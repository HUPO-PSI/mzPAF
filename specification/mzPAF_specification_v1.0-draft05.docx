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4D32AB" w:rsidRPr="001B07F7" w:rsidRDefault="004D32AB">
      <w:pPr>
        <w:tabs>
          <w:tab w:val="right" w:pos="8640"/>
          <w:tab w:val="right" w:pos="10440"/>
        </w:tabs>
        <w:rPr>
          <w:lang w:val="en-US"/>
        </w:rPr>
      </w:pPr>
    </w:p>
    <w:p w14:paraId="00000005" w14:textId="77777777" w:rsidR="004D32AB" w:rsidRPr="001B07F7" w:rsidRDefault="00CA1E15">
      <w:pPr>
        <w:tabs>
          <w:tab w:val="right" w:pos="8640"/>
          <w:tab w:val="right" w:pos="10440"/>
        </w:tabs>
        <w:rPr>
          <w:lang w:val="en-US"/>
        </w:rPr>
      </w:pPr>
      <w:r w:rsidRPr="001B07F7">
        <w:rPr>
          <w:lang w:val="en-US"/>
        </w:rPr>
        <w:t>PSI Recommendation</w:t>
      </w:r>
      <w:r w:rsidRPr="001B07F7">
        <w:rPr>
          <w:lang w:val="en-US"/>
        </w:rPr>
        <w:tab/>
      </w:r>
    </w:p>
    <w:p w14:paraId="00000006" w14:textId="77777777" w:rsidR="004D32AB" w:rsidRPr="001B07F7" w:rsidRDefault="00CA1E15">
      <w:pPr>
        <w:tabs>
          <w:tab w:val="right" w:pos="8640"/>
          <w:tab w:val="right" w:pos="10440"/>
        </w:tabs>
        <w:rPr>
          <w:lang w:val="en-US"/>
        </w:rPr>
      </w:pPr>
      <w:r w:rsidRPr="001B07F7">
        <w:rPr>
          <w:lang w:val="en-US"/>
        </w:rPr>
        <w:t xml:space="preserve">PSI Mass Spectrometry and Proteomics Informatics Working Groups </w:t>
      </w:r>
    </w:p>
    <w:p w14:paraId="00000007" w14:textId="6586DE04" w:rsidR="004D32AB" w:rsidRPr="001B07F7" w:rsidRDefault="00CA1E15">
      <w:pPr>
        <w:tabs>
          <w:tab w:val="right" w:pos="8640"/>
          <w:tab w:val="right" w:pos="10440"/>
        </w:tabs>
        <w:rPr>
          <w:lang w:val="en-US"/>
        </w:rPr>
      </w:pPr>
      <w:r w:rsidRPr="001B07F7">
        <w:rPr>
          <w:lang w:val="en-US"/>
        </w:rPr>
        <w:t xml:space="preserve">Status: </w:t>
      </w:r>
      <w:r w:rsidR="00241729" w:rsidRPr="001B07F7">
        <w:rPr>
          <w:lang w:val="en-US"/>
        </w:rPr>
        <w:t>DRAFT</w:t>
      </w:r>
    </w:p>
    <w:p w14:paraId="00000008" w14:textId="77777777" w:rsidR="004D32AB" w:rsidRPr="001B07F7" w:rsidRDefault="004D32AB">
      <w:pPr>
        <w:tabs>
          <w:tab w:val="right" w:pos="8640"/>
          <w:tab w:val="right" w:pos="10440"/>
        </w:tabs>
        <w:rPr>
          <w:rFonts w:ascii="Arial" w:eastAsia="Arial" w:hAnsi="Arial" w:cs="Arial"/>
          <w:sz w:val="22"/>
          <w:szCs w:val="22"/>
          <w:lang w:val="en-US"/>
        </w:rPr>
      </w:pPr>
    </w:p>
    <w:p w14:paraId="00000009" w14:textId="77777777" w:rsidR="004D32AB" w:rsidRPr="001B07F7" w:rsidRDefault="004D32AB">
      <w:pPr>
        <w:tabs>
          <w:tab w:val="right" w:pos="8640"/>
          <w:tab w:val="right" w:pos="10440"/>
        </w:tabs>
        <w:rPr>
          <w:rFonts w:ascii="Arial" w:eastAsia="Arial" w:hAnsi="Arial" w:cs="Arial"/>
          <w:sz w:val="22"/>
          <w:szCs w:val="22"/>
          <w:lang w:val="en-US"/>
        </w:rPr>
      </w:pPr>
    </w:p>
    <w:p w14:paraId="0000000A" w14:textId="7EDF65A3" w:rsidR="004D32AB" w:rsidRPr="001B07F7" w:rsidRDefault="00BA4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sidRPr="001B07F7">
        <w:rPr>
          <w:i/>
          <w:iCs/>
          <w:lang w:val="en-US"/>
        </w:rPr>
        <w:t>Henry Lam, The Hong Kong University of Science and Technology</w:t>
      </w:r>
    </w:p>
    <w:p w14:paraId="629F3078" w14:textId="77777777" w:rsidR="00BA40E3" w:rsidRPr="001B07F7" w:rsidRDefault="00BA4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sidRPr="001B07F7">
        <w:rPr>
          <w:i/>
          <w:iCs/>
          <w:lang w:val="en-US"/>
        </w:rPr>
        <w:t>Tytus D. Mak, National Institute of Standards and Technology</w:t>
      </w:r>
    </w:p>
    <w:p w14:paraId="5984A492" w14:textId="45155900" w:rsidR="00241729" w:rsidRPr="001B07F7" w:rsidRDefault="00BA4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sidRPr="001B07F7">
        <w:rPr>
          <w:i/>
          <w:iCs/>
          <w:lang w:val="en-US"/>
        </w:rPr>
        <w:t>Joshua Klein, Boston University</w:t>
      </w:r>
    </w:p>
    <w:p w14:paraId="5F0431AF" w14:textId="40DA23BB" w:rsidR="00BA40E3" w:rsidRPr="001B07F7" w:rsidRDefault="00BA4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sidRPr="001B07F7">
        <w:rPr>
          <w:i/>
          <w:iCs/>
          <w:lang w:val="en-US"/>
        </w:rPr>
        <w:t xml:space="preserve">Wout Bittremieux, University of </w:t>
      </w:r>
      <w:ins w:id="1" w:author="Eric Deutsch" w:date="2023-01-10T10:05:00Z">
        <w:r w:rsidR="00CB7C3A" w:rsidRPr="00CB7C3A">
          <w:rPr>
            <w:i/>
            <w:iCs/>
            <w:lang w:val="en-US"/>
          </w:rPr>
          <w:t>Antwerp</w:t>
        </w:r>
      </w:ins>
      <w:del w:id="2" w:author="Eric Deutsch" w:date="2023-01-10T10:05:00Z">
        <w:r w:rsidRPr="001B07F7" w:rsidDel="00CB7C3A">
          <w:rPr>
            <w:i/>
            <w:iCs/>
            <w:lang w:val="en-US"/>
          </w:rPr>
          <w:delText>California San Diego</w:delText>
        </w:r>
      </w:del>
    </w:p>
    <w:p w14:paraId="3450AF0B" w14:textId="77777777" w:rsidR="00CB7C3A" w:rsidRPr="00CB7C3A" w:rsidRDefault="00CB7C3A" w:rsidP="00C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ns w:id="3" w:author="Eric Deutsch" w:date="2023-01-10T10:05:00Z"/>
          <w:i/>
          <w:iCs/>
          <w:lang w:val="en-US"/>
        </w:rPr>
      </w:pPr>
      <w:ins w:id="4" w:author="Eric Deutsch" w:date="2023-01-10T10:05:00Z">
        <w:r w:rsidRPr="00CB7C3A">
          <w:rPr>
            <w:i/>
            <w:iCs/>
            <w:lang w:val="en-US"/>
          </w:rPr>
          <w:t>Ralf Gabriels, VIB-</w:t>
        </w:r>
        <w:proofErr w:type="spellStart"/>
        <w:r w:rsidRPr="00CB7C3A">
          <w:rPr>
            <w:i/>
            <w:iCs/>
            <w:lang w:val="en-US"/>
          </w:rPr>
          <w:t>UGent</w:t>
        </w:r>
        <w:proofErr w:type="spellEnd"/>
        <w:r w:rsidRPr="00CB7C3A">
          <w:rPr>
            <w:i/>
            <w:iCs/>
            <w:lang w:val="en-US"/>
          </w:rPr>
          <w:t xml:space="preserve"> Center for Medical Biotechnology</w:t>
        </w:r>
      </w:ins>
    </w:p>
    <w:p w14:paraId="1658056D" w14:textId="77777777" w:rsidR="00CB7C3A" w:rsidRPr="00CB7C3A" w:rsidRDefault="00CB7C3A" w:rsidP="00C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ns w:id="5" w:author="Eric Deutsch" w:date="2023-01-10T10:05:00Z"/>
          <w:i/>
          <w:iCs/>
          <w:lang w:val="en-US"/>
        </w:rPr>
      </w:pPr>
      <w:ins w:id="6" w:author="Eric Deutsch" w:date="2023-01-10T10:05:00Z">
        <w:r w:rsidRPr="00CB7C3A">
          <w:rPr>
            <w:i/>
            <w:iCs/>
            <w:lang w:val="en-US"/>
          </w:rPr>
          <w:t>Yasset Perez-Riverol, European Molecular Biology Laboratory</w:t>
        </w:r>
      </w:ins>
    </w:p>
    <w:p w14:paraId="47BC31DF" w14:textId="49D4E490" w:rsidR="00BA40E3" w:rsidRPr="001B07F7" w:rsidRDefault="00CB7C3A" w:rsidP="00CB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ins w:id="7" w:author="Eric Deutsch" w:date="2023-01-10T10:05:00Z">
        <w:r w:rsidRPr="00CB7C3A">
          <w:rPr>
            <w:i/>
            <w:iCs/>
            <w:lang w:val="en-US"/>
          </w:rPr>
          <w:t>Tim Van Den Bossche, VIB-</w:t>
        </w:r>
        <w:proofErr w:type="spellStart"/>
        <w:r w:rsidRPr="00CB7C3A">
          <w:rPr>
            <w:i/>
            <w:iCs/>
            <w:lang w:val="en-US"/>
          </w:rPr>
          <w:t>UGent</w:t>
        </w:r>
        <w:proofErr w:type="spellEnd"/>
        <w:r w:rsidRPr="00CB7C3A">
          <w:rPr>
            <w:i/>
            <w:iCs/>
            <w:lang w:val="en-US"/>
          </w:rPr>
          <w:t xml:space="preserve"> Center for Medical Biotechnology</w:t>
        </w:r>
      </w:ins>
      <w:del w:id="8" w:author="Eric Deutsch" w:date="2023-01-10T10:05:00Z">
        <w:r w:rsidR="00A83C14" w:rsidDel="00CB7C3A">
          <w:rPr>
            <w:i/>
            <w:iCs/>
            <w:lang w:val="en-US"/>
          </w:rPr>
          <w:delText>…others…</w:delText>
        </w:r>
      </w:del>
    </w:p>
    <w:p w14:paraId="50D5A5FF" w14:textId="11C68F29" w:rsidR="00BA40E3" w:rsidRPr="001B07F7" w:rsidRDefault="00BA4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sidRPr="001B07F7">
        <w:rPr>
          <w:i/>
          <w:iCs/>
          <w:lang w:val="en-US"/>
        </w:rPr>
        <w:t>Juan Antonio Vizcaíno, European Molecular Biology Laboratory</w:t>
      </w:r>
    </w:p>
    <w:p w14:paraId="0000000B" w14:textId="77777777" w:rsidR="004D32AB" w:rsidRPr="001B07F7" w:rsidRDefault="00CA1E15">
      <w:pPr>
        <w:tabs>
          <w:tab w:val="left" w:pos="7328"/>
        </w:tabs>
        <w:jc w:val="right"/>
        <w:rPr>
          <w:i/>
          <w:iCs/>
          <w:lang w:val="en-US"/>
        </w:rPr>
      </w:pPr>
      <w:r w:rsidRPr="001B07F7">
        <w:rPr>
          <w:i/>
          <w:iCs/>
          <w:lang w:val="en-US"/>
        </w:rPr>
        <w:t>Eric W. Deutsch, Institute for Systems Biology</w:t>
      </w:r>
    </w:p>
    <w:p w14:paraId="00000019" w14:textId="3B687009" w:rsidR="004D32AB" w:rsidRPr="001B07F7" w:rsidRDefault="004D32AB">
      <w:pPr>
        <w:tabs>
          <w:tab w:val="left" w:pos="7328"/>
        </w:tabs>
        <w:rPr>
          <w:i/>
          <w:iCs/>
          <w:lang w:val="en-US"/>
        </w:rPr>
      </w:pPr>
    </w:p>
    <w:p w14:paraId="309EE369" w14:textId="5A86FA53" w:rsidR="00241729" w:rsidRPr="001B07F7" w:rsidRDefault="00241729">
      <w:pPr>
        <w:tabs>
          <w:tab w:val="left" w:pos="7328"/>
        </w:tabs>
        <w:rPr>
          <w:lang w:val="en-US"/>
        </w:rPr>
      </w:pPr>
    </w:p>
    <w:p w14:paraId="073E316D" w14:textId="77FACBF4" w:rsidR="00241729" w:rsidRPr="001B07F7" w:rsidRDefault="00241729">
      <w:pPr>
        <w:tabs>
          <w:tab w:val="left" w:pos="7328"/>
        </w:tabs>
        <w:rPr>
          <w:lang w:val="en-US"/>
        </w:rPr>
      </w:pPr>
    </w:p>
    <w:p w14:paraId="6B6F5A08" w14:textId="29DDD1A1" w:rsidR="00241729" w:rsidRPr="001B07F7" w:rsidRDefault="00241729">
      <w:pPr>
        <w:tabs>
          <w:tab w:val="left" w:pos="7328"/>
        </w:tabs>
        <w:rPr>
          <w:lang w:val="en-US"/>
        </w:rPr>
      </w:pPr>
    </w:p>
    <w:p w14:paraId="3DBFD68B" w14:textId="03967029" w:rsidR="00241729" w:rsidRPr="001B07F7" w:rsidRDefault="00241729">
      <w:pPr>
        <w:tabs>
          <w:tab w:val="left" w:pos="7328"/>
        </w:tabs>
        <w:rPr>
          <w:lang w:val="en-US"/>
        </w:rPr>
      </w:pPr>
    </w:p>
    <w:p w14:paraId="3D598A52" w14:textId="2F1C32D3" w:rsidR="00241729" w:rsidRPr="001B07F7" w:rsidRDefault="00241729">
      <w:pPr>
        <w:tabs>
          <w:tab w:val="left" w:pos="7328"/>
        </w:tabs>
        <w:rPr>
          <w:lang w:val="en-US"/>
        </w:rPr>
      </w:pPr>
    </w:p>
    <w:p w14:paraId="67D6839E" w14:textId="2B8442BB" w:rsidR="00241729" w:rsidRPr="001B07F7" w:rsidRDefault="00241729">
      <w:pPr>
        <w:tabs>
          <w:tab w:val="left" w:pos="7328"/>
        </w:tabs>
        <w:rPr>
          <w:lang w:val="en-US"/>
        </w:rPr>
      </w:pPr>
    </w:p>
    <w:p w14:paraId="0C00BCDB" w14:textId="77777777" w:rsidR="00241729" w:rsidRPr="001B07F7" w:rsidRDefault="00241729">
      <w:pPr>
        <w:tabs>
          <w:tab w:val="left" w:pos="7328"/>
        </w:tabs>
        <w:rPr>
          <w:lang w:val="en-US"/>
        </w:rPr>
      </w:pPr>
    </w:p>
    <w:p w14:paraId="0000001A" w14:textId="41DB4730" w:rsidR="004D32AB" w:rsidRPr="001B07F7" w:rsidRDefault="006C4D5E">
      <w:pPr>
        <w:widowControl w:val="0"/>
        <w:pBdr>
          <w:top w:val="nil"/>
          <w:left w:val="nil"/>
          <w:bottom w:val="nil"/>
          <w:right w:val="nil"/>
          <w:between w:val="nil"/>
        </w:pBdr>
        <w:spacing w:line="276" w:lineRule="auto"/>
        <w:jc w:val="right"/>
        <w:rPr>
          <w:lang w:val="en-US"/>
        </w:rPr>
      </w:pPr>
      <w:r>
        <w:rPr>
          <w:lang w:val="en-US"/>
        </w:rPr>
        <w:t xml:space="preserve">January </w:t>
      </w:r>
      <w:ins w:id="9" w:author="Eric Deutsch" w:date="2023-01-10T10:04:00Z">
        <w:r w:rsidR="00CB7C3A">
          <w:rPr>
            <w:lang w:val="en-US"/>
          </w:rPr>
          <w:t>10</w:t>
        </w:r>
      </w:ins>
      <w:del w:id="10" w:author="Eric Deutsch" w:date="2023-01-10T10:04:00Z">
        <w:r w:rsidDel="00CB7C3A">
          <w:rPr>
            <w:lang w:val="en-US"/>
          </w:rPr>
          <w:delText>3</w:delText>
        </w:r>
      </w:del>
      <w:r>
        <w:rPr>
          <w:lang w:val="en-US"/>
        </w:rPr>
        <w:t>, 2023</w:t>
      </w:r>
    </w:p>
    <w:p w14:paraId="0000001B" w14:textId="77777777" w:rsidR="004D32AB" w:rsidRPr="001B07F7" w:rsidRDefault="004D32AB">
      <w:pPr>
        <w:jc w:val="both"/>
        <w:rPr>
          <w:lang w:val="en-US"/>
        </w:rPr>
      </w:pPr>
    </w:p>
    <w:p w14:paraId="6801856F" w14:textId="37595AD7" w:rsidR="00BD4662" w:rsidRPr="001B07F7" w:rsidRDefault="00BA40E3" w:rsidP="00BD4662">
      <w:pPr>
        <w:jc w:val="both"/>
        <w:rPr>
          <w:b/>
          <w:color w:val="000000"/>
          <w:sz w:val="28"/>
          <w:lang w:val="en-US"/>
        </w:rPr>
      </w:pPr>
      <w:proofErr w:type="spellStart"/>
      <w:r w:rsidRPr="001B07F7">
        <w:rPr>
          <w:b/>
          <w:color w:val="000000"/>
          <w:sz w:val="28"/>
          <w:lang w:val="en-US"/>
        </w:rPr>
        <w:t>mzPAF</w:t>
      </w:r>
      <w:proofErr w:type="spellEnd"/>
      <w:r w:rsidRPr="001B07F7">
        <w:rPr>
          <w:b/>
          <w:color w:val="000000"/>
          <w:sz w:val="28"/>
          <w:lang w:val="en-US"/>
        </w:rPr>
        <w:t xml:space="preserve">: </w:t>
      </w:r>
      <w:r w:rsidR="00241729" w:rsidRPr="001B07F7">
        <w:rPr>
          <w:b/>
          <w:color w:val="000000"/>
          <w:sz w:val="28"/>
          <w:lang w:val="en-US"/>
        </w:rPr>
        <w:t>Peak Annotation Format - Peptides</w:t>
      </w:r>
    </w:p>
    <w:p w14:paraId="1AD303E5" w14:textId="24B95EEF" w:rsidR="00BD4662" w:rsidRPr="001B07F7" w:rsidRDefault="00BD4662">
      <w:pPr>
        <w:jc w:val="both"/>
        <w:rPr>
          <w:lang w:val="en-US"/>
        </w:rPr>
      </w:pPr>
    </w:p>
    <w:p w14:paraId="1557E539" w14:textId="77777777" w:rsidR="00BD4662" w:rsidRPr="001B07F7" w:rsidRDefault="00BD4662">
      <w:pPr>
        <w:jc w:val="both"/>
        <w:rPr>
          <w:lang w:val="en-US"/>
        </w:rPr>
      </w:pPr>
    </w:p>
    <w:p w14:paraId="0000001D" w14:textId="77777777" w:rsidR="004D32AB" w:rsidRPr="001B07F7" w:rsidRDefault="00CA1E15">
      <w:pPr>
        <w:jc w:val="both"/>
        <w:rPr>
          <w:u w:val="single"/>
          <w:lang w:val="en-US"/>
        </w:rPr>
      </w:pPr>
      <w:r w:rsidRPr="001B07F7">
        <w:rPr>
          <w:u w:val="single"/>
          <w:lang w:val="en-US"/>
        </w:rPr>
        <w:t>Status of this document</w:t>
      </w:r>
    </w:p>
    <w:p w14:paraId="0000001E" w14:textId="77777777" w:rsidR="004D32AB" w:rsidRPr="001B07F7" w:rsidRDefault="004D32AB">
      <w:pPr>
        <w:jc w:val="both"/>
        <w:rPr>
          <w:lang w:val="en-US"/>
        </w:rPr>
      </w:pPr>
    </w:p>
    <w:p w14:paraId="0000001F" w14:textId="3A49C13B" w:rsidR="004D32AB" w:rsidRPr="001B07F7" w:rsidRDefault="00CA1E15">
      <w:pPr>
        <w:jc w:val="both"/>
        <w:rPr>
          <w:lang w:val="en-US"/>
        </w:rPr>
      </w:pPr>
      <w:r w:rsidRPr="001B07F7">
        <w:rPr>
          <w:lang w:val="en-US"/>
        </w:rPr>
        <w:t xml:space="preserve">This document provides information to the proteomics community about a proposed </w:t>
      </w:r>
      <w:r w:rsidR="005746B2" w:rsidRPr="001B07F7">
        <w:rPr>
          <w:lang w:val="en-US"/>
        </w:rPr>
        <w:t xml:space="preserve">Peak Annotation Format </w:t>
      </w:r>
      <w:r w:rsidR="002430BC">
        <w:rPr>
          <w:lang w:val="en-US"/>
        </w:rPr>
        <w:t xml:space="preserve">specification </w:t>
      </w:r>
      <w:r w:rsidR="005746B2" w:rsidRPr="001B07F7">
        <w:rPr>
          <w:lang w:val="en-US"/>
        </w:rPr>
        <w:t xml:space="preserve">for </w:t>
      </w:r>
      <w:r w:rsidR="002430BC">
        <w:rPr>
          <w:lang w:val="en-US"/>
        </w:rPr>
        <w:t xml:space="preserve">fragment ion </w:t>
      </w:r>
      <w:r w:rsidR="005746B2" w:rsidRPr="001B07F7">
        <w:rPr>
          <w:lang w:val="en-US"/>
        </w:rPr>
        <w:t>mass spectra</w:t>
      </w:r>
      <w:r w:rsidRPr="001B07F7">
        <w:rPr>
          <w:lang w:val="en-US"/>
        </w:rPr>
        <w:t>.</w:t>
      </w:r>
      <w:r w:rsidR="005746B2" w:rsidRPr="001B07F7">
        <w:rPr>
          <w:lang w:val="en-US"/>
        </w:rPr>
        <w:t xml:space="preserve"> The current specification document is focused in peptides.</w:t>
      </w:r>
      <w:r w:rsidRPr="001B07F7">
        <w:rPr>
          <w:lang w:val="en-US"/>
        </w:rPr>
        <w:t xml:space="preserve"> Distribution is unlimited.</w:t>
      </w:r>
    </w:p>
    <w:p w14:paraId="00000020" w14:textId="77777777" w:rsidR="004D32AB" w:rsidRPr="001B07F7" w:rsidRDefault="004D32AB">
      <w:pPr>
        <w:jc w:val="both"/>
        <w:rPr>
          <w:lang w:val="en-US"/>
        </w:rPr>
      </w:pPr>
      <w:bookmarkStart w:id="11" w:name="_heading=h.gjdgxs" w:colFirst="0" w:colLast="0"/>
      <w:bookmarkEnd w:id="11"/>
    </w:p>
    <w:p w14:paraId="00000021" w14:textId="376FD031" w:rsidR="004D32AB" w:rsidRDefault="00CA1E15">
      <w:pPr>
        <w:jc w:val="both"/>
        <w:rPr>
          <w:lang w:val="en-US"/>
        </w:rPr>
      </w:pPr>
      <w:r w:rsidRPr="001B07F7">
        <w:rPr>
          <w:lang w:val="en-US"/>
        </w:rPr>
        <w:t>Versio</w:t>
      </w:r>
      <w:r w:rsidR="0014161A" w:rsidRPr="001B07F7">
        <w:rPr>
          <w:lang w:val="en-US"/>
        </w:rPr>
        <w:t>n</w:t>
      </w:r>
      <w:r w:rsidR="0002060D">
        <w:rPr>
          <w:lang w:val="en-US"/>
        </w:rPr>
        <w:t>:</w:t>
      </w:r>
      <w:r w:rsidR="0014161A" w:rsidRPr="001B07F7">
        <w:rPr>
          <w:lang w:val="en-US"/>
        </w:rPr>
        <w:t xml:space="preserve"> Draft </w:t>
      </w:r>
      <w:ins w:id="12" w:author="Eric Deutsch" w:date="2023-01-06T08:53:00Z">
        <w:r w:rsidR="00392D9E">
          <w:rPr>
            <w:lang w:val="en-US"/>
          </w:rPr>
          <w:t>5</w:t>
        </w:r>
      </w:ins>
      <w:del w:id="13" w:author="Eric Deutsch" w:date="2023-01-06T08:53:00Z">
        <w:r w:rsidR="00B72513" w:rsidDel="00392D9E">
          <w:rPr>
            <w:lang w:val="en-US"/>
          </w:rPr>
          <w:delText>3</w:delText>
        </w:r>
      </w:del>
      <w:r w:rsidR="0002060D">
        <w:rPr>
          <w:lang w:val="en-US"/>
        </w:rPr>
        <w:t xml:space="preserve"> of Version 1.0</w:t>
      </w:r>
    </w:p>
    <w:p w14:paraId="226AD2F0" w14:textId="77777777" w:rsidR="0002060D" w:rsidRPr="001B07F7" w:rsidRDefault="0002060D">
      <w:pPr>
        <w:jc w:val="both"/>
        <w:rPr>
          <w:u w:val="single"/>
          <w:lang w:val="en-US"/>
        </w:rPr>
      </w:pPr>
    </w:p>
    <w:p w14:paraId="00000022" w14:textId="77777777" w:rsidR="004D32AB" w:rsidRPr="001B07F7" w:rsidRDefault="00CA1E15" w:rsidP="00FF5261">
      <w:pPr>
        <w:pStyle w:val="Heading1"/>
        <w:numPr>
          <w:ilvl w:val="0"/>
          <w:numId w:val="0"/>
        </w:numPr>
        <w:jc w:val="both"/>
        <w:rPr>
          <w:b w:val="0"/>
          <w:u w:val="single"/>
          <w:lang w:val="en-US"/>
        </w:rPr>
      </w:pPr>
      <w:bookmarkStart w:id="14" w:name="_Toc124242590"/>
      <w:r w:rsidRPr="001B07F7">
        <w:rPr>
          <w:b w:val="0"/>
          <w:u w:val="single"/>
          <w:lang w:val="en-US"/>
        </w:rPr>
        <w:t>Abstract</w:t>
      </w:r>
      <w:bookmarkEnd w:id="14"/>
    </w:p>
    <w:p w14:paraId="00000023" w14:textId="77777777" w:rsidR="004D32AB" w:rsidRPr="001B07F7" w:rsidRDefault="004D32AB">
      <w:pPr>
        <w:keepNext/>
        <w:pBdr>
          <w:top w:val="nil"/>
          <w:left w:val="nil"/>
          <w:bottom w:val="nil"/>
          <w:right w:val="nil"/>
          <w:between w:val="nil"/>
        </w:pBdr>
        <w:jc w:val="both"/>
        <w:rPr>
          <w:color w:val="000000"/>
          <w:lang w:val="en-US"/>
        </w:rPr>
      </w:pPr>
    </w:p>
    <w:p w14:paraId="00000026" w14:textId="2F1AB5AE" w:rsidR="004D32AB" w:rsidRPr="001B07F7" w:rsidRDefault="00CA1E15" w:rsidP="00FF28D8">
      <w:pPr>
        <w:jc w:val="both"/>
        <w:rPr>
          <w:lang w:val="en-US"/>
        </w:rPr>
      </w:pPr>
      <w:r w:rsidRPr="001B07F7">
        <w:rPr>
          <w:lang w:val="en-US"/>
        </w:rPr>
        <w:t xml:space="preserve">The Human Proteome </w:t>
      </w:r>
      <w:r w:rsidR="002430BC" w:rsidRPr="001B07F7">
        <w:rPr>
          <w:lang w:val="en-US"/>
        </w:rPr>
        <w:t>Organization</w:t>
      </w:r>
      <w:r w:rsidRPr="001B07F7">
        <w:rPr>
          <w:lang w:val="en-US"/>
        </w:rPr>
        <w:t xml:space="preserve"> (HUPO) Proteomics Standards Initiative (PSI) defines community standards for data representation in proteomics to facilitate data comparison, exchange and verification. This document presents a specification for a </w:t>
      </w:r>
      <w:r w:rsidR="00FF28D8">
        <w:rPr>
          <w:lang w:val="en-US"/>
        </w:rPr>
        <w:t xml:space="preserve">fragment ion </w:t>
      </w:r>
      <w:r w:rsidR="005746B2" w:rsidRPr="001B07F7">
        <w:rPr>
          <w:lang w:val="en-US"/>
        </w:rPr>
        <w:t>peak annotation format for mass spectra, focused on peptides</w:t>
      </w:r>
      <w:r w:rsidRPr="001B07F7">
        <w:rPr>
          <w:lang w:val="en-US"/>
        </w:rPr>
        <w:t xml:space="preserve">. </w:t>
      </w:r>
      <w:r w:rsidR="00FF28D8">
        <w:rPr>
          <w:lang w:val="en-US"/>
        </w:rPr>
        <w:t>This provides for a standardized format for describing the origin of fragment ions</w:t>
      </w:r>
      <w:r w:rsidR="002430BC">
        <w:rPr>
          <w:lang w:val="en-US"/>
        </w:rPr>
        <w:t xml:space="preserve"> to be used in spectral libraries, other formats that aim to describe fragment ions, and software tools that annotate fragment ions</w:t>
      </w:r>
      <w:r w:rsidR="00FF28D8">
        <w:rPr>
          <w:lang w:val="en-US"/>
        </w:rPr>
        <w:t xml:space="preserve">. </w:t>
      </w:r>
      <w:r w:rsidRPr="001B07F7">
        <w:rPr>
          <w:lang w:val="en-US"/>
        </w:rPr>
        <w:lastRenderedPageBreak/>
        <w:t xml:space="preserve">Further detailed information, including any updates to this document, implementations, and examples is available at </w:t>
      </w:r>
      <w:hyperlink r:id="rId9" w:history="1">
        <w:r w:rsidR="00B72513" w:rsidRPr="00B72513">
          <w:rPr>
            <w:rStyle w:val="Hyperlink"/>
            <w:lang w:val="en-US"/>
          </w:rPr>
          <w:t>http://psidev.info/mzPAF/</w:t>
        </w:r>
      </w:hyperlink>
      <w:r w:rsidR="00655CF0">
        <w:rPr>
          <w:lang w:val="en-US"/>
        </w:rPr>
        <w:t>.</w:t>
      </w:r>
    </w:p>
    <w:p w14:paraId="00000027" w14:textId="77777777" w:rsidR="004D32AB" w:rsidRPr="001B07F7" w:rsidRDefault="004D32AB">
      <w:pPr>
        <w:jc w:val="both"/>
        <w:rPr>
          <w:lang w:val="en-US"/>
        </w:rPr>
      </w:pPr>
    </w:p>
    <w:p w14:paraId="00000028" w14:textId="130E714D" w:rsidR="004D32AB" w:rsidRPr="001B07F7" w:rsidRDefault="004D32AB">
      <w:pPr>
        <w:rPr>
          <w:u w:val="single"/>
          <w:lang w:val="en-US"/>
        </w:rPr>
      </w:pPr>
    </w:p>
    <w:p w14:paraId="00000029" w14:textId="2F67042C" w:rsidR="004D32AB" w:rsidRPr="001B07F7" w:rsidRDefault="00000000">
      <w:pPr>
        <w:jc w:val="both"/>
        <w:rPr>
          <w:u w:val="single"/>
          <w:lang w:val="en-US"/>
        </w:rPr>
      </w:pPr>
      <w:sdt>
        <w:sdtPr>
          <w:rPr>
            <w:lang w:val="en-US"/>
          </w:rPr>
          <w:tag w:val="goog_rdk_0"/>
          <w:id w:val="789552577"/>
          <w:showingPlcHdr/>
        </w:sdtPr>
        <w:sdtContent>
          <w:r w:rsidR="00E80E61" w:rsidRPr="001B07F7">
            <w:rPr>
              <w:lang w:val="en-US"/>
            </w:rPr>
            <w:t xml:space="preserve">     </w:t>
          </w:r>
        </w:sdtContent>
      </w:sdt>
      <w:r w:rsidR="00CA1E15" w:rsidRPr="001B07F7">
        <w:rPr>
          <w:u w:val="single"/>
          <w:lang w:val="en-US"/>
        </w:rPr>
        <w:t>Contents</w:t>
      </w:r>
    </w:p>
    <w:p w14:paraId="0000002A" w14:textId="77777777" w:rsidR="004D32AB" w:rsidRPr="001B07F7" w:rsidRDefault="004D32AB">
      <w:pPr>
        <w:jc w:val="both"/>
        <w:rPr>
          <w:lang w:val="en-US"/>
        </w:rPr>
      </w:pPr>
    </w:p>
    <w:sdt>
      <w:sdtPr>
        <w:rPr>
          <w:lang w:val="en-US"/>
        </w:rPr>
        <w:id w:val="-1571802243"/>
        <w:docPartObj>
          <w:docPartGallery w:val="Table of Contents"/>
          <w:docPartUnique/>
        </w:docPartObj>
      </w:sdtPr>
      <w:sdtContent>
        <w:p w14:paraId="741B4584" w14:textId="6283053E" w:rsidR="0022152A" w:rsidRDefault="00CA1E15">
          <w:pPr>
            <w:pStyle w:val="TOC1"/>
            <w:rPr>
              <w:rFonts w:asciiTheme="minorHAnsi" w:eastAsiaTheme="minorEastAsia" w:hAnsiTheme="minorHAnsi" w:cstheme="minorBidi"/>
              <w:noProof/>
              <w:sz w:val="22"/>
              <w:szCs w:val="22"/>
              <w:lang w:val="en-US" w:eastAsia="en-US"/>
            </w:rPr>
          </w:pPr>
          <w:r w:rsidRPr="001B07F7">
            <w:rPr>
              <w:lang w:val="en-US"/>
            </w:rPr>
            <w:fldChar w:fldCharType="begin"/>
          </w:r>
          <w:r w:rsidRPr="001B07F7">
            <w:rPr>
              <w:lang w:val="en-US"/>
            </w:rPr>
            <w:instrText xml:space="preserve"> TOC \h \u \z </w:instrText>
          </w:r>
          <w:r w:rsidRPr="001B07F7">
            <w:rPr>
              <w:lang w:val="en-US"/>
            </w:rPr>
            <w:fldChar w:fldCharType="separate"/>
          </w:r>
          <w:hyperlink w:anchor="_Toc124242590" w:history="1">
            <w:r w:rsidR="0022152A" w:rsidRPr="006B4E3D">
              <w:rPr>
                <w:rStyle w:val="Hyperlink"/>
                <w:noProof/>
                <w:lang w:val="en-US"/>
              </w:rPr>
              <w:t>Abstract</w:t>
            </w:r>
            <w:r w:rsidR="0022152A">
              <w:rPr>
                <w:noProof/>
                <w:webHidden/>
              </w:rPr>
              <w:tab/>
            </w:r>
            <w:r w:rsidR="0022152A">
              <w:rPr>
                <w:noProof/>
                <w:webHidden/>
              </w:rPr>
              <w:fldChar w:fldCharType="begin"/>
            </w:r>
            <w:r w:rsidR="0022152A">
              <w:rPr>
                <w:noProof/>
                <w:webHidden/>
              </w:rPr>
              <w:instrText xml:space="preserve"> PAGEREF _Toc124242590 \h </w:instrText>
            </w:r>
            <w:r w:rsidR="0022152A">
              <w:rPr>
                <w:noProof/>
                <w:webHidden/>
              </w:rPr>
            </w:r>
            <w:r w:rsidR="0022152A">
              <w:rPr>
                <w:noProof/>
                <w:webHidden/>
              </w:rPr>
              <w:fldChar w:fldCharType="separate"/>
            </w:r>
            <w:r w:rsidR="0022152A">
              <w:rPr>
                <w:noProof/>
                <w:webHidden/>
              </w:rPr>
              <w:t>1</w:t>
            </w:r>
            <w:r w:rsidR="0022152A">
              <w:rPr>
                <w:noProof/>
                <w:webHidden/>
              </w:rPr>
              <w:fldChar w:fldCharType="end"/>
            </w:r>
          </w:hyperlink>
        </w:p>
        <w:p w14:paraId="5546D4BC" w14:textId="6D9C584C" w:rsidR="0022152A" w:rsidRDefault="00000000">
          <w:pPr>
            <w:pStyle w:val="TOC1"/>
            <w:rPr>
              <w:rFonts w:asciiTheme="minorHAnsi" w:eastAsiaTheme="minorEastAsia" w:hAnsiTheme="minorHAnsi" w:cstheme="minorBidi"/>
              <w:noProof/>
              <w:sz w:val="22"/>
              <w:szCs w:val="22"/>
              <w:lang w:val="en-US" w:eastAsia="en-US"/>
            </w:rPr>
          </w:pPr>
          <w:hyperlink w:anchor="_Toc124242591" w:history="1">
            <w:r w:rsidR="0022152A" w:rsidRPr="006B4E3D">
              <w:rPr>
                <w:rStyle w:val="Hyperlink"/>
                <w:bCs/>
                <w:noProof/>
                <w:lang w:val="en-US"/>
              </w:rPr>
              <w:t>1.</w:t>
            </w:r>
            <w:r w:rsidR="0022152A">
              <w:rPr>
                <w:rFonts w:asciiTheme="minorHAnsi" w:eastAsiaTheme="minorEastAsia" w:hAnsiTheme="minorHAnsi" w:cstheme="minorBidi"/>
                <w:noProof/>
                <w:sz w:val="22"/>
                <w:szCs w:val="22"/>
                <w:lang w:val="en-US" w:eastAsia="en-US"/>
              </w:rPr>
              <w:tab/>
            </w:r>
            <w:r w:rsidR="0022152A" w:rsidRPr="006B4E3D">
              <w:rPr>
                <w:rStyle w:val="Hyperlink"/>
                <w:bCs/>
                <w:noProof/>
                <w:lang w:val="en-US"/>
              </w:rPr>
              <w:t>Introduction</w:t>
            </w:r>
            <w:r w:rsidR="0022152A">
              <w:rPr>
                <w:noProof/>
                <w:webHidden/>
              </w:rPr>
              <w:tab/>
            </w:r>
            <w:r w:rsidR="0022152A">
              <w:rPr>
                <w:noProof/>
                <w:webHidden/>
              </w:rPr>
              <w:fldChar w:fldCharType="begin"/>
            </w:r>
            <w:r w:rsidR="0022152A">
              <w:rPr>
                <w:noProof/>
                <w:webHidden/>
              </w:rPr>
              <w:instrText xml:space="preserve"> PAGEREF _Toc124242591 \h </w:instrText>
            </w:r>
            <w:r w:rsidR="0022152A">
              <w:rPr>
                <w:noProof/>
                <w:webHidden/>
              </w:rPr>
            </w:r>
            <w:r w:rsidR="0022152A">
              <w:rPr>
                <w:noProof/>
                <w:webHidden/>
              </w:rPr>
              <w:fldChar w:fldCharType="separate"/>
            </w:r>
            <w:r w:rsidR="0022152A">
              <w:rPr>
                <w:noProof/>
                <w:webHidden/>
              </w:rPr>
              <w:t>4</w:t>
            </w:r>
            <w:r w:rsidR="0022152A">
              <w:rPr>
                <w:noProof/>
                <w:webHidden/>
              </w:rPr>
              <w:fldChar w:fldCharType="end"/>
            </w:r>
          </w:hyperlink>
        </w:p>
        <w:p w14:paraId="195C0CD6" w14:textId="223743F6" w:rsidR="0022152A" w:rsidRDefault="00000000">
          <w:pPr>
            <w:pStyle w:val="TOC2"/>
            <w:rPr>
              <w:rFonts w:asciiTheme="minorHAnsi" w:eastAsiaTheme="minorEastAsia" w:hAnsiTheme="minorHAnsi" w:cstheme="minorBidi"/>
              <w:b w:val="0"/>
              <w:bCs w:val="0"/>
              <w:sz w:val="22"/>
              <w:szCs w:val="22"/>
              <w:lang w:val="en-US" w:eastAsia="en-US"/>
            </w:rPr>
          </w:pPr>
          <w:hyperlink w:anchor="_Toc124242592" w:history="1">
            <w:r w:rsidR="0022152A" w:rsidRPr="006B4E3D">
              <w:rPr>
                <w:rStyle w:val="Hyperlink"/>
              </w:rPr>
              <w:t>1.1</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Description of the need</w:t>
            </w:r>
            <w:r w:rsidR="0022152A">
              <w:rPr>
                <w:webHidden/>
              </w:rPr>
              <w:tab/>
            </w:r>
            <w:r w:rsidR="0022152A">
              <w:rPr>
                <w:webHidden/>
              </w:rPr>
              <w:fldChar w:fldCharType="begin"/>
            </w:r>
            <w:r w:rsidR="0022152A">
              <w:rPr>
                <w:webHidden/>
              </w:rPr>
              <w:instrText xml:space="preserve"> PAGEREF _Toc124242592 \h </w:instrText>
            </w:r>
            <w:r w:rsidR="0022152A">
              <w:rPr>
                <w:webHidden/>
              </w:rPr>
            </w:r>
            <w:r w:rsidR="0022152A">
              <w:rPr>
                <w:webHidden/>
              </w:rPr>
              <w:fldChar w:fldCharType="separate"/>
            </w:r>
            <w:r w:rsidR="0022152A">
              <w:rPr>
                <w:webHidden/>
              </w:rPr>
              <w:t>4</w:t>
            </w:r>
            <w:r w:rsidR="0022152A">
              <w:rPr>
                <w:webHidden/>
              </w:rPr>
              <w:fldChar w:fldCharType="end"/>
            </w:r>
          </w:hyperlink>
        </w:p>
        <w:p w14:paraId="7B652DBA" w14:textId="1EDFB4FA" w:rsidR="0022152A" w:rsidRDefault="00000000">
          <w:pPr>
            <w:pStyle w:val="TOC2"/>
            <w:rPr>
              <w:rFonts w:asciiTheme="minorHAnsi" w:eastAsiaTheme="minorEastAsia" w:hAnsiTheme="minorHAnsi" w:cstheme="minorBidi"/>
              <w:b w:val="0"/>
              <w:bCs w:val="0"/>
              <w:sz w:val="22"/>
              <w:szCs w:val="22"/>
              <w:lang w:val="en-US" w:eastAsia="en-US"/>
            </w:rPr>
          </w:pPr>
          <w:hyperlink w:anchor="_Toc124242593" w:history="1">
            <w:r w:rsidR="0022152A" w:rsidRPr="006B4E3D">
              <w:rPr>
                <w:rStyle w:val="Hyperlink"/>
              </w:rPr>
              <w:t>1.2</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Requirements</w:t>
            </w:r>
            <w:r w:rsidR="0022152A">
              <w:rPr>
                <w:webHidden/>
              </w:rPr>
              <w:tab/>
            </w:r>
            <w:r w:rsidR="0022152A">
              <w:rPr>
                <w:webHidden/>
              </w:rPr>
              <w:fldChar w:fldCharType="begin"/>
            </w:r>
            <w:r w:rsidR="0022152A">
              <w:rPr>
                <w:webHidden/>
              </w:rPr>
              <w:instrText xml:space="preserve"> PAGEREF _Toc124242593 \h </w:instrText>
            </w:r>
            <w:r w:rsidR="0022152A">
              <w:rPr>
                <w:webHidden/>
              </w:rPr>
            </w:r>
            <w:r w:rsidR="0022152A">
              <w:rPr>
                <w:webHidden/>
              </w:rPr>
              <w:fldChar w:fldCharType="separate"/>
            </w:r>
            <w:r w:rsidR="0022152A">
              <w:rPr>
                <w:webHidden/>
              </w:rPr>
              <w:t>4</w:t>
            </w:r>
            <w:r w:rsidR="0022152A">
              <w:rPr>
                <w:webHidden/>
              </w:rPr>
              <w:fldChar w:fldCharType="end"/>
            </w:r>
          </w:hyperlink>
        </w:p>
        <w:p w14:paraId="73983D6A" w14:textId="2376FF2B" w:rsidR="0022152A" w:rsidRDefault="00000000">
          <w:pPr>
            <w:pStyle w:val="TOC1"/>
            <w:rPr>
              <w:rFonts w:asciiTheme="minorHAnsi" w:eastAsiaTheme="minorEastAsia" w:hAnsiTheme="minorHAnsi" w:cstheme="minorBidi"/>
              <w:noProof/>
              <w:sz w:val="22"/>
              <w:szCs w:val="22"/>
              <w:lang w:val="en-US" w:eastAsia="en-US"/>
            </w:rPr>
          </w:pPr>
          <w:hyperlink w:anchor="_Toc124242594" w:history="1">
            <w:r w:rsidR="0022152A" w:rsidRPr="006B4E3D">
              <w:rPr>
                <w:rStyle w:val="Hyperlink"/>
                <w:bCs/>
                <w:noProof/>
                <w:lang w:val="en-US"/>
              </w:rPr>
              <w:t>2.</w:t>
            </w:r>
            <w:r w:rsidR="0022152A">
              <w:rPr>
                <w:rFonts w:asciiTheme="minorHAnsi" w:eastAsiaTheme="minorEastAsia" w:hAnsiTheme="minorHAnsi" w:cstheme="minorBidi"/>
                <w:noProof/>
                <w:sz w:val="22"/>
                <w:szCs w:val="22"/>
                <w:lang w:val="en-US" w:eastAsia="en-US"/>
              </w:rPr>
              <w:tab/>
            </w:r>
            <w:r w:rsidR="0022152A" w:rsidRPr="006B4E3D">
              <w:rPr>
                <w:rStyle w:val="Hyperlink"/>
                <w:bCs/>
                <w:noProof/>
                <w:lang w:val="en-US"/>
              </w:rPr>
              <w:t>Notational Conventions</w:t>
            </w:r>
            <w:r w:rsidR="0022152A">
              <w:rPr>
                <w:noProof/>
                <w:webHidden/>
              </w:rPr>
              <w:tab/>
            </w:r>
            <w:r w:rsidR="0022152A">
              <w:rPr>
                <w:noProof/>
                <w:webHidden/>
              </w:rPr>
              <w:fldChar w:fldCharType="begin"/>
            </w:r>
            <w:r w:rsidR="0022152A">
              <w:rPr>
                <w:noProof/>
                <w:webHidden/>
              </w:rPr>
              <w:instrText xml:space="preserve"> PAGEREF _Toc124242594 \h </w:instrText>
            </w:r>
            <w:r w:rsidR="0022152A">
              <w:rPr>
                <w:noProof/>
                <w:webHidden/>
              </w:rPr>
            </w:r>
            <w:r w:rsidR="0022152A">
              <w:rPr>
                <w:noProof/>
                <w:webHidden/>
              </w:rPr>
              <w:fldChar w:fldCharType="separate"/>
            </w:r>
            <w:r w:rsidR="0022152A">
              <w:rPr>
                <w:noProof/>
                <w:webHidden/>
              </w:rPr>
              <w:t>5</w:t>
            </w:r>
            <w:r w:rsidR="0022152A">
              <w:rPr>
                <w:noProof/>
                <w:webHidden/>
              </w:rPr>
              <w:fldChar w:fldCharType="end"/>
            </w:r>
          </w:hyperlink>
        </w:p>
        <w:p w14:paraId="32790DA9" w14:textId="4E03091F" w:rsidR="0022152A" w:rsidRDefault="00000000">
          <w:pPr>
            <w:pStyle w:val="TOC1"/>
            <w:rPr>
              <w:rFonts w:asciiTheme="minorHAnsi" w:eastAsiaTheme="minorEastAsia" w:hAnsiTheme="minorHAnsi" w:cstheme="minorBidi"/>
              <w:noProof/>
              <w:sz w:val="22"/>
              <w:szCs w:val="22"/>
              <w:lang w:val="en-US" w:eastAsia="en-US"/>
            </w:rPr>
          </w:pPr>
          <w:hyperlink w:anchor="_Toc124242595" w:history="1">
            <w:r w:rsidR="0022152A" w:rsidRPr="006B4E3D">
              <w:rPr>
                <w:rStyle w:val="Hyperlink"/>
                <w:bCs/>
                <w:noProof/>
                <w:lang w:val="en-US"/>
              </w:rPr>
              <w:t>3.</w:t>
            </w:r>
            <w:r w:rsidR="0022152A">
              <w:rPr>
                <w:rFonts w:asciiTheme="minorHAnsi" w:eastAsiaTheme="minorEastAsia" w:hAnsiTheme="minorHAnsi" w:cstheme="minorBidi"/>
                <w:noProof/>
                <w:sz w:val="22"/>
                <w:szCs w:val="22"/>
                <w:lang w:val="en-US" w:eastAsia="en-US"/>
              </w:rPr>
              <w:tab/>
            </w:r>
            <w:r w:rsidR="0022152A" w:rsidRPr="006B4E3D">
              <w:rPr>
                <w:rStyle w:val="Hyperlink"/>
                <w:bCs/>
                <w:noProof/>
                <w:lang w:val="en-US"/>
              </w:rPr>
              <w:t>The Peak Annotation Format Definition</w:t>
            </w:r>
            <w:r w:rsidR="0022152A">
              <w:rPr>
                <w:noProof/>
                <w:webHidden/>
              </w:rPr>
              <w:tab/>
            </w:r>
            <w:r w:rsidR="0022152A">
              <w:rPr>
                <w:noProof/>
                <w:webHidden/>
              </w:rPr>
              <w:fldChar w:fldCharType="begin"/>
            </w:r>
            <w:r w:rsidR="0022152A">
              <w:rPr>
                <w:noProof/>
                <w:webHidden/>
              </w:rPr>
              <w:instrText xml:space="preserve"> PAGEREF _Toc124242595 \h </w:instrText>
            </w:r>
            <w:r w:rsidR="0022152A">
              <w:rPr>
                <w:noProof/>
                <w:webHidden/>
              </w:rPr>
            </w:r>
            <w:r w:rsidR="0022152A">
              <w:rPr>
                <w:noProof/>
                <w:webHidden/>
              </w:rPr>
              <w:fldChar w:fldCharType="separate"/>
            </w:r>
            <w:r w:rsidR="0022152A">
              <w:rPr>
                <w:noProof/>
                <w:webHidden/>
              </w:rPr>
              <w:t>5</w:t>
            </w:r>
            <w:r w:rsidR="0022152A">
              <w:rPr>
                <w:noProof/>
                <w:webHidden/>
              </w:rPr>
              <w:fldChar w:fldCharType="end"/>
            </w:r>
          </w:hyperlink>
        </w:p>
        <w:p w14:paraId="690DD380" w14:textId="7C3A6947" w:rsidR="0022152A" w:rsidRDefault="00000000">
          <w:pPr>
            <w:pStyle w:val="TOC2"/>
            <w:rPr>
              <w:rFonts w:asciiTheme="minorHAnsi" w:eastAsiaTheme="minorEastAsia" w:hAnsiTheme="minorHAnsi" w:cstheme="minorBidi"/>
              <w:b w:val="0"/>
              <w:bCs w:val="0"/>
              <w:sz w:val="22"/>
              <w:szCs w:val="22"/>
              <w:lang w:val="en-US" w:eastAsia="en-US"/>
            </w:rPr>
          </w:pPr>
          <w:hyperlink w:anchor="_Toc124242596" w:history="1">
            <w:r w:rsidR="0022152A" w:rsidRPr="006B4E3D">
              <w:rPr>
                <w:rStyle w:val="Hyperlink"/>
              </w:rPr>
              <w:t>3.1</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The documentation</w:t>
            </w:r>
            <w:r w:rsidR="0022152A">
              <w:rPr>
                <w:webHidden/>
              </w:rPr>
              <w:tab/>
            </w:r>
            <w:r w:rsidR="0022152A">
              <w:rPr>
                <w:webHidden/>
              </w:rPr>
              <w:fldChar w:fldCharType="begin"/>
            </w:r>
            <w:r w:rsidR="0022152A">
              <w:rPr>
                <w:webHidden/>
              </w:rPr>
              <w:instrText xml:space="preserve"> PAGEREF _Toc124242596 \h </w:instrText>
            </w:r>
            <w:r w:rsidR="0022152A">
              <w:rPr>
                <w:webHidden/>
              </w:rPr>
            </w:r>
            <w:r w:rsidR="0022152A">
              <w:rPr>
                <w:webHidden/>
              </w:rPr>
              <w:fldChar w:fldCharType="separate"/>
            </w:r>
            <w:r w:rsidR="0022152A">
              <w:rPr>
                <w:webHidden/>
              </w:rPr>
              <w:t>5</w:t>
            </w:r>
            <w:r w:rsidR="0022152A">
              <w:rPr>
                <w:webHidden/>
              </w:rPr>
              <w:fldChar w:fldCharType="end"/>
            </w:r>
          </w:hyperlink>
        </w:p>
        <w:p w14:paraId="5277BDCD" w14:textId="474A4CD3" w:rsidR="0022152A" w:rsidRDefault="00000000">
          <w:pPr>
            <w:pStyle w:val="TOC2"/>
            <w:rPr>
              <w:rFonts w:asciiTheme="minorHAnsi" w:eastAsiaTheme="minorEastAsia" w:hAnsiTheme="minorHAnsi" w:cstheme="minorBidi"/>
              <w:b w:val="0"/>
              <w:bCs w:val="0"/>
              <w:sz w:val="22"/>
              <w:szCs w:val="22"/>
              <w:lang w:val="en-US" w:eastAsia="en-US"/>
            </w:rPr>
          </w:pPr>
          <w:hyperlink w:anchor="_Toc124242597" w:history="1">
            <w:r w:rsidR="0022152A" w:rsidRPr="006B4E3D">
              <w:rPr>
                <w:rStyle w:val="Hyperlink"/>
              </w:rPr>
              <w:t>3.2</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Relationship to other specifications</w:t>
            </w:r>
            <w:r w:rsidR="0022152A">
              <w:rPr>
                <w:webHidden/>
              </w:rPr>
              <w:tab/>
            </w:r>
            <w:r w:rsidR="0022152A">
              <w:rPr>
                <w:webHidden/>
              </w:rPr>
              <w:fldChar w:fldCharType="begin"/>
            </w:r>
            <w:r w:rsidR="0022152A">
              <w:rPr>
                <w:webHidden/>
              </w:rPr>
              <w:instrText xml:space="preserve"> PAGEREF _Toc124242597 \h </w:instrText>
            </w:r>
            <w:r w:rsidR="0022152A">
              <w:rPr>
                <w:webHidden/>
              </w:rPr>
            </w:r>
            <w:r w:rsidR="0022152A">
              <w:rPr>
                <w:webHidden/>
              </w:rPr>
              <w:fldChar w:fldCharType="separate"/>
            </w:r>
            <w:r w:rsidR="0022152A">
              <w:rPr>
                <w:webHidden/>
              </w:rPr>
              <w:t>5</w:t>
            </w:r>
            <w:r w:rsidR="0022152A">
              <w:rPr>
                <w:webHidden/>
              </w:rPr>
              <w:fldChar w:fldCharType="end"/>
            </w:r>
          </w:hyperlink>
        </w:p>
        <w:p w14:paraId="56B93551" w14:textId="62BCF8ED" w:rsidR="0022152A" w:rsidRDefault="00000000">
          <w:pPr>
            <w:pStyle w:val="TOC1"/>
            <w:rPr>
              <w:rFonts w:asciiTheme="minorHAnsi" w:eastAsiaTheme="minorEastAsia" w:hAnsiTheme="minorHAnsi" w:cstheme="minorBidi"/>
              <w:noProof/>
              <w:sz w:val="22"/>
              <w:szCs w:val="22"/>
              <w:lang w:val="en-US" w:eastAsia="en-US"/>
            </w:rPr>
          </w:pPr>
          <w:hyperlink w:anchor="_Toc124242598" w:history="1">
            <w:r w:rsidR="0022152A" w:rsidRPr="006B4E3D">
              <w:rPr>
                <w:rStyle w:val="Hyperlink"/>
                <w:bCs/>
                <w:noProof/>
                <w:lang w:val="en-US"/>
              </w:rPr>
              <w:t>4.</w:t>
            </w:r>
            <w:r w:rsidR="0022152A">
              <w:rPr>
                <w:rFonts w:asciiTheme="minorHAnsi" w:eastAsiaTheme="minorEastAsia" w:hAnsiTheme="minorHAnsi" w:cstheme="minorBidi"/>
                <w:noProof/>
                <w:sz w:val="22"/>
                <w:szCs w:val="22"/>
                <w:lang w:val="en-US" w:eastAsia="en-US"/>
              </w:rPr>
              <w:tab/>
            </w:r>
            <w:r w:rsidR="0022152A" w:rsidRPr="006B4E3D">
              <w:rPr>
                <w:rStyle w:val="Hyperlink"/>
                <w:bCs/>
                <w:noProof/>
                <w:lang w:val="en-US"/>
              </w:rPr>
              <w:t>The Basic Form of the Peak Annotation Format</w:t>
            </w:r>
            <w:r w:rsidR="0022152A">
              <w:rPr>
                <w:noProof/>
                <w:webHidden/>
              </w:rPr>
              <w:tab/>
            </w:r>
            <w:r w:rsidR="0022152A">
              <w:rPr>
                <w:noProof/>
                <w:webHidden/>
              </w:rPr>
              <w:fldChar w:fldCharType="begin"/>
            </w:r>
            <w:r w:rsidR="0022152A">
              <w:rPr>
                <w:noProof/>
                <w:webHidden/>
              </w:rPr>
              <w:instrText xml:space="preserve"> PAGEREF _Toc124242598 \h </w:instrText>
            </w:r>
            <w:r w:rsidR="0022152A">
              <w:rPr>
                <w:noProof/>
                <w:webHidden/>
              </w:rPr>
            </w:r>
            <w:r w:rsidR="0022152A">
              <w:rPr>
                <w:noProof/>
                <w:webHidden/>
              </w:rPr>
              <w:fldChar w:fldCharType="separate"/>
            </w:r>
            <w:r w:rsidR="0022152A">
              <w:rPr>
                <w:noProof/>
                <w:webHidden/>
              </w:rPr>
              <w:t>5</w:t>
            </w:r>
            <w:r w:rsidR="0022152A">
              <w:rPr>
                <w:noProof/>
                <w:webHidden/>
              </w:rPr>
              <w:fldChar w:fldCharType="end"/>
            </w:r>
          </w:hyperlink>
        </w:p>
        <w:p w14:paraId="1A3F4815" w14:textId="24DB8CE8" w:rsidR="0022152A" w:rsidRDefault="00000000">
          <w:pPr>
            <w:pStyle w:val="TOC2"/>
            <w:rPr>
              <w:rFonts w:asciiTheme="minorHAnsi" w:eastAsiaTheme="minorEastAsia" w:hAnsiTheme="minorHAnsi" w:cstheme="minorBidi"/>
              <w:b w:val="0"/>
              <w:bCs w:val="0"/>
              <w:sz w:val="22"/>
              <w:szCs w:val="22"/>
              <w:lang w:val="en-US" w:eastAsia="en-US"/>
            </w:rPr>
          </w:pPr>
          <w:hyperlink w:anchor="_Toc124242599" w:history="1">
            <w:r w:rsidR="0022152A" w:rsidRPr="006B4E3D">
              <w:rPr>
                <w:rStyle w:val="Hyperlink"/>
              </w:rPr>
              <w:t>4.1</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Annotation of multiple analytes</w:t>
            </w:r>
            <w:r w:rsidR="0022152A">
              <w:rPr>
                <w:webHidden/>
              </w:rPr>
              <w:tab/>
            </w:r>
            <w:r w:rsidR="0022152A">
              <w:rPr>
                <w:webHidden/>
              </w:rPr>
              <w:fldChar w:fldCharType="begin"/>
            </w:r>
            <w:r w:rsidR="0022152A">
              <w:rPr>
                <w:webHidden/>
              </w:rPr>
              <w:instrText xml:space="preserve"> PAGEREF _Toc124242599 \h </w:instrText>
            </w:r>
            <w:r w:rsidR="0022152A">
              <w:rPr>
                <w:webHidden/>
              </w:rPr>
            </w:r>
            <w:r w:rsidR="0022152A">
              <w:rPr>
                <w:webHidden/>
              </w:rPr>
              <w:fldChar w:fldCharType="separate"/>
            </w:r>
            <w:r w:rsidR="0022152A">
              <w:rPr>
                <w:webHidden/>
              </w:rPr>
              <w:t>6</w:t>
            </w:r>
            <w:r w:rsidR="0022152A">
              <w:rPr>
                <w:webHidden/>
              </w:rPr>
              <w:fldChar w:fldCharType="end"/>
            </w:r>
          </w:hyperlink>
        </w:p>
        <w:p w14:paraId="08BD1770" w14:textId="23C9260D" w:rsidR="0022152A" w:rsidRDefault="00000000">
          <w:pPr>
            <w:pStyle w:val="TOC2"/>
            <w:rPr>
              <w:rFonts w:asciiTheme="minorHAnsi" w:eastAsiaTheme="minorEastAsia" w:hAnsiTheme="minorHAnsi" w:cstheme="minorBidi"/>
              <w:b w:val="0"/>
              <w:bCs w:val="0"/>
              <w:sz w:val="22"/>
              <w:szCs w:val="22"/>
              <w:lang w:val="en-US" w:eastAsia="en-US"/>
            </w:rPr>
          </w:pPr>
          <w:hyperlink w:anchor="_Toc124242600" w:history="1">
            <w:r w:rsidR="0022152A" w:rsidRPr="006B4E3D">
              <w:rPr>
                <w:rStyle w:val="Hyperlink"/>
              </w:rPr>
              <w:t>4.2</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Multiple annotations</w:t>
            </w:r>
            <w:r w:rsidR="0022152A">
              <w:rPr>
                <w:webHidden/>
              </w:rPr>
              <w:tab/>
            </w:r>
            <w:r w:rsidR="0022152A">
              <w:rPr>
                <w:webHidden/>
              </w:rPr>
              <w:fldChar w:fldCharType="begin"/>
            </w:r>
            <w:r w:rsidR="0022152A">
              <w:rPr>
                <w:webHidden/>
              </w:rPr>
              <w:instrText xml:space="preserve"> PAGEREF _Toc124242600 \h </w:instrText>
            </w:r>
            <w:r w:rsidR="0022152A">
              <w:rPr>
                <w:webHidden/>
              </w:rPr>
            </w:r>
            <w:r w:rsidR="0022152A">
              <w:rPr>
                <w:webHidden/>
              </w:rPr>
              <w:fldChar w:fldCharType="separate"/>
            </w:r>
            <w:r w:rsidR="0022152A">
              <w:rPr>
                <w:webHidden/>
              </w:rPr>
              <w:t>7</w:t>
            </w:r>
            <w:r w:rsidR="0022152A">
              <w:rPr>
                <w:webHidden/>
              </w:rPr>
              <w:fldChar w:fldCharType="end"/>
            </w:r>
          </w:hyperlink>
        </w:p>
        <w:p w14:paraId="5938D3F1" w14:textId="68BDCE2C" w:rsidR="0022152A" w:rsidRDefault="00000000">
          <w:pPr>
            <w:pStyle w:val="TOC2"/>
            <w:rPr>
              <w:rFonts w:asciiTheme="minorHAnsi" w:eastAsiaTheme="minorEastAsia" w:hAnsiTheme="minorHAnsi" w:cstheme="minorBidi"/>
              <w:b w:val="0"/>
              <w:bCs w:val="0"/>
              <w:sz w:val="22"/>
              <w:szCs w:val="22"/>
              <w:lang w:val="en-US" w:eastAsia="en-US"/>
            </w:rPr>
          </w:pPr>
          <w:hyperlink w:anchor="_Toc124242601" w:history="1">
            <w:r w:rsidR="0022152A" w:rsidRPr="006B4E3D">
              <w:rPr>
                <w:rStyle w:val="Hyperlink"/>
              </w:rPr>
              <w:t>4.3</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Deviation of observed m/z from the theoretical m/z values</w:t>
            </w:r>
            <w:r w:rsidR="0022152A">
              <w:rPr>
                <w:webHidden/>
              </w:rPr>
              <w:tab/>
            </w:r>
            <w:r w:rsidR="0022152A">
              <w:rPr>
                <w:webHidden/>
              </w:rPr>
              <w:fldChar w:fldCharType="begin"/>
            </w:r>
            <w:r w:rsidR="0022152A">
              <w:rPr>
                <w:webHidden/>
              </w:rPr>
              <w:instrText xml:space="preserve"> PAGEREF _Toc124242601 \h </w:instrText>
            </w:r>
            <w:r w:rsidR="0022152A">
              <w:rPr>
                <w:webHidden/>
              </w:rPr>
            </w:r>
            <w:r w:rsidR="0022152A">
              <w:rPr>
                <w:webHidden/>
              </w:rPr>
              <w:fldChar w:fldCharType="separate"/>
            </w:r>
            <w:r w:rsidR="0022152A">
              <w:rPr>
                <w:webHidden/>
              </w:rPr>
              <w:t>7</w:t>
            </w:r>
            <w:r w:rsidR="0022152A">
              <w:rPr>
                <w:webHidden/>
              </w:rPr>
              <w:fldChar w:fldCharType="end"/>
            </w:r>
          </w:hyperlink>
        </w:p>
        <w:p w14:paraId="74279D7D" w14:textId="10B25A33" w:rsidR="0022152A" w:rsidRDefault="00000000">
          <w:pPr>
            <w:pStyle w:val="TOC2"/>
            <w:rPr>
              <w:rFonts w:asciiTheme="minorHAnsi" w:eastAsiaTheme="minorEastAsia" w:hAnsiTheme="minorHAnsi" w:cstheme="minorBidi"/>
              <w:b w:val="0"/>
              <w:bCs w:val="0"/>
              <w:sz w:val="22"/>
              <w:szCs w:val="22"/>
              <w:lang w:val="en-US" w:eastAsia="en-US"/>
            </w:rPr>
          </w:pPr>
          <w:hyperlink w:anchor="_Toc124242602" w:history="1">
            <w:r w:rsidR="0022152A" w:rsidRPr="006B4E3D">
              <w:rPr>
                <w:rStyle w:val="Hyperlink"/>
              </w:rPr>
              <w:t>4.4</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Ion notation</w:t>
            </w:r>
            <w:r w:rsidR="0022152A">
              <w:rPr>
                <w:webHidden/>
              </w:rPr>
              <w:tab/>
            </w:r>
            <w:r w:rsidR="0022152A">
              <w:rPr>
                <w:webHidden/>
              </w:rPr>
              <w:fldChar w:fldCharType="begin"/>
            </w:r>
            <w:r w:rsidR="0022152A">
              <w:rPr>
                <w:webHidden/>
              </w:rPr>
              <w:instrText xml:space="preserve"> PAGEREF _Toc124242602 \h </w:instrText>
            </w:r>
            <w:r w:rsidR="0022152A">
              <w:rPr>
                <w:webHidden/>
              </w:rPr>
            </w:r>
            <w:r w:rsidR="0022152A">
              <w:rPr>
                <w:webHidden/>
              </w:rPr>
              <w:fldChar w:fldCharType="separate"/>
            </w:r>
            <w:r w:rsidR="0022152A">
              <w:rPr>
                <w:webHidden/>
              </w:rPr>
              <w:t>8</w:t>
            </w:r>
            <w:r w:rsidR="0022152A">
              <w:rPr>
                <w:webHidden/>
              </w:rPr>
              <w:fldChar w:fldCharType="end"/>
            </w:r>
          </w:hyperlink>
        </w:p>
        <w:p w14:paraId="2ED1B58E" w14:textId="79ACD7D1" w:rsidR="0022152A"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4242603" w:history="1">
            <w:r w:rsidR="0022152A" w:rsidRPr="006B4E3D">
              <w:rPr>
                <w:rStyle w:val="Hyperlink"/>
                <w:b/>
                <w:noProof/>
              </w:rPr>
              <w:t>4.4.1</w:t>
            </w:r>
            <w:r w:rsidR="0022152A">
              <w:rPr>
                <w:rFonts w:asciiTheme="minorHAnsi" w:eastAsiaTheme="minorEastAsia" w:hAnsiTheme="minorHAnsi" w:cstheme="minorBidi"/>
                <w:noProof/>
                <w:sz w:val="22"/>
                <w:szCs w:val="22"/>
                <w:lang w:val="en-US" w:eastAsia="en-US"/>
              </w:rPr>
              <w:tab/>
            </w:r>
            <w:r w:rsidR="0022152A" w:rsidRPr="006B4E3D">
              <w:rPr>
                <w:rStyle w:val="Hyperlink"/>
                <w:noProof/>
              </w:rPr>
              <w:t>Ion types overview</w:t>
            </w:r>
            <w:r w:rsidR="0022152A">
              <w:rPr>
                <w:noProof/>
                <w:webHidden/>
              </w:rPr>
              <w:tab/>
            </w:r>
            <w:r w:rsidR="0022152A">
              <w:rPr>
                <w:noProof/>
                <w:webHidden/>
              </w:rPr>
              <w:fldChar w:fldCharType="begin"/>
            </w:r>
            <w:r w:rsidR="0022152A">
              <w:rPr>
                <w:noProof/>
                <w:webHidden/>
              </w:rPr>
              <w:instrText xml:space="preserve"> PAGEREF _Toc124242603 \h </w:instrText>
            </w:r>
            <w:r w:rsidR="0022152A">
              <w:rPr>
                <w:noProof/>
                <w:webHidden/>
              </w:rPr>
            </w:r>
            <w:r w:rsidR="0022152A">
              <w:rPr>
                <w:noProof/>
                <w:webHidden/>
              </w:rPr>
              <w:fldChar w:fldCharType="separate"/>
            </w:r>
            <w:r w:rsidR="0022152A">
              <w:rPr>
                <w:noProof/>
                <w:webHidden/>
              </w:rPr>
              <w:t>8</w:t>
            </w:r>
            <w:r w:rsidR="0022152A">
              <w:rPr>
                <w:noProof/>
                <w:webHidden/>
              </w:rPr>
              <w:fldChar w:fldCharType="end"/>
            </w:r>
          </w:hyperlink>
        </w:p>
        <w:p w14:paraId="3E2EC6DA" w14:textId="4B94F357" w:rsidR="0022152A"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4242604" w:history="1">
            <w:r w:rsidR="0022152A" w:rsidRPr="006B4E3D">
              <w:rPr>
                <w:rStyle w:val="Hyperlink"/>
                <w:b/>
                <w:noProof/>
              </w:rPr>
              <w:t>4.4.2</w:t>
            </w:r>
            <w:r w:rsidR="0022152A">
              <w:rPr>
                <w:rFonts w:asciiTheme="minorHAnsi" w:eastAsiaTheme="minorEastAsia" w:hAnsiTheme="minorHAnsi" w:cstheme="minorBidi"/>
                <w:noProof/>
                <w:sz w:val="22"/>
                <w:szCs w:val="22"/>
                <w:lang w:val="en-US" w:eastAsia="en-US"/>
              </w:rPr>
              <w:tab/>
            </w:r>
            <w:r w:rsidR="0022152A" w:rsidRPr="006B4E3D">
              <w:rPr>
                <w:rStyle w:val="Hyperlink"/>
                <w:noProof/>
              </w:rPr>
              <w:t>Unknown ions</w:t>
            </w:r>
            <w:r w:rsidR="0022152A">
              <w:rPr>
                <w:noProof/>
                <w:webHidden/>
              </w:rPr>
              <w:tab/>
            </w:r>
            <w:r w:rsidR="0022152A">
              <w:rPr>
                <w:noProof/>
                <w:webHidden/>
              </w:rPr>
              <w:fldChar w:fldCharType="begin"/>
            </w:r>
            <w:r w:rsidR="0022152A">
              <w:rPr>
                <w:noProof/>
                <w:webHidden/>
              </w:rPr>
              <w:instrText xml:space="preserve"> PAGEREF _Toc124242604 \h </w:instrText>
            </w:r>
            <w:r w:rsidR="0022152A">
              <w:rPr>
                <w:noProof/>
                <w:webHidden/>
              </w:rPr>
            </w:r>
            <w:r w:rsidR="0022152A">
              <w:rPr>
                <w:noProof/>
                <w:webHidden/>
              </w:rPr>
              <w:fldChar w:fldCharType="separate"/>
            </w:r>
            <w:r w:rsidR="0022152A">
              <w:rPr>
                <w:noProof/>
                <w:webHidden/>
              </w:rPr>
              <w:t>9</w:t>
            </w:r>
            <w:r w:rsidR="0022152A">
              <w:rPr>
                <w:noProof/>
                <w:webHidden/>
              </w:rPr>
              <w:fldChar w:fldCharType="end"/>
            </w:r>
          </w:hyperlink>
        </w:p>
        <w:p w14:paraId="238F70DD" w14:textId="7A6622DB" w:rsidR="0022152A"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4242605" w:history="1">
            <w:r w:rsidR="0022152A" w:rsidRPr="006B4E3D">
              <w:rPr>
                <w:rStyle w:val="Hyperlink"/>
                <w:b/>
                <w:noProof/>
              </w:rPr>
              <w:t>4.4.3</w:t>
            </w:r>
            <w:r w:rsidR="0022152A">
              <w:rPr>
                <w:rFonts w:asciiTheme="minorHAnsi" w:eastAsiaTheme="minorEastAsia" w:hAnsiTheme="minorHAnsi" w:cstheme="minorBidi"/>
                <w:noProof/>
                <w:sz w:val="22"/>
                <w:szCs w:val="22"/>
                <w:lang w:val="en-US" w:eastAsia="en-US"/>
              </w:rPr>
              <w:tab/>
            </w:r>
            <w:r w:rsidR="0022152A" w:rsidRPr="006B4E3D">
              <w:rPr>
                <w:rStyle w:val="Hyperlink"/>
                <w:noProof/>
              </w:rPr>
              <w:t>Primary series ions</w:t>
            </w:r>
            <w:r w:rsidR="0022152A">
              <w:rPr>
                <w:noProof/>
                <w:webHidden/>
              </w:rPr>
              <w:tab/>
            </w:r>
            <w:r w:rsidR="0022152A">
              <w:rPr>
                <w:noProof/>
                <w:webHidden/>
              </w:rPr>
              <w:fldChar w:fldCharType="begin"/>
            </w:r>
            <w:r w:rsidR="0022152A">
              <w:rPr>
                <w:noProof/>
                <w:webHidden/>
              </w:rPr>
              <w:instrText xml:space="preserve"> PAGEREF _Toc124242605 \h </w:instrText>
            </w:r>
            <w:r w:rsidR="0022152A">
              <w:rPr>
                <w:noProof/>
                <w:webHidden/>
              </w:rPr>
            </w:r>
            <w:r w:rsidR="0022152A">
              <w:rPr>
                <w:noProof/>
                <w:webHidden/>
              </w:rPr>
              <w:fldChar w:fldCharType="separate"/>
            </w:r>
            <w:r w:rsidR="0022152A">
              <w:rPr>
                <w:noProof/>
                <w:webHidden/>
              </w:rPr>
              <w:t>9</w:t>
            </w:r>
            <w:r w:rsidR="0022152A">
              <w:rPr>
                <w:noProof/>
                <w:webHidden/>
              </w:rPr>
              <w:fldChar w:fldCharType="end"/>
            </w:r>
          </w:hyperlink>
        </w:p>
        <w:p w14:paraId="50E995B1" w14:textId="5B53AD39" w:rsidR="0022152A"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4242606" w:history="1">
            <w:r w:rsidR="0022152A" w:rsidRPr="006B4E3D">
              <w:rPr>
                <w:rStyle w:val="Hyperlink"/>
                <w:b/>
                <w:noProof/>
              </w:rPr>
              <w:t>4.4.4</w:t>
            </w:r>
            <w:r w:rsidR="0022152A">
              <w:rPr>
                <w:rFonts w:asciiTheme="minorHAnsi" w:eastAsiaTheme="minorEastAsia" w:hAnsiTheme="minorHAnsi" w:cstheme="minorBidi"/>
                <w:noProof/>
                <w:sz w:val="22"/>
                <w:szCs w:val="22"/>
                <w:lang w:val="en-US" w:eastAsia="en-US"/>
              </w:rPr>
              <w:tab/>
            </w:r>
            <w:r w:rsidR="0022152A" w:rsidRPr="006B4E3D">
              <w:rPr>
                <w:rStyle w:val="Hyperlink"/>
                <w:noProof/>
              </w:rPr>
              <w:t>Internal fragment ions</w:t>
            </w:r>
            <w:r w:rsidR="0022152A">
              <w:rPr>
                <w:noProof/>
                <w:webHidden/>
              </w:rPr>
              <w:tab/>
            </w:r>
            <w:r w:rsidR="0022152A">
              <w:rPr>
                <w:noProof/>
                <w:webHidden/>
              </w:rPr>
              <w:fldChar w:fldCharType="begin"/>
            </w:r>
            <w:r w:rsidR="0022152A">
              <w:rPr>
                <w:noProof/>
                <w:webHidden/>
              </w:rPr>
              <w:instrText xml:space="preserve"> PAGEREF _Toc124242606 \h </w:instrText>
            </w:r>
            <w:r w:rsidR="0022152A">
              <w:rPr>
                <w:noProof/>
                <w:webHidden/>
              </w:rPr>
            </w:r>
            <w:r w:rsidR="0022152A">
              <w:rPr>
                <w:noProof/>
                <w:webHidden/>
              </w:rPr>
              <w:fldChar w:fldCharType="separate"/>
            </w:r>
            <w:r w:rsidR="0022152A">
              <w:rPr>
                <w:noProof/>
                <w:webHidden/>
              </w:rPr>
              <w:t>10</w:t>
            </w:r>
            <w:r w:rsidR="0022152A">
              <w:rPr>
                <w:noProof/>
                <w:webHidden/>
              </w:rPr>
              <w:fldChar w:fldCharType="end"/>
            </w:r>
          </w:hyperlink>
        </w:p>
        <w:p w14:paraId="2C20851D" w14:textId="2C2CC9A8" w:rsidR="0022152A"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4242607" w:history="1">
            <w:r w:rsidR="0022152A" w:rsidRPr="006B4E3D">
              <w:rPr>
                <w:rStyle w:val="Hyperlink"/>
                <w:b/>
                <w:noProof/>
              </w:rPr>
              <w:t>4.4.5</w:t>
            </w:r>
            <w:r w:rsidR="0022152A">
              <w:rPr>
                <w:rFonts w:asciiTheme="minorHAnsi" w:eastAsiaTheme="minorEastAsia" w:hAnsiTheme="minorHAnsi" w:cstheme="minorBidi"/>
                <w:noProof/>
                <w:sz w:val="22"/>
                <w:szCs w:val="22"/>
                <w:lang w:val="en-US" w:eastAsia="en-US"/>
              </w:rPr>
              <w:tab/>
            </w:r>
            <w:r w:rsidR="0022152A" w:rsidRPr="006B4E3D">
              <w:rPr>
                <w:rStyle w:val="Hyperlink"/>
                <w:noProof/>
              </w:rPr>
              <w:t>Immonium ions</w:t>
            </w:r>
            <w:r w:rsidR="0022152A">
              <w:rPr>
                <w:noProof/>
                <w:webHidden/>
              </w:rPr>
              <w:tab/>
            </w:r>
            <w:r w:rsidR="0022152A">
              <w:rPr>
                <w:noProof/>
                <w:webHidden/>
              </w:rPr>
              <w:fldChar w:fldCharType="begin"/>
            </w:r>
            <w:r w:rsidR="0022152A">
              <w:rPr>
                <w:noProof/>
                <w:webHidden/>
              </w:rPr>
              <w:instrText xml:space="preserve"> PAGEREF _Toc124242607 \h </w:instrText>
            </w:r>
            <w:r w:rsidR="0022152A">
              <w:rPr>
                <w:noProof/>
                <w:webHidden/>
              </w:rPr>
            </w:r>
            <w:r w:rsidR="0022152A">
              <w:rPr>
                <w:noProof/>
                <w:webHidden/>
              </w:rPr>
              <w:fldChar w:fldCharType="separate"/>
            </w:r>
            <w:r w:rsidR="0022152A">
              <w:rPr>
                <w:noProof/>
                <w:webHidden/>
              </w:rPr>
              <w:t>11</w:t>
            </w:r>
            <w:r w:rsidR="0022152A">
              <w:rPr>
                <w:noProof/>
                <w:webHidden/>
              </w:rPr>
              <w:fldChar w:fldCharType="end"/>
            </w:r>
          </w:hyperlink>
        </w:p>
        <w:p w14:paraId="769F6CE5" w14:textId="2A770A22" w:rsidR="0022152A"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4242608" w:history="1">
            <w:r w:rsidR="0022152A" w:rsidRPr="006B4E3D">
              <w:rPr>
                <w:rStyle w:val="Hyperlink"/>
                <w:b/>
                <w:noProof/>
              </w:rPr>
              <w:t>4.4.6</w:t>
            </w:r>
            <w:r w:rsidR="0022152A">
              <w:rPr>
                <w:rFonts w:asciiTheme="minorHAnsi" w:eastAsiaTheme="minorEastAsia" w:hAnsiTheme="minorHAnsi" w:cstheme="minorBidi"/>
                <w:noProof/>
                <w:sz w:val="22"/>
                <w:szCs w:val="22"/>
                <w:lang w:val="en-US" w:eastAsia="en-US"/>
              </w:rPr>
              <w:tab/>
            </w:r>
            <w:r w:rsidR="0022152A" w:rsidRPr="006B4E3D">
              <w:rPr>
                <w:rStyle w:val="Hyperlink"/>
                <w:noProof/>
              </w:rPr>
              <w:t>Intact precursor ions</w:t>
            </w:r>
            <w:r w:rsidR="0022152A">
              <w:rPr>
                <w:noProof/>
                <w:webHidden/>
              </w:rPr>
              <w:tab/>
            </w:r>
            <w:r w:rsidR="0022152A">
              <w:rPr>
                <w:noProof/>
                <w:webHidden/>
              </w:rPr>
              <w:fldChar w:fldCharType="begin"/>
            </w:r>
            <w:r w:rsidR="0022152A">
              <w:rPr>
                <w:noProof/>
                <w:webHidden/>
              </w:rPr>
              <w:instrText xml:space="preserve"> PAGEREF _Toc124242608 \h </w:instrText>
            </w:r>
            <w:r w:rsidR="0022152A">
              <w:rPr>
                <w:noProof/>
                <w:webHidden/>
              </w:rPr>
            </w:r>
            <w:r w:rsidR="0022152A">
              <w:rPr>
                <w:noProof/>
                <w:webHidden/>
              </w:rPr>
              <w:fldChar w:fldCharType="separate"/>
            </w:r>
            <w:r w:rsidR="0022152A">
              <w:rPr>
                <w:noProof/>
                <w:webHidden/>
              </w:rPr>
              <w:t>12</w:t>
            </w:r>
            <w:r w:rsidR="0022152A">
              <w:rPr>
                <w:noProof/>
                <w:webHidden/>
              </w:rPr>
              <w:fldChar w:fldCharType="end"/>
            </w:r>
          </w:hyperlink>
        </w:p>
        <w:p w14:paraId="5D217258" w14:textId="0AB76829" w:rsidR="0022152A"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4242609" w:history="1">
            <w:r w:rsidR="0022152A" w:rsidRPr="006B4E3D">
              <w:rPr>
                <w:rStyle w:val="Hyperlink"/>
                <w:b/>
                <w:noProof/>
              </w:rPr>
              <w:t>4.4.7</w:t>
            </w:r>
            <w:r w:rsidR="0022152A">
              <w:rPr>
                <w:rFonts w:asciiTheme="minorHAnsi" w:eastAsiaTheme="minorEastAsia" w:hAnsiTheme="minorHAnsi" w:cstheme="minorBidi"/>
                <w:noProof/>
                <w:sz w:val="22"/>
                <w:szCs w:val="22"/>
                <w:lang w:val="en-US" w:eastAsia="en-US"/>
              </w:rPr>
              <w:tab/>
            </w:r>
            <w:r w:rsidR="0022152A" w:rsidRPr="006B4E3D">
              <w:rPr>
                <w:rStyle w:val="Hyperlink"/>
                <w:noProof/>
              </w:rPr>
              <w:t>Isobaric labelling related ions</w:t>
            </w:r>
            <w:r w:rsidR="0022152A">
              <w:rPr>
                <w:noProof/>
                <w:webHidden/>
              </w:rPr>
              <w:tab/>
            </w:r>
            <w:r w:rsidR="0022152A">
              <w:rPr>
                <w:noProof/>
                <w:webHidden/>
              </w:rPr>
              <w:fldChar w:fldCharType="begin"/>
            </w:r>
            <w:r w:rsidR="0022152A">
              <w:rPr>
                <w:noProof/>
                <w:webHidden/>
              </w:rPr>
              <w:instrText xml:space="preserve"> PAGEREF _Toc124242609 \h </w:instrText>
            </w:r>
            <w:r w:rsidR="0022152A">
              <w:rPr>
                <w:noProof/>
                <w:webHidden/>
              </w:rPr>
            </w:r>
            <w:r w:rsidR="0022152A">
              <w:rPr>
                <w:noProof/>
                <w:webHidden/>
              </w:rPr>
              <w:fldChar w:fldCharType="separate"/>
            </w:r>
            <w:r w:rsidR="0022152A">
              <w:rPr>
                <w:noProof/>
                <w:webHidden/>
              </w:rPr>
              <w:t>13</w:t>
            </w:r>
            <w:r w:rsidR="0022152A">
              <w:rPr>
                <w:noProof/>
                <w:webHidden/>
              </w:rPr>
              <w:fldChar w:fldCharType="end"/>
            </w:r>
          </w:hyperlink>
        </w:p>
        <w:p w14:paraId="672C7C33" w14:textId="2DBEE879" w:rsidR="0022152A"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4242610" w:history="1">
            <w:r w:rsidR="0022152A" w:rsidRPr="006B4E3D">
              <w:rPr>
                <w:rStyle w:val="Hyperlink"/>
                <w:b/>
                <w:noProof/>
              </w:rPr>
              <w:t>4.4.8</w:t>
            </w:r>
            <w:r w:rsidR="0022152A">
              <w:rPr>
                <w:rFonts w:asciiTheme="minorHAnsi" w:eastAsiaTheme="minorEastAsia" w:hAnsiTheme="minorHAnsi" w:cstheme="minorBidi"/>
                <w:noProof/>
                <w:sz w:val="22"/>
                <w:szCs w:val="22"/>
                <w:lang w:val="en-US" w:eastAsia="en-US"/>
              </w:rPr>
              <w:tab/>
            </w:r>
            <w:r w:rsidR="0022152A" w:rsidRPr="006B4E3D">
              <w:rPr>
                <w:rStyle w:val="Hyperlink"/>
                <w:noProof/>
              </w:rPr>
              <w:t>External fragment ions</w:t>
            </w:r>
            <w:r w:rsidR="0022152A">
              <w:rPr>
                <w:noProof/>
                <w:webHidden/>
              </w:rPr>
              <w:tab/>
            </w:r>
            <w:r w:rsidR="0022152A">
              <w:rPr>
                <w:noProof/>
                <w:webHidden/>
              </w:rPr>
              <w:fldChar w:fldCharType="begin"/>
            </w:r>
            <w:r w:rsidR="0022152A">
              <w:rPr>
                <w:noProof/>
                <w:webHidden/>
              </w:rPr>
              <w:instrText xml:space="preserve"> PAGEREF _Toc124242610 \h </w:instrText>
            </w:r>
            <w:r w:rsidR="0022152A">
              <w:rPr>
                <w:noProof/>
                <w:webHidden/>
              </w:rPr>
            </w:r>
            <w:r w:rsidR="0022152A">
              <w:rPr>
                <w:noProof/>
                <w:webHidden/>
              </w:rPr>
              <w:fldChar w:fldCharType="separate"/>
            </w:r>
            <w:r w:rsidR="0022152A">
              <w:rPr>
                <w:noProof/>
                <w:webHidden/>
              </w:rPr>
              <w:t>14</w:t>
            </w:r>
            <w:r w:rsidR="0022152A">
              <w:rPr>
                <w:noProof/>
                <w:webHidden/>
              </w:rPr>
              <w:fldChar w:fldCharType="end"/>
            </w:r>
          </w:hyperlink>
        </w:p>
        <w:p w14:paraId="30A58F63" w14:textId="4B955D13" w:rsidR="0022152A"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4242611" w:history="1">
            <w:r w:rsidR="0022152A" w:rsidRPr="006B4E3D">
              <w:rPr>
                <w:rStyle w:val="Hyperlink"/>
                <w:b/>
                <w:noProof/>
              </w:rPr>
              <w:t>4.4.9</w:t>
            </w:r>
            <w:r w:rsidR="0022152A">
              <w:rPr>
                <w:rFonts w:asciiTheme="minorHAnsi" w:eastAsiaTheme="minorEastAsia" w:hAnsiTheme="minorHAnsi" w:cstheme="minorBidi"/>
                <w:noProof/>
                <w:sz w:val="22"/>
                <w:szCs w:val="22"/>
                <w:lang w:val="en-US" w:eastAsia="en-US"/>
              </w:rPr>
              <w:tab/>
            </w:r>
            <w:r w:rsidR="0022152A" w:rsidRPr="006B4E3D">
              <w:rPr>
                <w:rStyle w:val="Hyperlink"/>
                <w:noProof/>
              </w:rPr>
              <w:t>Chemical Formulas</w:t>
            </w:r>
            <w:r w:rsidR="0022152A">
              <w:rPr>
                <w:noProof/>
                <w:webHidden/>
              </w:rPr>
              <w:tab/>
            </w:r>
            <w:r w:rsidR="0022152A">
              <w:rPr>
                <w:noProof/>
                <w:webHidden/>
              </w:rPr>
              <w:fldChar w:fldCharType="begin"/>
            </w:r>
            <w:r w:rsidR="0022152A">
              <w:rPr>
                <w:noProof/>
                <w:webHidden/>
              </w:rPr>
              <w:instrText xml:space="preserve"> PAGEREF _Toc124242611 \h </w:instrText>
            </w:r>
            <w:r w:rsidR="0022152A">
              <w:rPr>
                <w:noProof/>
                <w:webHidden/>
              </w:rPr>
            </w:r>
            <w:r w:rsidR="0022152A">
              <w:rPr>
                <w:noProof/>
                <w:webHidden/>
              </w:rPr>
              <w:fldChar w:fldCharType="separate"/>
            </w:r>
            <w:r w:rsidR="0022152A">
              <w:rPr>
                <w:noProof/>
                <w:webHidden/>
              </w:rPr>
              <w:t>14</w:t>
            </w:r>
            <w:r w:rsidR="0022152A">
              <w:rPr>
                <w:noProof/>
                <w:webHidden/>
              </w:rPr>
              <w:fldChar w:fldCharType="end"/>
            </w:r>
          </w:hyperlink>
        </w:p>
        <w:p w14:paraId="5A7AA127" w14:textId="47D3FB77" w:rsidR="0022152A" w:rsidRDefault="00000000">
          <w:pPr>
            <w:pStyle w:val="TOC3"/>
            <w:tabs>
              <w:tab w:val="left" w:pos="1400"/>
              <w:tab w:val="right" w:pos="8630"/>
            </w:tabs>
            <w:rPr>
              <w:rFonts w:asciiTheme="minorHAnsi" w:eastAsiaTheme="minorEastAsia" w:hAnsiTheme="minorHAnsi" w:cstheme="minorBidi"/>
              <w:noProof/>
              <w:sz w:val="22"/>
              <w:szCs w:val="22"/>
              <w:lang w:val="en-US" w:eastAsia="en-US"/>
            </w:rPr>
          </w:pPr>
          <w:hyperlink w:anchor="_Toc124242612" w:history="1">
            <w:r w:rsidR="0022152A" w:rsidRPr="006B4E3D">
              <w:rPr>
                <w:rStyle w:val="Hyperlink"/>
                <w:b/>
                <w:noProof/>
              </w:rPr>
              <w:t>4.4.10</w:t>
            </w:r>
            <w:r w:rsidR="0022152A">
              <w:rPr>
                <w:rFonts w:asciiTheme="minorHAnsi" w:eastAsiaTheme="minorEastAsia" w:hAnsiTheme="minorHAnsi" w:cstheme="minorBidi"/>
                <w:noProof/>
                <w:sz w:val="22"/>
                <w:szCs w:val="22"/>
                <w:lang w:val="en-US" w:eastAsia="en-US"/>
              </w:rPr>
              <w:tab/>
            </w:r>
            <w:r w:rsidR="0022152A" w:rsidRPr="006B4E3D">
              <w:rPr>
                <w:rStyle w:val="Hyperlink"/>
                <w:noProof/>
              </w:rPr>
              <w:t>SMILES strings for chemical compounds</w:t>
            </w:r>
            <w:r w:rsidR="0022152A">
              <w:rPr>
                <w:noProof/>
                <w:webHidden/>
              </w:rPr>
              <w:tab/>
            </w:r>
            <w:r w:rsidR="0022152A">
              <w:rPr>
                <w:noProof/>
                <w:webHidden/>
              </w:rPr>
              <w:fldChar w:fldCharType="begin"/>
            </w:r>
            <w:r w:rsidR="0022152A">
              <w:rPr>
                <w:noProof/>
                <w:webHidden/>
              </w:rPr>
              <w:instrText xml:space="preserve"> PAGEREF _Toc124242612 \h </w:instrText>
            </w:r>
            <w:r w:rsidR="0022152A">
              <w:rPr>
                <w:noProof/>
                <w:webHidden/>
              </w:rPr>
            </w:r>
            <w:r w:rsidR="0022152A">
              <w:rPr>
                <w:noProof/>
                <w:webHidden/>
              </w:rPr>
              <w:fldChar w:fldCharType="separate"/>
            </w:r>
            <w:r w:rsidR="0022152A">
              <w:rPr>
                <w:noProof/>
                <w:webHidden/>
              </w:rPr>
              <w:t>15</w:t>
            </w:r>
            <w:r w:rsidR="0022152A">
              <w:rPr>
                <w:noProof/>
                <w:webHidden/>
              </w:rPr>
              <w:fldChar w:fldCharType="end"/>
            </w:r>
          </w:hyperlink>
        </w:p>
        <w:p w14:paraId="2D854D5B" w14:textId="190F834E" w:rsidR="0022152A" w:rsidRDefault="00000000">
          <w:pPr>
            <w:pStyle w:val="TOC2"/>
            <w:rPr>
              <w:rFonts w:asciiTheme="minorHAnsi" w:eastAsiaTheme="minorEastAsia" w:hAnsiTheme="minorHAnsi" w:cstheme="minorBidi"/>
              <w:b w:val="0"/>
              <w:bCs w:val="0"/>
              <w:sz w:val="22"/>
              <w:szCs w:val="22"/>
              <w:lang w:val="en-US" w:eastAsia="en-US"/>
            </w:rPr>
          </w:pPr>
          <w:hyperlink w:anchor="_Toc124242613" w:history="1">
            <w:r w:rsidR="0022152A" w:rsidRPr="006B4E3D">
              <w:rPr>
                <w:rStyle w:val="Hyperlink"/>
              </w:rPr>
              <w:t>4.5</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Neutral losses</w:t>
            </w:r>
            <w:r w:rsidR="0022152A">
              <w:rPr>
                <w:webHidden/>
              </w:rPr>
              <w:tab/>
            </w:r>
            <w:r w:rsidR="0022152A">
              <w:rPr>
                <w:webHidden/>
              </w:rPr>
              <w:fldChar w:fldCharType="begin"/>
            </w:r>
            <w:r w:rsidR="0022152A">
              <w:rPr>
                <w:webHidden/>
              </w:rPr>
              <w:instrText xml:space="preserve"> PAGEREF _Toc124242613 \h </w:instrText>
            </w:r>
            <w:r w:rsidR="0022152A">
              <w:rPr>
                <w:webHidden/>
              </w:rPr>
            </w:r>
            <w:r w:rsidR="0022152A">
              <w:rPr>
                <w:webHidden/>
              </w:rPr>
              <w:fldChar w:fldCharType="separate"/>
            </w:r>
            <w:r w:rsidR="0022152A">
              <w:rPr>
                <w:webHidden/>
              </w:rPr>
              <w:t>16</w:t>
            </w:r>
            <w:r w:rsidR="0022152A">
              <w:rPr>
                <w:webHidden/>
              </w:rPr>
              <w:fldChar w:fldCharType="end"/>
            </w:r>
          </w:hyperlink>
        </w:p>
        <w:p w14:paraId="6DF55D05" w14:textId="47D146A3" w:rsidR="0022152A" w:rsidRDefault="00000000">
          <w:pPr>
            <w:pStyle w:val="TOC2"/>
            <w:rPr>
              <w:rFonts w:asciiTheme="minorHAnsi" w:eastAsiaTheme="minorEastAsia" w:hAnsiTheme="minorHAnsi" w:cstheme="minorBidi"/>
              <w:b w:val="0"/>
              <w:bCs w:val="0"/>
              <w:sz w:val="22"/>
              <w:szCs w:val="22"/>
              <w:lang w:val="en-US" w:eastAsia="en-US"/>
            </w:rPr>
          </w:pPr>
          <w:hyperlink w:anchor="_Toc124242614" w:history="1">
            <w:r w:rsidR="0022152A" w:rsidRPr="006B4E3D">
              <w:rPr>
                <w:rStyle w:val="Hyperlink"/>
              </w:rPr>
              <w:t>4.6</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Isotopes</w:t>
            </w:r>
            <w:r w:rsidR="0022152A">
              <w:rPr>
                <w:webHidden/>
              </w:rPr>
              <w:tab/>
            </w:r>
            <w:r w:rsidR="0022152A">
              <w:rPr>
                <w:webHidden/>
              </w:rPr>
              <w:fldChar w:fldCharType="begin"/>
            </w:r>
            <w:r w:rsidR="0022152A">
              <w:rPr>
                <w:webHidden/>
              </w:rPr>
              <w:instrText xml:space="preserve"> PAGEREF _Toc124242614 \h </w:instrText>
            </w:r>
            <w:r w:rsidR="0022152A">
              <w:rPr>
                <w:webHidden/>
              </w:rPr>
            </w:r>
            <w:r w:rsidR="0022152A">
              <w:rPr>
                <w:webHidden/>
              </w:rPr>
              <w:fldChar w:fldCharType="separate"/>
            </w:r>
            <w:r w:rsidR="0022152A">
              <w:rPr>
                <w:webHidden/>
              </w:rPr>
              <w:t>17</w:t>
            </w:r>
            <w:r w:rsidR="0022152A">
              <w:rPr>
                <w:webHidden/>
              </w:rPr>
              <w:fldChar w:fldCharType="end"/>
            </w:r>
          </w:hyperlink>
        </w:p>
        <w:p w14:paraId="78FE7529" w14:textId="22ABC06D" w:rsidR="0022152A" w:rsidRDefault="00000000">
          <w:pPr>
            <w:pStyle w:val="TOC2"/>
            <w:rPr>
              <w:rFonts w:asciiTheme="minorHAnsi" w:eastAsiaTheme="minorEastAsia" w:hAnsiTheme="minorHAnsi" w:cstheme="minorBidi"/>
              <w:b w:val="0"/>
              <w:bCs w:val="0"/>
              <w:sz w:val="22"/>
              <w:szCs w:val="22"/>
              <w:lang w:val="en-US" w:eastAsia="en-US"/>
            </w:rPr>
          </w:pPr>
          <w:hyperlink w:anchor="_Toc124242615" w:history="1">
            <w:r w:rsidR="0022152A" w:rsidRPr="006B4E3D">
              <w:rPr>
                <w:rStyle w:val="Hyperlink"/>
              </w:rPr>
              <w:t>4.7</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Charge state</w:t>
            </w:r>
            <w:r w:rsidR="0022152A">
              <w:rPr>
                <w:webHidden/>
              </w:rPr>
              <w:tab/>
            </w:r>
            <w:r w:rsidR="0022152A">
              <w:rPr>
                <w:webHidden/>
              </w:rPr>
              <w:fldChar w:fldCharType="begin"/>
            </w:r>
            <w:r w:rsidR="0022152A">
              <w:rPr>
                <w:webHidden/>
              </w:rPr>
              <w:instrText xml:space="preserve"> PAGEREF _Toc124242615 \h </w:instrText>
            </w:r>
            <w:r w:rsidR="0022152A">
              <w:rPr>
                <w:webHidden/>
              </w:rPr>
            </w:r>
            <w:r w:rsidR="0022152A">
              <w:rPr>
                <w:webHidden/>
              </w:rPr>
              <w:fldChar w:fldCharType="separate"/>
            </w:r>
            <w:r w:rsidR="0022152A">
              <w:rPr>
                <w:webHidden/>
              </w:rPr>
              <w:t>18</w:t>
            </w:r>
            <w:r w:rsidR="0022152A">
              <w:rPr>
                <w:webHidden/>
              </w:rPr>
              <w:fldChar w:fldCharType="end"/>
            </w:r>
          </w:hyperlink>
        </w:p>
        <w:p w14:paraId="54E198E9" w14:textId="11587292" w:rsidR="0022152A" w:rsidRDefault="00000000">
          <w:pPr>
            <w:pStyle w:val="TOC2"/>
            <w:rPr>
              <w:rFonts w:asciiTheme="minorHAnsi" w:eastAsiaTheme="minorEastAsia" w:hAnsiTheme="minorHAnsi" w:cstheme="minorBidi"/>
              <w:b w:val="0"/>
              <w:bCs w:val="0"/>
              <w:sz w:val="22"/>
              <w:szCs w:val="22"/>
              <w:lang w:val="en-US" w:eastAsia="en-US"/>
            </w:rPr>
          </w:pPr>
          <w:hyperlink w:anchor="_Toc124242616" w:history="1">
            <w:r w:rsidR="0022152A" w:rsidRPr="006B4E3D">
              <w:rPr>
                <w:rStyle w:val="Hyperlink"/>
              </w:rPr>
              <w:t>4.8</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Adduct Type</w:t>
            </w:r>
            <w:r w:rsidR="0022152A">
              <w:rPr>
                <w:webHidden/>
              </w:rPr>
              <w:tab/>
            </w:r>
            <w:r w:rsidR="0022152A">
              <w:rPr>
                <w:webHidden/>
              </w:rPr>
              <w:fldChar w:fldCharType="begin"/>
            </w:r>
            <w:r w:rsidR="0022152A">
              <w:rPr>
                <w:webHidden/>
              </w:rPr>
              <w:instrText xml:space="preserve"> PAGEREF _Toc124242616 \h </w:instrText>
            </w:r>
            <w:r w:rsidR="0022152A">
              <w:rPr>
                <w:webHidden/>
              </w:rPr>
            </w:r>
            <w:r w:rsidR="0022152A">
              <w:rPr>
                <w:webHidden/>
              </w:rPr>
              <w:fldChar w:fldCharType="separate"/>
            </w:r>
            <w:r w:rsidR="0022152A">
              <w:rPr>
                <w:webHidden/>
              </w:rPr>
              <w:t>18</w:t>
            </w:r>
            <w:r w:rsidR="0022152A">
              <w:rPr>
                <w:webHidden/>
              </w:rPr>
              <w:fldChar w:fldCharType="end"/>
            </w:r>
          </w:hyperlink>
        </w:p>
        <w:p w14:paraId="6DB3F596" w14:textId="620E234C" w:rsidR="0022152A" w:rsidRDefault="00000000">
          <w:pPr>
            <w:pStyle w:val="TOC2"/>
            <w:rPr>
              <w:rFonts w:asciiTheme="minorHAnsi" w:eastAsiaTheme="minorEastAsia" w:hAnsiTheme="minorHAnsi" w:cstheme="minorBidi"/>
              <w:b w:val="0"/>
              <w:bCs w:val="0"/>
              <w:sz w:val="22"/>
              <w:szCs w:val="22"/>
              <w:lang w:val="en-US" w:eastAsia="en-US"/>
            </w:rPr>
          </w:pPr>
          <w:hyperlink w:anchor="_Toc124242617" w:history="1">
            <w:r w:rsidR="0022152A" w:rsidRPr="006B4E3D">
              <w:rPr>
                <w:rStyle w:val="Hyperlink"/>
              </w:rPr>
              <w:t>4.9</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Multiple peaks belonging to the same fragment ion</w:t>
            </w:r>
            <w:r w:rsidR="0022152A">
              <w:rPr>
                <w:webHidden/>
              </w:rPr>
              <w:tab/>
            </w:r>
            <w:r w:rsidR="0022152A">
              <w:rPr>
                <w:webHidden/>
              </w:rPr>
              <w:fldChar w:fldCharType="begin"/>
            </w:r>
            <w:r w:rsidR="0022152A">
              <w:rPr>
                <w:webHidden/>
              </w:rPr>
              <w:instrText xml:space="preserve"> PAGEREF _Toc124242617 \h </w:instrText>
            </w:r>
            <w:r w:rsidR="0022152A">
              <w:rPr>
                <w:webHidden/>
              </w:rPr>
            </w:r>
            <w:r w:rsidR="0022152A">
              <w:rPr>
                <w:webHidden/>
              </w:rPr>
              <w:fldChar w:fldCharType="separate"/>
            </w:r>
            <w:r w:rsidR="0022152A">
              <w:rPr>
                <w:webHidden/>
              </w:rPr>
              <w:t>19</w:t>
            </w:r>
            <w:r w:rsidR="0022152A">
              <w:rPr>
                <w:webHidden/>
              </w:rPr>
              <w:fldChar w:fldCharType="end"/>
            </w:r>
          </w:hyperlink>
        </w:p>
        <w:p w14:paraId="2BE17E9E" w14:textId="49C8C508" w:rsidR="0022152A" w:rsidRDefault="00000000">
          <w:pPr>
            <w:pStyle w:val="TOC2"/>
            <w:rPr>
              <w:rFonts w:asciiTheme="minorHAnsi" w:eastAsiaTheme="minorEastAsia" w:hAnsiTheme="minorHAnsi" w:cstheme="minorBidi"/>
              <w:b w:val="0"/>
              <w:bCs w:val="0"/>
              <w:sz w:val="22"/>
              <w:szCs w:val="22"/>
              <w:lang w:val="en-US" w:eastAsia="en-US"/>
            </w:rPr>
          </w:pPr>
          <w:hyperlink w:anchor="_Toc124242618" w:history="1">
            <w:r w:rsidR="0022152A" w:rsidRPr="006B4E3D">
              <w:rPr>
                <w:rStyle w:val="Hyperlink"/>
              </w:rPr>
              <w:t>4.10</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Confidence estimates for the annotations</w:t>
            </w:r>
            <w:r w:rsidR="0022152A">
              <w:rPr>
                <w:webHidden/>
              </w:rPr>
              <w:tab/>
            </w:r>
            <w:r w:rsidR="0022152A">
              <w:rPr>
                <w:webHidden/>
              </w:rPr>
              <w:fldChar w:fldCharType="begin"/>
            </w:r>
            <w:r w:rsidR="0022152A">
              <w:rPr>
                <w:webHidden/>
              </w:rPr>
              <w:instrText xml:space="preserve"> PAGEREF _Toc124242618 \h </w:instrText>
            </w:r>
            <w:r w:rsidR="0022152A">
              <w:rPr>
                <w:webHidden/>
              </w:rPr>
            </w:r>
            <w:r w:rsidR="0022152A">
              <w:rPr>
                <w:webHidden/>
              </w:rPr>
              <w:fldChar w:fldCharType="separate"/>
            </w:r>
            <w:r w:rsidR="0022152A">
              <w:rPr>
                <w:webHidden/>
              </w:rPr>
              <w:t>20</w:t>
            </w:r>
            <w:r w:rsidR="0022152A">
              <w:rPr>
                <w:webHidden/>
              </w:rPr>
              <w:fldChar w:fldCharType="end"/>
            </w:r>
          </w:hyperlink>
        </w:p>
        <w:p w14:paraId="04C34872" w14:textId="73D07418" w:rsidR="0022152A" w:rsidRDefault="00000000">
          <w:pPr>
            <w:pStyle w:val="TOC1"/>
            <w:rPr>
              <w:rFonts w:asciiTheme="minorHAnsi" w:eastAsiaTheme="minorEastAsia" w:hAnsiTheme="minorHAnsi" w:cstheme="minorBidi"/>
              <w:noProof/>
              <w:sz w:val="22"/>
              <w:szCs w:val="22"/>
              <w:lang w:val="en-US" w:eastAsia="en-US"/>
            </w:rPr>
          </w:pPr>
          <w:hyperlink w:anchor="_Toc124242619" w:history="1">
            <w:r w:rsidR="0022152A" w:rsidRPr="006B4E3D">
              <w:rPr>
                <w:rStyle w:val="Hyperlink"/>
                <w:bCs/>
                <w:noProof/>
                <w:lang w:val="en-US"/>
              </w:rPr>
              <w:t>5.</w:t>
            </w:r>
            <w:r w:rsidR="0022152A">
              <w:rPr>
                <w:rFonts w:asciiTheme="minorHAnsi" w:eastAsiaTheme="minorEastAsia" w:hAnsiTheme="minorHAnsi" w:cstheme="minorBidi"/>
                <w:noProof/>
                <w:sz w:val="22"/>
                <w:szCs w:val="22"/>
                <w:lang w:val="en-US" w:eastAsia="en-US"/>
              </w:rPr>
              <w:tab/>
            </w:r>
            <w:r w:rsidR="0022152A" w:rsidRPr="006B4E3D">
              <w:rPr>
                <w:rStyle w:val="Hyperlink"/>
                <w:bCs/>
                <w:noProof/>
                <w:lang w:val="en-US"/>
              </w:rPr>
              <w:t>Object Model</w:t>
            </w:r>
            <w:r w:rsidR="0022152A">
              <w:rPr>
                <w:noProof/>
                <w:webHidden/>
              </w:rPr>
              <w:tab/>
            </w:r>
            <w:r w:rsidR="0022152A">
              <w:rPr>
                <w:noProof/>
                <w:webHidden/>
              </w:rPr>
              <w:fldChar w:fldCharType="begin"/>
            </w:r>
            <w:r w:rsidR="0022152A">
              <w:rPr>
                <w:noProof/>
                <w:webHidden/>
              </w:rPr>
              <w:instrText xml:space="preserve"> PAGEREF _Toc124242619 \h </w:instrText>
            </w:r>
            <w:r w:rsidR="0022152A">
              <w:rPr>
                <w:noProof/>
                <w:webHidden/>
              </w:rPr>
            </w:r>
            <w:r w:rsidR="0022152A">
              <w:rPr>
                <w:noProof/>
                <w:webHidden/>
              </w:rPr>
              <w:fldChar w:fldCharType="separate"/>
            </w:r>
            <w:r w:rsidR="0022152A">
              <w:rPr>
                <w:noProof/>
                <w:webHidden/>
              </w:rPr>
              <w:t>20</w:t>
            </w:r>
            <w:r w:rsidR="0022152A">
              <w:rPr>
                <w:noProof/>
                <w:webHidden/>
              </w:rPr>
              <w:fldChar w:fldCharType="end"/>
            </w:r>
          </w:hyperlink>
        </w:p>
        <w:p w14:paraId="52BEF71C" w14:textId="644D9F5E" w:rsidR="0022152A" w:rsidRDefault="00000000">
          <w:pPr>
            <w:pStyle w:val="TOC2"/>
            <w:rPr>
              <w:rFonts w:asciiTheme="minorHAnsi" w:eastAsiaTheme="minorEastAsia" w:hAnsiTheme="minorHAnsi" w:cstheme="minorBidi"/>
              <w:b w:val="0"/>
              <w:bCs w:val="0"/>
              <w:sz w:val="22"/>
              <w:szCs w:val="22"/>
              <w:lang w:val="en-US" w:eastAsia="en-US"/>
            </w:rPr>
          </w:pPr>
          <w:hyperlink w:anchor="_Toc124242620" w:history="1">
            <w:r w:rsidR="0022152A" w:rsidRPr="006B4E3D">
              <w:rPr>
                <w:rStyle w:val="Hyperlink"/>
              </w:rPr>
              <w:t>5.1</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Definition</w:t>
            </w:r>
            <w:r w:rsidR="0022152A">
              <w:rPr>
                <w:webHidden/>
              </w:rPr>
              <w:tab/>
            </w:r>
            <w:r w:rsidR="0022152A">
              <w:rPr>
                <w:webHidden/>
              </w:rPr>
              <w:fldChar w:fldCharType="begin"/>
            </w:r>
            <w:r w:rsidR="0022152A">
              <w:rPr>
                <w:webHidden/>
              </w:rPr>
              <w:instrText xml:space="preserve"> PAGEREF _Toc124242620 \h </w:instrText>
            </w:r>
            <w:r w:rsidR="0022152A">
              <w:rPr>
                <w:webHidden/>
              </w:rPr>
            </w:r>
            <w:r w:rsidR="0022152A">
              <w:rPr>
                <w:webHidden/>
              </w:rPr>
              <w:fldChar w:fldCharType="separate"/>
            </w:r>
            <w:r w:rsidR="0022152A">
              <w:rPr>
                <w:webHidden/>
              </w:rPr>
              <w:t>20</w:t>
            </w:r>
            <w:r w:rsidR="0022152A">
              <w:rPr>
                <w:webHidden/>
              </w:rPr>
              <w:fldChar w:fldCharType="end"/>
            </w:r>
          </w:hyperlink>
        </w:p>
        <w:p w14:paraId="031AC1C5" w14:textId="1A83D77F" w:rsidR="0022152A" w:rsidRDefault="00000000">
          <w:pPr>
            <w:pStyle w:val="TOC2"/>
            <w:rPr>
              <w:rFonts w:asciiTheme="minorHAnsi" w:eastAsiaTheme="minorEastAsia" w:hAnsiTheme="minorHAnsi" w:cstheme="minorBidi"/>
              <w:b w:val="0"/>
              <w:bCs w:val="0"/>
              <w:sz w:val="22"/>
              <w:szCs w:val="22"/>
              <w:lang w:val="en-US" w:eastAsia="en-US"/>
            </w:rPr>
          </w:pPr>
          <w:hyperlink w:anchor="_Toc124242621" w:history="1">
            <w:r w:rsidR="0022152A" w:rsidRPr="006B4E3D">
              <w:rPr>
                <w:rStyle w:val="Hyperlink"/>
              </w:rPr>
              <w:t>5.2</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Examples</w:t>
            </w:r>
            <w:r w:rsidR="0022152A">
              <w:rPr>
                <w:webHidden/>
              </w:rPr>
              <w:tab/>
            </w:r>
            <w:r w:rsidR="0022152A">
              <w:rPr>
                <w:webHidden/>
              </w:rPr>
              <w:fldChar w:fldCharType="begin"/>
            </w:r>
            <w:r w:rsidR="0022152A">
              <w:rPr>
                <w:webHidden/>
              </w:rPr>
              <w:instrText xml:space="preserve"> PAGEREF _Toc124242621 \h </w:instrText>
            </w:r>
            <w:r w:rsidR="0022152A">
              <w:rPr>
                <w:webHidden/>
              </w:rPr>
            </w:r>
            <w:r w:rsidR="0022152A">
              <w:rPr>
                <w:webHidden/>
              </w:rPr>
              <w:fldChar w:fldCharType="separate"/>
            </w:r>
            <w:r w:rsidR="0022152A">
              <w:rPr>
                <w:webHidden/>
              </w:rPr>
              <w:t>22</w:t>
            </w:r>
            <w:r w:rsidR="0022152A">
              <w:rPr>
                <w:webHidden/>
              </w:rPr>
              <w:fldChar w:fldCharType="end"/>
            </w:r>
          </w:hyperlink>
        </w:p>
        <w:p w14:paraId="348858D1" w14:textId="45C5EEF3" w:rsidR="0022152A" w:rsidRDefault="00000000">
          <w:pPr>
            <w:pStyle w:val="TOC1"/>
            <w:rPr>
              <w:rFonts w:asciiTheme="minorHAnsi" w:eastAsiaTheme="minorEastAsia" w:hAnsiTheme="minorHAnsi" w:cstheme="minorBidi"/>
              <w:noProof/>
              <w:sz w:val="22"/>
              <w:szCs w:val="22"/>
              <w:lang w:val="en-US" w:eastAsia="en-US"/>
            </w:rPr>
          </w:pPr>
          <w:hyperlink w:anchor="_Toc124242622" w:history="1">
            <w:r w:rsidR="0022152A" w:rsidRPr="006B4E3D">
              <w:rPr>
                <w:rStyle w:val="Hyperlink"/>
                <w:bCs/>
                <w:noProof/>
                <w:lang w:val="en-US"/>
              </w:rPr>
              <w:t>6.</w:t>
            </w:r>
            <w:r w:rsidR="0022152A">
              <w:rPr>
                <w:rFonts w:asciiTheme="minorHAnsi" w:eastAsiaTheme="minorEastAsia" w:hAnsiTheme="minorHAnsi" w:cstheme="minorBidi"/>
                <w:noProof/>
                <w:sz w:val="22"/>
                <w:szCs w:val="22"/>
                <w:lang w:val="en-US" w:eastAsia="en-US"/>
              </w:rPr>
              <w:tab/>
            </w:r>
            <w:r w:rsidR="0022152A" w:rsidRPr="006B4E3D">
              <w:rPr>
                <w:rStyle w:val="Hyperlink"/>
                <w:bCs/>
                <w:noProof/>
                <w:lang w:val="en-US"/>
              </w:rPr>
              <w:t>Regular Expressions</w:t>
            </w:r>
            <w:r w:rsidR="0022152A">
              <w:rPr>
                <w:noProof/>
                <w:webHidden/>
              </w:rPr>
              <w:tab/>
            </w:r>
            <w:r w:rsidR="0022152A">
              <w:rPr>
                <w:noProof/>
                <w:webHidden/>
              </w:rPr>
              <w:fldChar w:fldCharType="begin"/>
            </w:r>
            <w:r w:rsidR="0022152A">
              <w:rPr>
                <w:noProof/>
                <w:webHidden/>
              </w:rPr>
              <w:instrText xml:space="preserve"> PAGEREF _Toc124242622 \h </w:instrText>
            </w:r>
            <w:r w:rsidR="0022152A">
              <w:rPr>
                <w:noProof/>
                <w:webHidden/>
              </w:rPr>
            </w:r>
            <w:r w:rsidR="0022152A">
              <w:rPr>
                <w:noProof/>
                <w:webHidden/>
              </w:rPr>
              <w:fldChar w:fldCharType="separate"/>
            </w:r>
            <w:r w:rsidR="0022152A">
              <w:rPr>
                <w:noProof/>
                <w:webHidden/>
              </w:rPr>
              <w:t>24</w:t>
            </w:r>
            <w:r w:rsidR="0022152A">
              <w:rPr>
                <w:noProof/>
                <w:webHidden/>
              </w:rPr>
              <w:fldChar w:fldCharType="end"/>
            </w:r>
          </w:hyperlink>
        </w:p>
        <w:p w14:paraId="6DC410E2" w14:textId="7AE0FE5B" w:rsidR="0022152A" w:rsidRDefault="00000000">
          <w:pPr>
            <w:pStyle w:val="TOC2"/>
            <w:rPr>
              <w:rFonts w:asciiTheme="minorHAnsi" w:eastAsiaTheme="minorEastAsia" w:hAnsiTheme="minorHAnsi" w:cstheme="minorBidi"/>
              <w:b w:val="0"/>
              <w:bCs w:val="0"/>
              <w:sz w:val="22"/>
              <w:szCs w:val="22"/>
              <w:lang w:val="en-US" w:eastAsia="en-US"/>
            </w:rPr>
          </w:pPr>
          <w:hyperlink w:anchor="_Toc124242623" w:history="1">
            <w:r w:rsidR="0022152A" w:rsidRPr="006B4E3D">
              <w:rPr>
                <w:rStyle w:val="Hyperlink"/>
              </w:rPr>
              <w:t>6.1</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Formal Grammar for the Peak Annotation Format</w:t>
            </w:r>
            <w:r w:rsidR="0022152A">
              <w:rPr>
                <w:webHidden/>
              </w:rPr>
              <w:tab/>
            </w:r>
            <w:r w:rsidR="0022152A">
              <w:rPr>
                <w:webHidden/>
              </w:rPr>
              <w:fldChar w:fldCharType="begin"/>
            </w:r>
            <w:r w:rsidR="0022152A">
              <w:rPr>
                <w:webHidden/>
              </w:rPr>
              <w:instrText xml:space="preserve"> PAGEREF _Toc124242623 \h </w:instrText>
            </w:r>
            <w:r w:rsidR="0022152A">
              <w:rPr>
                <w:webHidden/>
              </w:rPr>
            </w:r>
            <w:r w:rsidR="0022152A">
              <w:rPr>
                <w:webHidden/>
              </w:rPr>
              <w:fldChar w:fldCharType="separate"/>
            </w:r>
            <w:r w:rsidR="0022152A">
              <w:rPr>
                <w:webHidden/>
              </w:rPr>
              <w:t>25</w:t>
            </w:r>
            <w:r w:rsidR="0022152A">
              <w:rPr>
                <w:webHidden/>
              </w:rPr>
              <w:fldChar w:fldCharType="end"/>
            </w:r>
          </w:hyperlink>
        </w:p>
        <w:p w14:paraId="15C89F79" w14:textId="08936E20" w:rsidR="0022152A" w:rsidRDefault="00000000">
          <w:pPr>
            <w:pStyle w:val="TOC1"/>
            <w:rPr>
              <w:rFonts w:asciiTheme="minorHAnsi" w:eastAsiaTheme="minorEastAsia" w:hAnsiTheme="minorHAnsi" w:cstheme="minorBidi"/>
              <w:noProof/>
              <w:sz w:val="22"/>
              <w:szCs w:val="22"/>
              <w:lang w:val="en-US" w:eastAsia="en-US"/>
            </w:rPr>
          </w:pPr>
          <w:hyperlink w:anchor="_Toc124242624" w:history="1">
            <w:r w:rsidR="0022152A" w:rsidRPr="006B4E3D">
              <w:rPr>
                <w:rStyle w:val="Hyperlink"/>
                <w:bCs/>
                <w:noProof/>
                <w:lang w:val="en-US"/>
              </w:rPr>
              <w:t>7.</w:t>
            </w:r>
            <w:r w:rsidR="0022152A">
              <w:rPr>
                <w:rFonts w:asciiTheme="minorHAnsi" w:eastAsiaTheme="minorEastAsia" w:hAnsiTheme="minorHAnsi" w:cstheme="minorBidi"/>
                <w:noProof/>
                <w:sz w:val="22"/>
                <w:szCs w:val="22"/>
                <w:lang w:val="en-US" w:eastAsia="en-US"/>
              </w:rPr>
              <w:tab/>
            </w:r>
            <w:r w:rsidR="0022152A" w:rsidRPr="006B4E3D">
              <w:rPr>
                <w:rStyle w:val="Hyperlink"/>
                <w:bCs/>
                <w:noProof/>
                <w:lang w:val="en-US"/>
              </w:rPr>
              <w:t>Pending Issues - Future developments</w:t>
            </w:r>
            <w:r w:rsidR="0022152A">
              <w:rPr>
                <w:noProof/>
                <w:webHidden/>
              </w:rPr>
              <w:tab/>
            </w:r>
            <w:r w:rsidR="0022152A">
              <w:rPr>
                <w:noProof/>
                <w:webHidden/>
              </w:rPr>
              <w:fldChar w:fldCharType="begin"/>
            </w:r>
            <w:r w:rsidR="0022152A">
              <w:rPr>
                <w:noProof/>
                <w:webHidden/>
              </w:rPr>
              <w:instrText xml:space="preserve"> PAGEREF _Toc124242624 \h </w:instrText>
            </w:r>
            <w:r w:rsidR="0022152A">
              <w:rPr>
                <w:noProof/>
                <w:webHidden/>
              </w:rPr>
            </w:r>
            <w:r w:rsidR="0022152A">
              <w:rPr>
                <w:noProof/>
                <w:webHidden/>
              </w:rPr>
              <w:fldChar w:fldCharType="separate"/>
            </w:r>
            <w:r w:rsidR="0022152A">
              <w:rPr>
                <w:noProof/>
                <w:webHidden/>
              </w:rPr>
              <w:t>25</w:t>
            </w:r>
            <w:r w:rsidR="0022152A">
              <w:rPr>
                <w:noProof/>
                <w:webHidden/>
              </w:rPr>
              <w:fldChar w:fldCharType="end"/>
            </w:r>
          </w:hyperlink>
        </w:p>
        <w:p w14:paraId="4C9A91B0" w14:textId="21192699" w:rsidR="0022152A" w:rsidRDefault="00000000">
          <w:pPr>
            <w:pStyle w:val="TOC2"/>
            <w:rPr>
              <w:rFonts w:asciiTheme="minorHAnsi" w:eastAsiaTheme="minorEastAsia" w:hAnsiTheme="minorHAnsi" w:cstheme="minorBidi"/>
              <w:b w:val="0"/>
              <w:bCs w:val="0"/>
              <w:sz w:val="22"/>
              <w:szCs w:val="22"/>
              <w:lang w:val="en-US" w:eastAsia="en-US"/>
            </w:rPr>
          </w:pPr>
          <w:hyperlink w:anchor="_Toc124242625" w:history="1">
            <w:r w:rsidR="0022152A" w:rsidRPr="006B4E3D">
              <w:rPr>
                <w:rStyle w:val="Hyperlink"/>
              </w:rPr>
              <w:t>7.1</w:t>
            </w:r>
            <w:r w:rsidR="0022152A">
              <w:rPr>
                <w:rFonts w:asciiTheme="minorHAnsi" w:eastAsiaTheme="minorEastAsia" w:hAnsiTheme="minorHAnsi" w:cstheme="minorBidi"/>
                <w:b w:val="0"/>
                <w:bCs w:val="0"/>
                <w:sz w:val="22"/>
                <w:szCs w:val="22"/>
                <w:lang w:val="en-US" w:eastAsia="en-US"/>
              </w:rPr>
              <w:tab/>
            </w:r>
            <w:r w:rsidR="0022152A" w:rsidRPr="006B4E3D">
              <w:rPr>
                <w:rStyle w:val="Hyperlink"/>
              </w:rPr>
              <w:t>Side-chain fragments and other fragment ions</w:t>
            </w:r>
            <w:r w:rsidR="0022152A">
              <w:rPr>
                <w:webHidden/>
              </w:rPr>
              <w:tab/>
            </w:r>
            <w:r w:rsidR="0022152A">
              <w:rPr>
                <w:webHidden/>
              </w:rPr>
              <w:fldChar w:fldCharType="begin"/>
            </w:r>
            <w:r w:rsidR="0022152A">
              <w:rPr>
                <w:webHidden/>
              </w:rPr>
              <w:instrText xml:space="preserve"> PAGEREF _Toc124242625 \h </w:instrText>
            </w:r>
            <w:r w:rsidR="0022152A">
              <w:rPr>
                <w:webHidden/>
              </w:rPr>
            </w:r>
            <w:r w:rsidR="0022152A">
              <w:rPr>
                <w:webHidden/>
              </w:rPr>
              <w:fldChar w:fldCharType="separate"/>
            </w:r>
            <w:r w:rsidR="0022152A">
              <w:rPr>
                <w:webHidden/>
              </w:rPr>
              <w:t>25</w:t>
            </w:r>
            <w:r w:rsidR="0022152A">
              <w:rPr>
                <w:webHidden/>
              </w:rPr>
              <w:fldChar w:fldCharType="end"/>
            </w:r>
          </w:hyperlink>
        </w:p>
        <w:p w14:paraId="60D3F7A2" w14:textId="76BC1ED4" w:rsidR="0022152A" w:rsidRDefault="00000000">
          <w:pPr>
            <w:pStyle w:val="TOC1"/>
            <w:rPr>
              <w:rFonts w:asciiTheme="minorHAnsi" w:eastAsiaTheme="minorEastAsia" w:hAnsiTheme="minorHAnsi" w:cstheme="minorBidi"/>
              <w:noProof/>
              <w:sz w:val="22"/>
              <w:szCs w:val="22"/>
              <w:lang w:val="en-US" w:eastAsia="en-US"/>
            </w:rPr>
          </w:pPr>
          <w:hyperlink w:anchor="_Toc124242626" w:history="1">
            <w:r w:rsidR="0022152A" w:rsidRPr="006B4E3D">
              <w:rPr>
                <w:rStyle w:val="Hyperlink"/>
                <w:bCs/>
                <w:noProof/>
                <w:lang w:val="en-US"/>
              </w:rPr>
              <w:t>8.</w:t>
            </w:r>
            <w:r w:rsidR="0022152A">
              <w:rPr>
                <w:rFonts w:asciiTheme="minorHAnsi" w:eastAsiaTheme="minorEastAsia" w:hAnsiTheme="minorHAnsi" w:cstheme="minorBidi"/>
                <w:noProof/>
                <w:sz w:val="22"/>
                <w:szCs w:val="22"/>
                <w:lang w:val="en-US" w:eastAsia="en-US"/>
              </w:rPr>
              <w:tab/>
            </w:r>
            <w:r w:rsidR="0022152A" w:rsidRPr="006B4E3D">
              <w:rPr>
                <w:rStyle w:val="Hyperlink"/>
                <w:bCs/>
                <w:noProof/>
                <w:lang w:val="en-US"/>
              </w:rPr>
              <w:t>Appendix A. Parsing multiple annotations strategy</w:t>
            </w:r>
            <w:r w:rsidR="0022152A">
              <w:rPr>
                <w:noProof/>
                <w:webHidden/>
              </w:rPr>
              <w:tab/>
            </w:r>
            <w:r w:rsidR="0022152A">
              <w:rPr>
                <w:noProof/>
                <w:webHidden/>
              </w:rPr>
              <w:fldChar w:fldCharType="begin"/>
            </w:r>
            <w:r w:rsidR="0022152A">
              <w:rPr>
                <w:noProof/>
                <w:webHidden/>
              </w:rPr>
              <w:instrText xml:space="preserve"> PAGEREF _Toc124242626 \h </w:instrText>
            </w:r>
            <w:r w:rsidR="0022152A">
              <w:rPr>
                <w:noProof/>
                <w:webHidden/>
              </w:rPr>
            </w:r>
            <w:r w:rsidR="0022152A">
              <w:rPr>
                <w:noProof/>
                <w:webHidden/>
              </w:rPr>
              <w:fldChar w:fldCharType="separate"/>
            </w:r>
            <w:r w:rsidR="0022152A">
              <w:rPr>
                <w:noProof/>
                <w:webHidden/>
              </w:rPr>
              <w:t>26</w:t>
            </w:r>
            <w:r w:rsidR="0022152A">
              <w:rPr>
                <w:noProof/>
                <w:webHidden/>
              </w:rPr>
              <w:fldChar w:fldCharType="end"/>
            </w:r>
          </w:hyperlink>
        </w:p>
        <w:p w14:paraId="3ECFF4DE" w14:textId="14D85B40" w:rsidR="0022152A" w:rsidRDefault="00000000">
          <w:pPr>
            <w:pStyle w:val="TOC1"/>
            <w:rPr>
              <w:rFonts w:asciiTheme="minorHAnsi" w:eastAsiaTheme="minorEastAsia" w:hAnsiTheme="minorHAnsi" w:cstheme="minorBidi"/>
              <w:noProof/>
              <w:sz w:val="22"/>
              <w:szCs w:val="22"/>
              <w:lang w:val="en-US" w:eastAsia="en-US"/>
            </w:rPr>
          </w:pPr>
          <w:hyperlink w:anchor="_Toc124242627" w:history="1">
            <w:r w:rsidR="0022152A" w:rsidRPr="006B4E3D">
              <w:rPr>
                <w:rStyle w:val="Hyperlink"/>
                <w:bCs/>
                <w:noProof/>
                <w:lang w:val="en-US"/>
              </w:rPr>
              <w:t>9.</w:t>
            </w:r>
            <w:r w:rsidR="0022152A">
              <w:rPr>
                <w:rFonts w:asciiTheme="minorHAnsi" w:eastAsiaTheme="minorEastAsia" w:hAnsiTheme="minorHAnsi" w:cstheme="minorBidi"/>
                <w:noProof/>
                <w:sz w:val="22"/>
                <w:szCs w:val="22"/>
                <w:lang w:val="en-US" w:eastAsia="en-US"/>
              </w:rPr>
              <w:tab/>
            </w:r>
            <w:r w:rsidR="0022152A" w:rsidRPr="006B4E3D">
              <w:rPr>
                <w:rStyle w:val="Hyperlink"/>
                <w:bCs/>
                <w:noProof/>
                <w:lang w:val="en-US"/>
              </w:rPr>
              <w:t>Appendix B. Isobaric Label Ions</w:t>
            </w:r>
            <w:r w:rsidR="0022152A">
              <w:rPr>
                <w:noProof/>
                <w:webHidden/>
              </w:rPr>
              <w:tab/>
            </w:r>
            <w:r w:rsidR="0022152A">
              <w:rPr>
                <w:noProof/>
                <w:webHidden/>
              </w:rPr>
              <w:fldChar w:fldCharType="begin"/>
            </w:r>
            <w:r w:rsidR="0022152A">
              <w:rPr>
                <w:noProof/>
                <w:webHidden/>
              </w:rPr>
              <w:instrText xml:space="preserve"> PAGEREF _Toc124242627 \h </w:instrText>
            </w:r>
            <w:r w:rsidR="0022152A">
              <w:rPr>
                <w:noProof/>
                <w:webHidden/>
              </w:rPr>
            </w:r>
            <w:r w:rsidR="0022152A">
              <w:rPr>
                <w:noProof/>
                <w:webHidden/>
              </w:rPr>
              <w:fldChar w:fldCharType="separate"/>
            </w:r>
            <w:r w:rsidR="0022152A">
              <w:rPr>
                <w:noProof/>
                <w:webHidden/>
              </w:rPr>
              <w:t>27</w:t>
            </w:r>
            <w:r w:rsidR="0022152A">
              <w:rPr>
                <w:noProof/>
                <w:webHidden/>
              </w:rPr>
              <w:fldChar w:fldCharType="end"/>
            </w:r>
          </w:hyperlink>
        </w:p>
        <w:p w14:paraId="4AF1BB85" w14:textId="759D3A8C" w:rsidR="0022152A" w:rsidRDefault="00000000">
          <w:pPr>
            <w:pStyle w:val="TOC1"/>
            <w:rPr>
              <w:rFonts w:asciiTheme="minorHAnsi" w:eastAsiaTheme="minorEastAsia" w:hAnsiTheme="minorHAnsi" w:cstheme="minorBidi"/>
              <w:noProof/>
              <w:sz w:val="22"/>
              <w:szCs w:val="22"/>
              <w:lang w:val="en-US" w:eastAsia="en-US"/>
            </w:rPr>
          </w:pPr>
          <w:hyperlink w:anchor="_Toc124242628" w:history="1">
            <w:r w:rsidR="0022152A" w:rsidRPr="006B4E3D">
              <w:rPr>
                <w:rStyle w:val="Hyperlink"/>
                <w:bCs/>
                <w:noProof/>
                <w:lang w:val="en-US"/>
              </w:rPr>
              <w:t>10.</w:t>
            </w:r>
            <w:r w:rsidR="0022152A">
              <w:rPr>
                <w:rFonts w:asciiTheme="minorHAnsi" w:eastAsiaTheme="minorEastAsia" w:hAnsiTheme="minorHAnsi" w:cstheme="minorBidi"/>
                <w:noProof/>
                <w:sz w:val="22"/>
                <w:szCs w:val="22"/>
                <w:lang w:val="en-US" w:eastAsia="en-US"/>
              </w:rPr>
              <w:tab/>
            </w:r>
            <w:r w:rsidR="0022152A" w:rsidRPr="006B4E3D">
              <w:rPr>
                <w:rStyle w:val="Hyperlink"/>
                <w:bCs/>
                <w:noProof/>
                <w:lang w:val="en-US"/>
              </w:rPr>
              <w:t>Appendix C. Complex Neutral Loss Groups</w:t>
            </w:r>
            <w:r w:rsidR="0022152A">
              <w:rPr>
                <w:noProof/>
                <w:webHidden/>
              </w:rPr>
              <w:tab/>
            </w:r>
            <w:r w:rsidR="0022152A">
              <w:rPr>
                <w:noProof/>
                <w:webHidden/>
              </w:rPr>
              <w:fldChar w:fldCharType="begin"/>
            </w:r>
            <w:r w:rsidR="0022152A">
              <w:rPr>
                <w:noProof/>
                <w:webHidden/>
              </w:rPr>
              <w:instrText xml:space="preserve"> PAGEREF _Toc124242628 \h </w:instrText>
            </w:r>
            <w:r w:rsidR="0022152A">
              <w:rPr>
                <w:noProof/>
                <w:webHidden/>
              </w:rPr>
            </w:r>
            <w:r w:rsidR="0022152A">
              <w:rPr>
                <w:noProof/>
                <w:webHidden/>
              </w:rPr>
              <w:fldChar w:fldCharType="separate"/>
            </w:r>
            <w:r w:rsidR="0022152A">
              <w:rPr>
                <w:noProof/>
                <w:webHidden/>
              </w:rPr>
              <w:t>29</w:t>
            </w:r>
            <w:r w:rsidR="0022152A">
              <w:rPr>
                <w:noProof/>
                <w:webHidden/>
              </w:rPr>
              <w:fldChar w:fldCharType="end"/>
            </w:r>
          </w:hyperlink>
        </w:p>
        <w:p w14:paraId="36B3B31C" w14:textId="3E2AB485" w:rsidR="0022152A" w:rsidRDefault="00000000">
          <w:pPr>
            <w:pStyle w:val="TOC1"/>
            <w:rPr>
              <w:rFonts w:asciiTheme="minorHAnsi" w:eastAsiaTheme="minorEastAsia" w:hAnsiTheme="minorHAnsi" w:cstheme="minorBidi"/>
              <w:noProof/>
              <w:sz w:val="22"/>
              <w:szCs w:val="22"/>
              <w:lang w:val="en-US" w:eastAsia="en-US"/>
            </w:rPr>
          </w:pPr>
          <w:hyperlink w:anchor="_Toc124242629" w:history="1">
            <w:r w:rsidR="0022152A" w:rsidRPr="006B4E3D">
              <w:rPr>
                <w:rStyle w:val="Hyperlink"/>
                <w:bCs/>
                <w:noProof/>
                <w:lang w:val="en-US"/>
              </w:rPr>
              <w:t>11.</w:t>
            </w:r>
            <w:r w:rsidR="0022152A">
              <w:rPr>
                <w:rFonts w:asciiTheme="minorHAnsi" w:eastAsiaTheme="minorEastAsia" w:hAnsiTheme="minorHAnsi" w:cstheme="minorBidi"/>
                <w:noProof/>
                <w:sz w:val="22"/>
                <w:szCs w:val="22"/>
                <w:lang w:val="en-US" w:eastAsia="en-US"/>
              </w:rPr>
              <w:tab/>
            </w:r>
            <w:r w:rsidR="0022152A" w:rsidRPr="006B4E3D">
              <w:rPr>
                <w:rStyle w:val="Hyperlink"/>
                <w:noProof/>
                <w:lang w:val="en-US"/>
              </w:rPr>
              <w:t>Oligosaccharides</w:t>
            </w:r>
            <w:r w:rsidR="0022152A">
              <w:rPr>
                <w:noProof/>
                <w:webHidden/>
              </w:rPr>
              <w:tab/>
            </w:r>
            <w:r w:rsidR="0022152A">
              <w:rPr>
                <w:noProof/>
                <w:webHidden/>
              </w:rPr>
              <w:fldChar w:fldCharType="begin"/>
            </w:r>
            <w:r w:rsidR="0022152A">
              <w:rPr>
                <w:noProof/>
                <w:webHidden/>
              </w:rPr>
              <w:instrText xml:space="preserve"> PAGEREF _Toc124242629 \h </w:instrText>
            </w:r>
            <w:r w:rsidR="0022152A">
              <w:rPr>
                <w:noProof/>
                <w:webHidden/>
              </w:rPr>
            </w:r>
            <w:r w:rsidR="0022152A">
              <w:rPr>
                <w:noProof/>
                <w:webHidden/>
              </w:rPr>
              <w:fldChar w:fldCharType="separate"/>
            </w:r>
            <w:r w:rsidR="0022152A">
              <w:rPr>
                <w:noProof/>
                <w:webHidden/>
              </w:rPr>
              <w:t>29</w:t>
            </w:r>
            <w:r w:rsidR="0022152A">
              <w:rPr>
                <w:noProof/>
                <w:webHidden/>
              </w:rPr>
              <w:fldChar w:fldCharType="end"/>
            </w:r>
          </w:hyperlink>
        </w:p>
        <w:p w14:paraId="26EB1230" w14:textId="5616499E" w:rsidR="0022152A" w:rsidRDefault="00000000">
          <w:pPr>
            <w:pStyle w:val="TOC1"/>
            <w:rPr>
              <w:rFonts w:asciiTheme="minorHAnsi" w:eastAsiaTheme="minorEastAsia" w:hAnsiTheme="minorHAnsi" w:cstheme="minorBidi"/>
              <w:noProof/>
              <w:sz w:val="22"/>
              <w:szCs w:val="22"/>
              <w:lang w:val="en-US" w:eastAsia="en-US"/>
            </w:rPr>
          </w:pPr>
          <w:hyperlink w:anchor="_Toc124242630" w:history="1">
            <w:r w:rsidR="0022152A" w:rsidRPr="006B4E3D">
              <w:rPr>
                <w:rStyle w:val="Hyperlink"/>
                <w:rFonts w:eastAsia="Arial"/>
                <w:bCs/>
                <w:noProof/>
                <w:lang w:val="en-US"/>
              </w:rPr>
              <w:t>12.</w:t>
            </w:r>
            <w:r w:rsidR="0022152A">
              <w:rPr>
                <w:rFonts w:asciiTheme="minorHAnsi" w:eastAsiaTheme="minorEastAsia" w:hAnsiTheme="minorHAnsi" w:cstheme="minorBidi"/>
                <w:noProof/>
                <w:sz w:val="22"/>
                <w:szCs w:val="22"/>
                <w:lang w:val="en-US" w:eastAsia="en-US"/>
              </w:rPr>
              <w:tab/>
            </w:r>
            <w:r w:rsidR="0022152A" w:rsidRPr="006B4E3D">
              <w:rPr>
                <w:rStyle w:val="Hyperlink"/>
                <w:bCs/>
                <w:noProof/>
                <w:lang w:val="en-US"/>
              </w:rPr>
              <w:t>Authors Information</w:t>
            </w:r>
            <w:r w:rsidR="0022152A">
              <w:rPr>
                <w:noProof/>
                <w:webHidden/>
              </w:rPr>
              <w:tab/>
            </w:r>
            <w:r w:rsidR="0022152A">
              <w:rPr>
                <w:noProof/>
                <w:webHidden/>
              </w:rPr>
              <w:fldChar w:fldCharType="begin"/>
            </w:r>
            <w:r w:rsidR="0022152A">
              <w:rPr>
                <w:noProof/>
                <w:webHidden/>
              </w:rPr>
              <w:instrText xml:space="preserve"> PAGEREF _Toc124242630 \h </w:instrText>
            </w:r>
            <w:r w:rsidR="0022152A">
              <w:rPr>
                <w:noProof/>
                <w:webHidden/>
              </w:rPr>
            </w:r>
            <w:r w:rsidR="0022152A">
              <w:rPr>
                <w:noProof/>
                <w:webHidden/>
              </w:rPr>
              <w:fldChar w:fldCharType="separate"/>
            </w:r>
            <w:r w:rsidR="0022152A">
              <w:rPr>
                <w:noProof/>
                <w:webHidden/>
              </w:rPr>
              <w:t>30</w:t>
            </w:r>
            <w:r w:rsidR="0022152A">
              <w:rPr>
                <w:noProof/>
                <w:webHidden/>
              </w:rPr>
              <w:fldChar w:fldCharType="end"/>
            </w:r>
          </w:hyperlink>
        </w:p>
        <w:p w14:paraId="23258D30" w14:textId="76D8BD56" w:rsidR="0022152A" w:rsidRDefault="00000000">
          <w:pPr>
            <w:pStyle w:val="TOC1"/>
            <w:rPr>
              <w:rFonts w:asciiTheme="minorHAnsi" w:eastAsiaTheme="minorEastAsia" w:hAnsiTheme="minorHAnsi" w:cstheme="minorBidi"/>
              <w:noProof/>
              <w:sz w:val="22"/>
              <w:szCs w:val="22"/>
              <w:lang w:val="en-US" w:eastAsia="en-US"/>
            </w:rPr>
          </w:pPr>
          <w:hyperlink w:anchor="_Toc124242631" w:history="1">
            <w:r w:rsidR="0022152A" w:rsidRPr="006B4E3D">
              <w:rPr>
                <w:rStyle w:val="Hyperlink"/>
                <w:rFonts w:eastAsia="Arial"/>
                <w:bCs/>
                <w:noProof/>
                <w:lang w:val="en-US"/>
              </w:rPr>
              <w:t>13.</w:t>
            </w:r>
            <w:r w:rsidR="0022152A">
              <w:rPr>
                <w:rFonts w:asciiTheme="minorHAnsi" w:eastAsiaTheme="minorEastAsia" w:hAnsiTheme="minorHAnsi" w:cstheme="minorBidi"/>
                <w:noProof/>
                <w:sz w:val="22"/>
                <w:szCs w:val="22"/>
                <w:lang w:val="en-US" w:eastAsia="en-US"/>
              </w:rPr>
              <w:tab/>
            </w:r>
            <w:r w:rsidR="0022152A" w:rsidRPr="006B4E3D">
              <w:rPr>
                <w:rStyle w:val="Hyperlink"/>
                <w:bCs/>
                <w:noProof/>
                <w:lang w:val="en-US"/>
              </w:rPr>
              <w:t>Contributors</w:t>
            </w:r>
            <w:r w:rsidR="0022152A">
              <w:rPr>
                <w:noProof/>
                <w:webHidden/>
              </w:rPr>
              <w:tab/>
            </w:r>
            <w:r w:rsidR="0022152A">
              <w:rPr>
                <w:noProof/>
                <w:webHidden/>
              </w:rPr>
              <w:fldChar w:fldCharType="begin"/>
            </w:r>
            <w:r w:rsidR="0022152A">
              <w:rPr>
                <w:noProof/>
                <w:webHidden/>
              </w:rPr>
              <w:instrText xml:space="preserve"> PAGEREF _Toc124242631 \h </w:instrText>
            </w:r>
            <w:r w:rsidR="0022152A">
              <w:rPr>
                <w:noProof/>
                <w:webHidden/>
              </w:rPr>
            </w:r>
            <w:r w:rsidR="0022152A">
              <w:rPr>
                <w:noProof/>
                <w:webHidden/>
              </w:rPr>
              <w:fldChar w:fldCharType="separate"/>
            </w:r>
            <w:r w:rsidR="0022152A">
              <w:rPr>
                <w:noProof/>
                <w:webHidden/>
              </w:rPr>
              <w:t>30</w:t>
            </w:r>
            <w:r w:rsidR="0022152A">
              <w:rPr>
                <w:noProof/>
                <w:webHidden/>
              </w:rPr>
              <w:fldChar w:fldCharType="end"/>
            </w:r>
          </w:hyperlink>
        </w:p>
        <w:p w14:paraId="72A6246E" w14:textId="324D093A" w:rsidR="0022152A" w:rsidRDefault="00000000">
          <w:pPr>
            <w:pStyle w:val="TOC1"/>
            <w:rPr>
              <w:rFonts w:asciiTheme="minorHAnsi" w:eastAsiaTheme="minorEastAsia" w:hAnsiTheme="minorHAnsi" w:cstheme="minorBidi"/>
              <w:noProof/>
              <w:sz w:val="22"/>
              <w:szCs w:val="22"/>
              <w:lang w:val="en-US" w:eastAsia="en-US"/>
            </w:rPr>
          </w:pPr>
          <w:hyperlink w:anchor="_Toc124242632" w:history="1">
            <w:r w:rsidR="0022152A" w:rsidRPr="006B4E3D">
              <w:rPr>
                <w:rStyle w:val="Hyperlink"/>
                <w:rFonts w:eastAsia="Arial"/>
                <w:bCs/>
                <w:noProof/>
                <w:lang w:val="en-US"/>
              </w:rPr>
              <w:t>14.</w:t>
            </w:r>
            <w:r w:rsidR="0022152A">
              <w:rPr>
                <w:rFonts w:asciiTheme="minorHAnsi" w:eastAsiaTheme="minorEastAsia" w:hAnsiTheme="minorHAnsi" w:cstheme="minorBidi"/>
                <w:noProof/>
                <w:sz w:val="22"/>
                <w:szCs w:val="22"/>
                <w:lang w:val="en-US" w:eastAsia="en-US"/>
              </w:rPr>
              <w:tab/>
            </w:r>
            <w:r w:rsidR="0022152A" w:rsidRPr="006B4E3D">
              <w:rPr>
                <w:rStyle w:val="Hyperlink"/>
                <w:bCs/>
                <w:noProof/>
                <w:lang w:val="en-US"/>
              </w:rPr>
              <w:t>Intellectual Property Statement</w:t>
            </w:r>
            <w:r w:rsidR="0022152A">
              <w:rPr>
                <w:noProof/>
                <w:webHidden/>
              </w:rPr>
              <w:tab/>
            </w:r>
            <w:r w:rsidR="0022152A">
              <w:rPr>
                <w:noProof/>
                <w:webHidden/>
              </w:rPr>
              <w:fldChar w:fldCharType="begin"/>
            </w:r>
            <w:r w:rsidR="0022152A">
              <w:rPr>
                <w:noProof/>
                <w:webHidden/>
              </w:rPr>
              <w:instrText xml:space="preserve"> PAGEREF _Toc124242632 \h </w:instrText>
            </w:r>
            <w:r w:rsidR="0022152A">
              <w:rPr>
                <w:noProof/>
                <w:webHidden/>
              </w:rPr>
            </w:r>
            <w:r w:rsidR="0022152A">
              <w:rPr>
                <w:noProof/>
                <w:webHidden/>
              </w:rPr>
              <w:fldChar w:fldCharType="separate"/>
            </w:r>
            <w:r w:rsidR="0022152A">
              <w:rPr>
                <w:noProof/>
                <w:webHidden/>
              </w:rPr>
              <w:t>32</w:t>
            </w:r>
            <w:r w:rsidR="0022152A">
              <w:rPr>
                <w:noProof/>
                <w:webHidden/>
              </w:rPr>
              <w:fldChar w:fldCharType="end"/>
            </w:r>
          </w:hyperlink>
        </w:p>
        <w:p w14:paraId="6AD0806D" w14:textId="2233A26E" w:rsidR="0022152A" w:rsidRDefault="00000000">
          <w:pPr>
            <w:pStyle w:val="TOC1"/>
            <w:rPr>
              <w:rFonts w:asciiTheme="minorHAnsi" w:eastAsiaTheme="minorEastAsia" w:hAnsiTheme="minorHAnsi" w:cstheme="minorBidi"/>
              <w:noProof/>
              <w:sz w:val="22"/>
              <w:szCs w:val="22"/>
              <w:lang w:val="en-US" w:eastAsia="en-US"/>
            </w:rPr>
          </w:pPr>
          <w:hyperlink w:anchor="_Toc124242633" w:history="1">
            <w:r w:rsidR="0022152A" w:rsidRPr="006B4E3D">
              <w:rPr>
                <w:rStyle w:val="Hyperlink"/>
                <w:rFonts w:eastAsia="Arial"/>
                <w:bCs/>
                <w:noProof/>
                <w:lang w:val="en-US"/>
              </w:rPr>
              <w:t>15.</w:t>
            </w:r>
            <w:r w:rsidR="0022152A">
              <w:rPr>
                <w:rFonts w:asciiTheme="minorHAnsi" w:eastAsiaTheme="minorEastAsia" w:hAnsiTheme="minorHAnsi" w:cstheme="minorBidi"/>
                <w:noProof/>
                <w:sz w:val="22"/>
                <w:szCs w:val="22"/>
                <w:lang w:val="en-US" w:eastAsia="en-US"/>
              </w:rPr>
              <w:tab/>
            </w:r>
            <w:r w:rsidR="0022152A" w:rsidRPr="006B4E3D">
              <w:rPr>
                <w:rStyle w:val="Hyperlink"/>
                <w:bCs/>
                <w:noProof/>
                <w:lang w:val="en-US"/>
              </w:rPr>
              <w:t>Copyright Notice</w:t>
            </w:r>
            <w:r w:rsidR="0022152A">
              <w:rPr>
                <w:noProof/>
                <w:webHidden/>
              </w:rPr>
              <w:tab/>
            </w:r>
            <w:r w:rsidR="0022152A">
              <w:rPr>
                <w:noProof/>
                <w:webHidden/>
              </w:rPr>
              <w:fldChar w:fldCharType="begin"/>
            </w:r>
            <w:r w:rsidR="0022152A">
              <w:rPr>
                <w:noProof/>
                <w:webHidden/>
              </w:rPr>
              <w:instrText xml:space="preserve"> PAGEREF _Toc124242633 \h </w:instrText>
            </w:r>
            <w:r w:rsidR="0022152A">
              <w:rPr>
                <w:noProof/>
                <w:webHidden/>
              </w:rPr>
            </w:r>
            <w:r w:rsidR="0022152A">
              <w:rPr>
                <w:noProof/>
                <w:webHidden/>
              </w:rPr>
              <w:fldChar w:fldCharType="separate"/>
            </w:r>
            <w:r w:rsidR="0022152A">
              <w:rPr>
                <w:noProof/>
                <w:webHidden/>
              </w:rPr>
              <w:t>32</w:t>
            </w:r>
            <w:r w:rsidR="0022152A">
              <w:rPr>
                <w:noProof/>
                <w:webHidden/>
              </w:rPr>
              <w:fldChar w:fldCharType="end"/>
            </w:r>
          </w:hyperlink>
        </w:p>
        <w:p w14:paraId="5BDBC829" w14:textId="47E6A5D0" w:rsidR="0022152A" w:rsidRDefault="00000000">
          <w:pPr>
            <w:pStyle w:val="TOC1"/>
            <w:rPr>
              <w:rFonts w:asciiTheme="minorHAnsi" w:eastAsiaTheme="minorEastAsia" w:hAnsiTheme="minorHAnsi" w:cstheme="minorBidi"/>
              <w:noProof/>
              <w:sz w:val="22"/>
              <w:szCs w:val="22"/>
              <w:lang w:val="en-US" w:eastAsia="en-US"/>
            </w:rPr>
          </w:pPr>
          <w:hyperlink w:anchor="_Toc124242634" w:history="1">
            <w:r w:rsidR="0022152A" w:rsidRPr="006B4E3D">
              <w:rPr>
                <w:rStyle w:val="Hyperlink"/>
                <w:rFonts w:eastAsia="Arial"/>
                <w:bCs/>
                <w:noProof/>
                <w:lang w:val="en-US"/>
              </w:rPr>
              <w:t>16.</w:t>
            </w:r>
            <w:r w:rsidR="0022152A">
              <w:rPr>
                <w:rFonts w:asciiTheme="minorHAnsi" w:eastAsiaTheme="minorEastAsia" w:hAnsiTheme="minorHAnsi" w:cstheme="minorBidi"/>
                <w:noProof/>
                <w:sz w:val="22"/>
                <w:szCs w:val="22"/>
                <w:lang w:val="en-US" w:eastAsia="en-US"/>
              </w:rPr>
              <w:tab/>
            </w:r>
            <w:r w:rsidR="0022152A" w:rsidRPr="006B4E3D">
              <w:rPr>
                <w:rStyle w:val="Hyperlink"/>
                <w:bCs/>
                <w:noProof/>
                <w:lang w:val="en-US"/>
              </w:rPr>
              <w:t>Glossary</w:t>
            </w:r>
            <w:r w:rsidR="0022152A">
              <w:rPr>
                <w:noProof/>
                <w:webHidden/>
              </w:rPr>
              <w:tab/>
            </w:r>
            <w:r w:rsidR="0022152A">
              <w:rPr>
                <w:noProof/>
                <w:webHidden/>
              </w:rPr>
              <w:fldChar w:fldCharType="begin"/>
            </w:r>
            <w:r w:rsidR="0022152A">
              <w:rPr>
                <w:noProof/>
                <w:webHidden/>
              </w:rPr>
              <w:instrText xml:space="preserve"> PAGEREF _Toc124242634 \h </w:instrText>
            </w:r>
            <w:r w:rsidR="0022152A">
              <w:rPr>
                <w:noProof/>
                <w:webHidden/>
              </w:rPr>
            </w:r>
            <w:r w:rsidR="0022152A">
              <w:rPr>
                <w:noProof/>
                <w:webHidden/>
              </w:rPr>
              <w:fldChar w:fldCharType="separate"/>
            </w:r>
            <w:r w:rsidR="0022152A">
              <w:rPr>
                <w:noProof/>
                <w:webHidden/>
              </w:rPr>
              <w:t>33</w:t>
            </w:r>
            <w:r w:rsidR="0022152A">
              <w:rPr>
                <w:noProof/>
                <w:webHidden/>
              </w:rPr>
              <w:fldChar w:fldCharType="end"/>
            </w:r>
          </w:hyperlink>
        </w:p>
        <w:p w14:paraId="199AC2C2" w14:textId="0901F1C5" w:rsidR="0022152A" w:rsidRDefault="00000000">
          <w:pPr>
            <w:pStyle w:val="TOC1"/>
            <w:rPr>
              <w:rFonts w:asciiTheme="minorHAnsi" w:eastAsiaTheme="minorEastAsia" w:hAnsiTheme="minorHAnsi" w:cstheme="minorBidi"/>
              <w:noProof/>
              <w:sz w:val="22"/>
              <w:szCs w:val="22"/>
              <w:lang w:val="en-US" w:eastAsia="en-US"/>
            </w:rPr>
          </w:pPr>
          <w:hyperlink w:anchor="_Toc124242635" w:history="1">
            <w:r w:rsidR="0022152A" w:rsidRPr="006B4E3D">
              <w:rPr>
                <w:rStyle w:val="Hyperlink"/>
                <w:bCs/>
                <w:noProof/>
                <w:lang w:val="en-US"/>
              </w:rPr>
              <w:t>17.</w:t>
            </w:r>
            <w:r w:rsidR="0022152A">
              <w:rPr>
                <w:rFonts w:asciiTheme="minorHAnsi" w:eastAsiaTheme="minorEastAsia" w:hAnsiTheme="minorHAnsi" w:cstheme="minorBidi"/>
                <w:noProof/>
                <w:sz w:val="22"/>
                <w:szCs w:val="22"/>
                <w:lang w:val="en-US" w:eastAsia="en-US"/>
              </w:rPr>
              <w:tab/>
            </w:r>
            <w:r w:rsidR="0022152A" w:rsidRPr="006B4E3D">
              <w:rPr>
                <w:rStyle w:val="Hyperlink"/>
                <w:bCs/>
                <w:noProof/>
                <w:lang w:val="en-US"/>
              </w:rPr>
              <w:t>References</w:t>
            </w:r>
            <w:r w:rsidR="0022152A">
              <w:rPr>
                <w:noProof/>
                <w:webHidden/>
              </w:rPr>
              <w:tab/>
            </w:r>
            <w:r w:rsidR="0022152A">
              <w:rPr>
                <w:noProof/>
                <w:webHidden/>
              </w:rPr>
              <w:fldChar w:fldCharType="begin"/>
            </w:r>
            <w:r w:rsidR="0022152A">
              <w:rPr>
                <w:noProof/>
                <w:webHidden/>
              </w:rPr>
              <w:instrText xml:space="preserve"> PAGEREF _Toc124242635 \h </w:instrText>
            </w:r>
            <w:r w:rsidR="0022152A">
              <w:rPr>
                <w:noProof/>
                <w:webHidden/>
              </w:rPr>
            </w:r>
            <w:r w:rsidR="0022152A">
              <w:rPr>
                <w:noProof/>
                <w:webHidden/>
              </w:rPr>
              <w:fldChar w:fldCharType="separate"/>
            </w:r>
            <w:r w:rsidR="0022152A">
              <w:rPr>
                <w:noProof/>
                <w:webHidden/>
              </w:rPr>
              <w:t>33</w:t>
            </w:r>
            <w:r w:rsidR="0022152A">
              <w:rPr>
                <w:noProof/>
                <w:webHidden/>
              </w:rPr>
              <w:fldChar w:fldCharType="end"/>
            </w:r>
          </w:hyperlink>
        </w:p>
        <w:p w14:paraId="00000047" w14:textId="612E5B99" w:rsidR="004D32AB" w:rsidRPr="001B07F7" w:rsidRDefault="00CA1E15">
          <w:pPr>
            <w:tabs>
              <w:tab w:val="right" w:pos="8640"/>
            </w:tabs>
            <w:spacing w:before="200" w:after="80"/>
            <w:rPr>
              <w:color w:val="000000"/>
              <w:lang w:val="en-US"/>
            </w:rPr>
          </w:pPr>
          <w:r w:rsidRPr="001B07F7">
            <w:rPr>
              <w:lang w:val="en-US"/>
            </w:rPr>
            <w:fldChar w:fldCharType="end"/>
          </w:r>
        </w:p>
      </w:sdtContent>
    </w:sdt>
    <w:p w14:paraId="00000048" w14:textId="77777777" w:rsidR="004D32AB" w:rsidRPr="001B07F7" w:rsidRDefault="00CA1E15">
      <w:pPr>
        <w:rPr>
          <w:lang w:val="en-US"/>
        </w:rPr>
      </w:pPr>
      <w:r w:rsidRPr="001B07F7">
        <w:rPr>
          <w:lang w:val="en-US"/>
        </w:rPr>
        <w:br w:type="page"/>
      </w:r>
    </w:p>
    <w:p w14:paraId="00000049" w14:textId="77777777" w:rsidR="004D32AB" w:rsidRPr="001B07F7" w:rsidRDefault="00CA1E15" w:rsidP="00174DE1">
      <w:pPr>
        <w:pStyle w:val="Heading1"/>
        <w:rPr>
          <w:bCs/>
          <w:lang w:val="en-US"/>
        </w:rPr>
      </w:pPr>
      <w:bookmarkStart w:id="15" w:name="_Toc124242591"/>
      <w:r w:rsidRPr="001B07F7">
        <w:rPr>
          <w:bCs/>
          <w:lang w:val="en-US"/>
        </w:rPr>
        <w:lastRenderedPageBreak/>
        <w:t>Introduction</w:t>
      </w:r>
      <w:bookmarkEnd w:id="15"/>
    </w:p>
    <w:p w14:paraId="0000004A" w14:textId="77777777" w:rsidR="004D32AB" w:rsidRPr="001B07F7" w:rsidRDefault="004D32AB" w:rsidP="00174DE1">
      <w:pPr>
        <w:keepNext/>
        <w:pBdr>
          <w:top w:val="nil"/>
          <w:left w:val="nil"/>
          <w:bottom w:val="nil"/>
          <w:right w:val="nil"/>
          <w:between w:val="nil"/>
        </w:pBdr>
        <w:rPr>
          <w:color w:val="000000"/>
          <w:lang w:val="en-US"/>
        </w:rPr>
      </w:pPr>
    </w:p>
    <w:p w14:paraId="0000004B" w14:textId="77777777" w:rsidR="004D32AB" w:rsidRPr="001B07F7" w:rsidRDefault="00CA1E15" w:rsidP="002430BC">
      <w:pPr>
        <w:pStyle w:val="Heading2"/>
      </w:pPr>
      <w:bookmarkStart w:id="16" w:name="_Toc124242592"/>
      <w:r w:rsidRPr="001B07F7">
        <w:t>Description of the need</w:t>
      </w:r>
      <w:bookmarkEnd w:id="16"/>
    </w:p>
    <w:p w14:paraId="0000004C" w14:textId="77777777" w:rsidR="004D32AB" w:rsidRPr="001B07F7" w:rsidRDefault="004D32AB" w:rsidP="00174DE1">
      <w:pPr>
        <w:rPr>
          <w:lang w:val="en-US"/>
        </w:rPr>
      </w:pPr>
    </w:p>
    <w:p w14:paraId="7DC21534" w14:textId="3BA69770" w:rsidR="005746B2" w:rsidRDefault="005746B2" w:rsidP="00174DE1">
      <w:pPr>
        <w:rPr>
          <w:lang w:val="en-US"/>
        </w:rPr>
      </w:pPr>
      <w:r w:rsidRPr="001B07F7">
        <w:rPr>
          <w:lang w:val="en-US"/>
        </w:rPr>
        <w:t>As part of the PSI spectral library format</w:t>
      </w:r>
      <w:r w:rsidR="002430BC">
        <w:rPr>
          <w:lang w:val="en-US"/>
        </w:rPr>
        <w:t xml:space="preserve"> mzSpecLib</w:t>
      </w:r>
      <w:r w:rsidRPr="001B07F7">
        <w:rPr>
          <w:lang w:val="en-US"/>
        </w:rPr>
        <w:t xml:space="preserve">, it </w:t>
      </w:r>
      <w:r w:rsidR="002430BC">
        <w:rPr>
          <w:lang w:val="en-US"/>
        </w:rPr>
        <w:t>is</w:t>
      </w:r>
      <w:r w:rsidRPr="001B07F7">
        <w:rPr>
          <w:lang w:val="en-US"/>
        </w:rPr>
        <w:t xml:space="preserve"> possible to annotate individual peaks, as is already done in </w:t>
      </w:r>
      <w:r w:rsidR="00A83C14">
        <w:rPr>
          <w:lang w:val="en-US"/>
        </w:rPr>
        <w:t xml:space="preserve">spectral libraries from </w:t>
      </w:r>
      <w:r w:rsidRPr="001B07F7">
        <w:rPr>
          <w:lang w:val="en-US"/>
        </w:rPr>
        <w:t>the NIST (National Institute for Standards and Technology)</w:t>
      </w:r>
      <w:r w:rsidR="00A83C14">
        <w:rPr>
          <w:lang w:val="en-US"/>
        </w:rPr>
        <w:t xml:space="preserve"> (</w:t>
      </w:r>
      <w:r w:rsidR="00A83C14" w:rsidRPr="00A83C14">
        <w:rPr>
          <w:lang w:val="en-US"/>
        </w:rPr>
        <w:t>https://chemdata.nist.gov/dokuwiki/doku.php?id=peptidew:start</w:t>
      </w:r>
      <w:r w:rsidR="00A83C14">
        <w:rPr>
          <w:lang w:val="en-US"/>
        </w:rPr>
        <w:t>)</w:t>
      </w:r>
      <w:r w:rsidRPr="001B07F7">
        <w:rPr>
          <w:lang w:val="en-US"/>
        </w:rPr>
        <w:t>, SpectraS</w:t>
      </w:r>
      <w:r w:rsidR="00A83C14">
        <w:rPr>
          <w:lang w:val="en-US"/>
        </w:rPr>
        <w:t>T,</w:t>
      </w:r>
      <w:r w:rsidR="00A83C14">
        <w:rPr>
          <w:lang w:val="en-US"/>
        </w:rPr>
        <w:fldChar w:fldCharType="begin"/>
      </w:r>
      <w:r w:rsidR="00A83C14">
        <w:rPr>
          <w:lang w:val="en-US"/>
        </w:rPr>
        <w:instrText xml:space="preserve"> ADDIN ZOTERO_ITEM CSL_CITATION {"citationID":"JVOIvt0G","properties":{"formattedCitation":"\\super 1\\nosupersub{}","plainCitation":"1","noteIndex":0},"citationItems":[{"id":4945,"uris":["http://zotero.org/groups/2340792/items/96RBCPXC"],"itemData":{"id":4945,"type":"article-journal","abstract":"Spectral searching has drawn increasing interest as an alternative to sequence-database searching in proteomics. We developed and validated an open-source software toolkit, SpectraST, to enable proteomics researchers to build spectral libraries and to integrate this promising approach in their data-analysis pipeline. It allows individual researchers to condense raw data into spectral libraries, summarizing information about observed proteomes into a concise and retrievable format for future data analyses.","container-title":"Nature Methods","DOI":"10.1038/nmeth.1254","ISSN":"1548-7105","issue":"10","journalAbbreviation":"Nat. Methods","language":"eng","note":"PMID: 18806791\nPMCID: PMC2637392","page":"873-875","source":"PubMed","title":"Building consensus spectral libraries for peptide identification in proteomics","volume":"5","author":[{"family":"Lam","given":"Henry"},{"family":"Deutsch","given":"Eric W."},{"family":"Eddes","given":"James S."},{"family":"Eng","given":"Jimmy K."},{"family":"Stein","given":"Stephen E."},{"family":"Aebersold","given":"Ruedi"}],"issued":{"date-parts":[["2008",10]]}}}],"schema":"https://github.com/citation-style-language/schema/raw/master/csl-citation.json"} </w:instrText>
      </w:r>
      <w:r w:rsidR="00A83C14">
        <w:rPr>
          <w:lang w:val="en-US"/>
        </w:rPr>
        <w:fldChar w:fldCharType="separate"/>
      </w:r>
      <w:r w:rsidR="00A83C14" w:rsidRPr="00A83C14">
        <w:rPr>
          <w:vertAlign w:val="superscript"/>
        </w:rPr>
        <w:t>1</w:t>
      </w:r>
      <w:r w:rsidR="00A83C14">
        <w:rPr>
          <w:lang w:val="en-US"/>
        </w:rPr>
        <w:fldChar w:fldCharType="end"/>
      </w:r>
      <w:ins w:id="17" w:author="Tim Van Den Bossche" w:date="2023-01-02T14:44:00Z">
        <w:r w:rsidR="00F15880">
          <w:rPr>
            <w:lang w:val="en-US"/>
          </w:rPr>
          <w:t xml:space="preserve"> </w:t>
        </w:r>
      </w:ins>
      <w:r w:rsidRPr="001B07F7">
        <w:rPr>
          <w:lang w:val="en-US"/>
        </w:rPr>
        <w:t>and PeptideAtla</w:t>
      </w:r>
      <w:r w:rsidR="00A83C14">
        <w:rPr>
          <w:lang w:val="en-US"/>
        </w:rPr>
        <w:t>s.</w:t>
      </w:r>
      <w:r w:rsidR="00A83C14">
        <w:rPr>
          <w:lang w:val="en-US"/>
        </w:rPr>
        <w:fldChar w:fldCharType="begin"/>
      </w:r>
      <w:r w:rsidR="00A83C14">
        <w:rPr>
          <w:lang w:val="en-US"/>
        </w:rPr>
        <w:instrText xml:space="preserve"> ADDIN ZOTERO_ITEM CSL_CITATION {"citationID":"3yAyT427","properties":{"formattedCitation":"\\super 2\\nosupersub{}","plainCitation":"2","noteIndex":0},"citationItems":[{"id":4880,"uris":["http://zotero.org/groups/2340792/items/H5ZZPUI5"],"itemData":{"id":4880,"type":"article-journal","abstract":"The completion of the sequencing of the human genome and the concurrent, rapid development of high-throughput proteomic methods have resulted in an increasing need for automated approaches to archive proteomic data in a repository that enables the exchange of data among researchers and also accurate integration with genomic data. PeptideAtlas (http://www.peptideatlas.org/) addresses these needs by identifying peptides by tandem mass spectrometry (MS/MS), statistically validating those identifications and then mapping identified sequences to the genomes of eukaryotic organisms. A meaningful comparison of data across different experiments generated by different groups using different types of instruments is enabled by the implementation of a uniform analytic process. This uniform statistical validation ensures a consistent and high-quality set of peptide and protein identifications. The raw data from many diverse proteomic experiments are made available in the associated PeptideAtlas repository in several formats. Here we present a summary of our process and details about the Human, Drosophila and Yeast PeptideAtlas builds.","container-title":"Nucleic Acids Research","DOI":"10.1093/nar/gkj040","ISSN":"1362-4962","issue":"Database issue","journalAbbreviation":"Nucleic Acids Res.","language":"eng","note":"PMID: 16381952\nPMCID: PMC1347403","page":"D655-658","source":"PubMed","title":"The PeptideAtlas project","volume":"34","author":[{"family":"Desiere","given":"Frank"},{"family":"Deutsch","given":"Eric W."},{"family":"King","given":"Nichole L."},{"family":"Nesvizhskii","given":"Alexey I."},{"family":"Mallick","given":"Parag"},{"family":"Eng","given":"Jimmy"},{"family":"Chen","given":"Sharon"},{"family":"Eddes","given":"James"},{"family":"Loevenich","given":"Sandra N."},{"family":"Aebersold","given":"Ruedi"}],"issued":{"date-parts":[["2006",1,1]]}}}],"schema":"https://github.com/citation-style-language/schema/raw/master/csl-citation.json"} </w:instrText>
      </w:r>
      <w:r w:rsidR="00A83C14">
        <w:rPr>
          <w:lang w:val="en-US"/>
        </w:rPr>
        <w:fldChar w:fldCharType="separate"/>
      </w:r>
      <w:r w:rsidR="00A83C14" w:rsidRPr="00A83C14">
        <w:rPr>
          <w:vertAlign w:val="superscript"/>
        </w:rPr>
        <w:t>2</w:t>
      </w:r>
      <w:r w:rsidR="00A83C14">
        <w:rPr>
          <w:lang w:val="en-US"/>
        </w:rPr>
        <w:fldChar w:fldCharType="end"/>
      </w:r>
      <w:r w:rsidRPr="001B07F7">
        <w:rPr>
          <w:lang w:val="en-US"/>
        </w:rPr>
        <w:t xml:space="preserve"> However, there have been several different styles of annotations in the past (even from a single provider), and therefore this document describes a single common peak annotation format for peptides that is recommended for all peptide libraries and related applications from which </w:t>
      </w:r>
      <w:r w:rsidR="00292D4D">
        <w:rPr>
          <w:lang w:val="en-US"/>
        </w:rPr>
        <w:t>peak annotations are desirable.</w:t>
      </w:r>
    </w:p>
    <w:p w14:paraId="31A48E62" w14:textId="03C6308A" w:rsidR="00292D4D" w:rsidRDefault="00292D4D" w:rsidP="00174DE1">
      <w:pPr>
        <w:rPr>
          <w:lang w:val="en-US"/>
        </w:rPr>
      </w:pPr>
    </w:p>
    <w:p w14:paraId="6540BE0D" w14:textId="39AC32AC" w:rsidR="00292D4D" w:rsidRPr="001B07F7" w:rsidRDefault="00292D4D" w:rsidP="00174DE1">
      <w:pPr>
        <w:rPr>
          <w:lang w:val="en-US"/>
        </w:rPr>
      </w:pPr>
      <w:r>
        <w:rPr>
          <w:lang w:val="en-US"/>
        </w:rPr>
        <w:t xml:space="preserve">The specification is heavily based the formatting used in the NIST MSP format and the SpectraST </w:t>
      </w:r>
      <w:proofErr w:type="spellStart"/>
      <w:r>
        <w:rPr>
          <w:lang w:val="en-US"/>
        </w:rPr>
        <w:t>sptxt</w:t>
      </w:r>
      <w:proofErr w:type="spellEnd"/>
      <w:r>
        <w:rPr>
          <w:lang w:val="en-US"/>
        </w:rPr>
        <w:t xml:space="preserve"> format. These precursor formats were quite similar, but not exactly the same, and were never fully documented. NIST MSP annotations have undergone small changes over the years.</w:t>
      </w:r>
      <w:r w:rsidR="00942034">
        <w:rPr>
          <w:lang w:val="en-US"/>
        </w:rPr>
        <w:t xml:space="preserve"> Participants from NIST and SpectraST have led the development of this standard.</w:t>
      </w:r>
    </w:p>
    <w:p w14:paraId="19B46E1E" w14:textId="77777777" w:rsidR="005746B2" w:rsidRPr="001B07F7" w:rsidRDefault="005746B2" w:rsidP="00174DE1">
      <w:pPr>
        <w:rPr>
          <w:lang w:val="en-US"/>
        </w:rPr>
      </w:pPr>
    </w:p>
    <w:p w14:paraId="39F1430D" w14:textId="4B1D41E8" w:rsidR="005746B2" w:rsidRPr="001B07F7" w:rsidRDefault="005746B2" w:rsidP="00174DE1">
      <w:pPr>
        <w:rPr>
          <w:lang w:val="en-US"/>
        </w:rPr>
      </w:pPr>
      <w:r w:rsidRPr="001B07F7">
        <w:rPr>
          <w:lang w:val="en-US"/>
        </w:rPr>
        <w:t>This format, as currently described, is designed for unbranched peptides with “simple” modifications</w:t>
      </w:r>
      <w:r w:rsidR="00A83C14">
        <w:rPr>
          <w:lang w:val="en-US"/>
        </w:rPr>
        <w:t>,</w:t>
      </w:r>
      <w:r w:rsidRPr="001B07F7">
        <w:rPr>
          <w:lang w:val="en-US"/>
        </w:rPr>
        <w:t xml:space="preserve"> </w:t>
      </w:r>
      <w:proofErr w:type="gramStart"/>
      <w:r w:rsidRPr="001B07F7">
        <w:rPr>
          <w:lang w:val="en-US"/>
        </w:rPr>
        <w:t>i.e.</w:t>
      </w:r>
      <w:proofErr w:type="gramEnd"/>
      <w:r w:rsidRPr="001B07F7">
        <w:rPr>
          <w:lang w:val="en-US"/>
        </w:rPr>
        <w:t xml:space="preserve"> those routinely identified by typical proteomics pipelines (with or without enrichment methods), and for fragmentation methods commonly used in proteomics such as</w:t>
      </w:r>
      <w:r w:rsidR="00A83C14">
        <w:rPr>
          <w:lang w:val="en-US"/>
        </w:rPr>
        <w:t xml:space="preserve"> c</w:t>
      </w:r>
      <w:r w:rsidR="00A83C14" w:rsidRPr="00A83C14">
        <w:rPr>
          <w:lang w:val="en-US"/>
        </w:rPr>
        <w:t>ollision-induced dissociation</w:t>
      </w:r>
      <w:r w:rsidR="00A83C14">
        <w:rPr>
          <w:lang w:val="en-US"/>
        </w:rPr>
        <w:t xml:space="preserve"> (CID), h</w:t>
      </w:r>
      <w:r w:rsidR="00A83C14" w:rsidRPr="00A83C14">
        <w:rPr>
          <w:lang w:val="en-US"/>
        </w:rPr>
        <w:t>igher-energy C-trap dissociation (HCD)</w:t>
      </w:r>
      <w:r w:rsidR="00A83C14">
        <w:rPr>
          <w:lang w:val="en-US"/>
        </w:rPr>
        <w:t>, and e</w:t>
      </w:r>
      <w:r w:rsidR="00A83C14" w:rsidRPr="00A83C14">
        <w:rPr>
          <w:lang w:val="en-US"/>
        </w:rPr>
        <w:t>lectron-transfer dissociation (ETD)</w:t>
      </w:r>
      <w:r w:rsidRPr="001B07F7">
        <w:rPr>
          <w:lang w:val="en-US"/>
        </w:rPr>
        <w:t>. Although there are some provisions for annotating small molecules (e.g., contaminants in a predominantly peptide spectrum), as well as unusual fragments, it is expected that for other major classes of analytes (metabolites, glycans, glycopeptides, cross-linked peptides...), alternative peak annotation formats should be defined</w:t>
      </w:r>
      <w:r w:rsidR="00956C74" w:rsidRPr="001B07F7">
        <w:rPr>
          <w:lang w:val="en-US"/>
        </w:rPr>
        <w:t>, ideally compatible with this format</w:t>
      </w:r>
      <w:r w:rsidRPr="001B07F7">
        <w:rPr>
          <w:lang w:val="en-US"/>
        </w:rPr>
        <w:t>.</w:t>
      </w:r>
    </w:p>
    <w:p w14:paraId="0FCC30C1" w14:textId="2BED0A8B" w:rsidR="00532742" w:rsidRPr="001B07F7" w:rsidRDefault="00532742" w:rsidP="00174DE1">
      <w:pPr>
        <w:rPr>
          <w:lang w:val="en-US"/>
        </w:rPr>
      </w:pPr>
    </w:p>
    <w:p w14:paraId="3FBA398F" w14:textId="5C017E64" w:rsidR="00532742" w:rsidRPr="001B07F7" w:rsidRDefault="001B07F7" w:rsidP="00174DE1">
      <w:pPr>
        <w:rPr>
          <w:lang w:val="en-US"/>
        </w:rPr>
      </w:pPr>
      <w:r w:rsidRPr="001B07F7">
        <w:rPr>
          <w:lang w:val="en-US"/>
        </w:rPr>
        <w:t>Throughout</w:t>
      </w:r>
      <w:r w:rsidR="00532742" w:rsidRPr="001B07F7">
        <w:rPr>
          <w:lang w:val="en-US"/>
        </w:rPr>
        <w:t xml:space="preserve"> this document, when referring to </w:t>
      </w:r>
      <w:proofErr w:type="spellStart"/>
      <w:r w:rsidRPr="001B07F7">
        <w:rPr>
          <w:lang w:val="en-US"/>
        </w:rPr>
        <w:t>mzPAF</w:t>
      </w:r>
      <w:proofErr w:type="spellEnd"/>
      <w:r w:rsidR="00532742" w:rsidRPr="001B07F7">
        <w:rPr>
          <w:lang w:val="en-US"/>
        </w:rPr>
        <w:t xml:space="preserve">, </w:t>
      </w:r>
      <w:r w:rsidRPr="001B07F7">
        <w:rPr>
          <w:lang w:val="en-US"/>
        </w:rPr>
        <w:t xml:space="preserve">it will </w:t>
      </w:r>
      <w:r w:rsidR="00942034">
        <w:rPr>
          <w:lang w:val="en-US"/>
        </w:rPr>
        <w:t xml:space="preserve">primarily </w:t>
      </w:r>
      <w:r w:rsidRPr="001B07F7">
        <w:rPr>
          <w:lang w:val="en-US"/>
        </w:rPr>
        <w:t xml:space="preserve">be in the context of </w:t>
      </w:r>
      <w:r w:rsidR="00532742" w:rsidRPr="001B07F7">
        <w:rPr>
          <w:lang w:val="en-US"/>
        </w:rPr>
        <w:t>supporting peptides</w:t>
      </w:r>
      <w:r w:rsidR="00942034">
        <w:rPr>
          <w:lang w:val="en-US"/>
        </w:rPr>
        <w:t xml:space="preserve"> in proteomics</w:t>
      </w:r>
      <w:r w:rsidR="00532742" w:rsidRPr="001B07F7">
        <w:rPr>
          <w:lang w:val="en-US"/>
        </w:rPr>
        <w:t>.</w:t>
      </w:r>
    </w:p>
    <w:p w14:paraId="77A60E81" w14:textId="77777777" w:rsidR="005746B2" w:rsidRPr="001B07F7" w:rsidRDefault="005746B2" w:rsidP="00174DE1">
      <w:pPr>
        <w:rPr>
          <w:lang w:val="en-US"/>
        </w:rPr>
      </w:pPr>
    </w:p>
    <w:p w14:paraId="00000051" w14:textId="723204AF" w:rsidR="004D32AB" w:rsidRPr="001B07F7" w:rsidRDefault="005746B2" w:rsidP="00174DE1">
      <w:pPr>
        <w:rPr>
          <w:lang w:val="en-US"/>
        </w:rPr>
      </w:pPr>
      <w:r w:rsidRPr="001B07F7">
        <w:rPr>
          <w:lang w:val="en-US"/>
        </w:rPr>
        <w:t xml:space="preserve">The content of this specification is inspired in part by and </w:t>
      </w:r>
      <w:r w:rsidR="00695E76">
        <w:rPr>
          <w:lang w:val="en-US"/>
        </w:rPr>
        <w:t>addresses some of</w:t>
      </w:r>
      <w:r w:rsidRPr="001B07F7">
        <w:rPr>
          <w:lang w:val="en-US"/>
        </w:rPr>
        <w:t xml:space="preserve"> the wishes laid out by the Dagstuhl/PSI journal article “Expanding the Use of Spectral Libraries in Proteomics”</w:t>
      </w:r>
      <w:r w:rsidR="00695E76">
        <w:rPr>
          <w:lang w:val="en-US"/>
        </w:rPr>
        <w:t>.</w:t>
      </w:r>
      <w:r w:rsidR="00695E76">
        <w:rPr>
          <w:lang w:val="en-US"/>
        </w:rPr>
        <w:fldChar w:fldCharType="begin"/>
      </w:r>
      <w:r w:rsidR="00A83C14">
        <w:rPr>
          <w:lang w:val="en-US"/>
        </w:rPr>
        <w:instrText xml:space="preserve"> ADDIN ZOTERO_ITEM CSL_CITATION {"citationID":"YIOZF6s3","properties":{"formattedCitation":"\\super 3\\nosupersub{}","plainCitation":"3","noteIndex":0},"citationItems":[{"id":4961,"uris":["http://zotero.org/groups/2340792/items/FZ47FT96"],"itemData":{"id":4961,"type":"article-journal","abstract":"The 2017 Dagstuhl Seminar on Computational Proteomics provided an opportunity for a broad discussion on the current state and future directions of the generation and use of peptide tandem mass spectrometry spectral libraries. Their use in proteomics is growing slowly, but there are multiple challenges in the field that must be addressed to further increase the adoption of spectral libraries and related techniques. The primary bottlenecks are the paucity of high quality and comprehensive libraries and the general difficulty of adopting spectral library searching into existing workflows. There are several existing spectral library formats, but none captures a satisfactory level of metadata; therefore, a logical next improvement is to design a more advanced, Proteomics Standards Initiative-approved spectral library format that can encode all of the desired metadata. The group discussed a series of metadata requirements organized into three designations of completeness or quality, tentatively dubbed bronze, silver, and gold. The metadata can be organized at four different levels of granularity: at the collection (library) level, at the individual entry (peptide ion) level, at the peak (fragment ion) level, and at the peak annotation level. Strategies for encoding mass modifications in a consistent manner and the requirement for encoding high-quality and commonly seen but as-yet-unidentified spectra were discussed. The group also discussed related topics, including strategies for comparing two spectra, techniques for generating representative spectra for a library, approaches for selection of optimal signature ions for targeted workflows, and issues surrounding the merging of two or more libraries into one. We present here a review of this field and the challenges that the community must address in order to accelerate the adoption of spectral libraries in routine analysis of proteomics datasets.","container-title":"Journal of Proteome Research","DOI":"10.1021/acs.jproteome.8b00485","ISSN":"1535-3907","issue":"12","journalAbbreviation":"J. Proteome Res.","language":"eng","note":"PMID: 30270626\nPMCID: PMC6443480","page":"4051-4060","source":"PubMed","title":"Expanding the Use of Spectral Libraries in Proteomics","volume":"17","author":[{"family":"Deutsch","given":"Eric W."},{"family":"Perez-Riverol","given":"Yasset"},{"family":"Chalkley","given":"Robert J."},{"family":"Wilhelm","given":"Mathias"},{"family":"Tate","given":"Stephen"},{"family":"Sachsenberg","given":"Timo"},{"family":"Walzer","given":"Mathias"},{"family":"Käll","given":"Lukas"},{"family":"Delanghe","given":"Bernard"},{"family":"Böcker","given":"Sebastian"},{"family":"Schymanski","given":"Emma L."},{"family":"Wilmes","given":"Paul"},{"family":"Dorfer","given":"Viktoria"},{"family":"Kuster","given":"Bernhard"},{"family":"Volders","given":"Pieter-Jan"},{"family":"Jehmlich","given":"Nico"},{"family":"Vissers","given":"Johannes P. C."},{"family":"Wolan","given":"Dennis W."},{"family":"Wang","given":"Ana Y."},{"family":"Mendoza","given":"Luis"},{"family":"Shofstahl","given":"Jim"},{"family":"Dowsey","given":"Andrew W."},{"family":"Griss","given":"Johannes"},{"family":"Salek","given":"Reza M."},{"family":"Neumann","given":"Steffen"},{"family":"Binz","given":"Pierre-Alain"},{"family":"Lam","given":"Henry"},{"family":"Vizcaíno","given":"Juan Antonio"},{"family":"Bandeira","given":"Nuno"},{"family":"Röst","given":"Hannes"}],"issued":{"date-parts":[["2018"]],"season":"07"}}}],"schema":"https://github.com/citation-style-language/schema/raw/master/csl-citation.json"} </w:instrText>
      </w:r>
      <w:r w:rsidR="00695E76">
        <w:rPr>
          <w:lang w:val="en-US"/>
        </w:rPr>
        <w:fldChar w:fldCharType="separate"/>
      </w:r>
      <w:r w:rsidR="00A83C14" w:rsidRPr="00A83C14">
        <w:rPr>
          <w:vertAlign w:val="superscript"/>
        </w:rPr>
        <w:t>3</w:t>
      </w:r>
      <w:r w:rsidR="00695E76">
        <w:rPr>
          <w:lang w:val="en-US"/>
        </w:rPr>
        <w:fldChar w:fldCharType="end"/>
      </w:r>
    </w:p>
    <w:p w14:paraId="00000052" w14:textId="77777777" w:rsidR="004D32AB" w:rsidRPr="001B07F7" w:rsidRDefault="004D32AB" w:rsidP="00174DE1">
      <w:pPr>
        <w:rPr>
          <w:lang w:val="en-US"/>
        </w:rPr>
      </w:pPr>
    </w:p>
    <w:p w14:paraId="00000053" w14:textId="77777777" w:rsidR="004D32AB" w:rsidRPr="002430BC" w:rsidRDefault="00CA1E15" w:rsidP="002430BC">
      <w:pPr>
        <w:pStyle w:val="Heading2"/>
      </w:pPr>
      <w:bookmarkStart w:id="18" w:name="_Toc124242593"/>
      <w:r w:rsidRPr="002430BC">
        <w:t>Requirements</w:t>
      </w:r>
      <w:bookmarkEnd w:id="18"/>
    </w:p>
    <w:p w14:paraId="00000054" w14:textId="77777777" w:rsidR="004D32AB" w:rsidRPr="001B07F7" w:rsidRDefault="004D32AB" w:rsidP="00174DE1">
      <w:pPr>
        <w:rPr>
          <w:lang w:val="en-US"/>
        </w:rPr>
      </w:pPr>
    </w:p>
    <w:p w14:paraId="00000055" w14:textId="402FFF67" w:rsidR="004D32AB" w:rsidRPr="001B07F7" w:rsidRDefault="00CA1E15" w:rsidP="00174DE1">
      <w:pPr>
        <w:rPr>
          <w:lang w:val="en-US"/>
        </w:rPr>
      </w:pPr>
      <w:r w:rsidRPr="001B07F7">
        <w:rPr>
          <w:lang w:val="en-US"/>
        </w:rPr>
        <w:t>The main</w:t>
      </w:r>
      <w:r w:rsidR="00ED1595" w:rsidRPr="001B07F7">
        <w:rPr>
          <w:lang w:val="en-US"/>
        </w:rPr>
        <w:t xml:space="preserve"> </w:t>
      </w:r>
      <w:r w:rsidRPr="001B07F7">
        <w:rPr>
          <w:lang w:val="en-US"/>
        </w:rPr>
        <w:t xml:space="preserve">requirements to be fulfilled for </w:t>
      </w:r>
      <w:r w:rsidR="00EB48A4" w:rsidRPr="001B07F7">
        <w:rPr>
          <w:lang w:val="en-US"/>
        </w:rPr>
        <w:t>the peak annotation format</w:t>
      </w:r>
      <w:r w:rsidRPr="001B07F7">
        <w:rPr>
          <w:lang w:val="en-US"/>
        </w:rPr>
        <w:t xml:space="preserve"> are</w:t>
      </w:r>
      <w:r w:rsidR="00A7002B" w:rsidRPr="001B07F7">
        <w:rPr>
          <w:lang w:val="en-US"/>
        </w:rPr>
        <w:t>:</w:t>
      </w:r>
    </w:p>
    <w:p w14:paraId="00000056" w14:textId="77777777" w:rsidR="004D32AB" w:rsidRPr="001B07F7" w:rsidRDefault="004D32AB" w:rsidP="00174DE1">
      <w:pPr>
        <w:rPr>
          <w:lang w:val="en-US"/>
        </w:rPr>
      </w:pPr>
    </w:p>
    <w:p w14:paraId="0000005B" w14:textId="016CCE89" w:rsidR="004D32AB" w:rsidRPr="001B07F7" w:rsidRDefault="001B07F7" w:rsidP="00174DE1">
      <w:pPr>
        <w:numPr>
          <w:ilvl w:val="0"/>
          <w:numId w:val="6"/>
        </w:numPr>
        <w:rPr>
          <w:lang w:val="en-US"/>
        </w:rPr>
      </w:pPr>
      <w:r>
        <w:rPr>
          <w:lang w:val="en-US"/>
        </w:rPr>
        <w:t>It MUST be machine parsable as well as easily human readable.</w:t>
      </w:r>
    </w:p>
    <w:p w14:paraId="0000005C" w14:textId="41CE05FB" w:rsidR="004D32AB" w:rsidRPr="001B07F7" w:rsidRDefault="00CA1E15" w:rsidP="00174DE1">
      <w:pPr>
        <w:numPr>
          <w:ilvl w:val="0"/>
          <w:numId w:val="6"/>
        </w:numPr>
        <w:rPr>
          <w:lang w:val="en-US"/>
        </w:rPr>
      </w:pPr>
      <w:r w:rsidRPr="001B07F7">
        <w:rPr>
          <w:lang w:val="en-US"/>
        </w:rPr>
        <w:t>It MUST be compatible with existing PSI file formats</w:t>
      </w:r>
      <w:r w:rsidR="00A512F2" w:rsidRPr="001B07F7">
        <w:rPr>
          <w:lang w:val="en-US"/>
        </w:rPr>
        <w:t xml:space="preserve"> (especially mzSpecLib)</w:t>
      </w:r>
      <w:r w:rsidRPr="001B07F7">
        <w:rPr>
          <w:lang w:val="en-US"/>
        </w:rPr>
        <w:t xml:space="preserve">, where it </w:t>
      </w:r>
      <w:r w:rsidR="001B07F7">
        <w:rPr>
          <w:lang w:val="en-US"/>
        </w:rPr>
        <w:t>will</w:t>
      </w:r>
      <w:r w:rsidRPr="001B07F7">
        <w:rPr>
          <w:lang w:val="en-US"/>
        </w:rPr>
        <w:t xml:space="preserve"> be used.</w:t>
      </w:r>
    </w:p>
    <w:p w14:paraId="77A2500F" w14:textId="344436CC" w:rsidR="00584D0A" w:rsidRPr="001B07F7" w:rsidRDefault="00584D0A" w:rsidP="00174DE1">
      <w:pPr>
        <w:numPr>
          <w:ilvl w:val="0"/>
          <w:numId w:val="6"/>
        </w:numPr>
        <w:rPr>
          <w:lang w:val="en-US"/>
        </w:rPr>
      </w:pPr>
      <w:r w:rsidRPr="001B07F7">
        <w:rPr>
          <w:lang w:val="en-US"/>
        </w:rPr>
        <w:t xml:space="preserve">It MUST support the encoding of unbranched peptides with “simple” modifications </w:t>
      </w:r>
      <w:proofErr w:type="gramStart"/>
      <w:r w:rsidRPr="001B07F7">
        <w:rPr>
          <w:lang w:val="en-US"/>
        </w:rPr>
        <w:t>i.e.</w:t>
      </w:r>
      <w:proofErr w:type="gramEnd"/>
      <w:r w:rsidRPr="001B07F7">
        <w:rPr>
          <w:lang w:val="en-US"/>
        </w:rPr>
        <w:t xml:space="preserve"> those routinely identified </w:t>
      </w:r>
      <w:r w:rsidR="00447376">
        <w:rPr>
          <w:lang w:val="en-US"/>
        </w:rPr>
        <w:t>by typical proteomics pipelines, but not including glycans.</w:t>
      </w:r>
    </w:p>
    <w:p w14:paraId="6ACAF55C" w14:textId="57BDE0A8" w:rsidR="00584D0A" w:rsidRDefault="00584D0A" w:rsidP="00174DE1">
      <w:pPr>
        <w:numPr>
          <w:ilvl w:val="0"/>
          <w:numId w:val="6"/>
        </w:numPr>
        <w:rPr>
          <w:lang w:val="en-US"/>
        </w:rPr>
      </w:pPr>
      <w:r w:rsidRPr="001B07F7">
        <w:rPr>
          <w:lang w:val="en-US"/>
        </w:rPr>
        <w:lastRenderedPageBreak/>
        <w:t>It MUST support fragmentation methods commonly used in proteomics such as CID, HCD</w:t>
      </w:r>
      <w:r w:rsidR="00447376">
        <w:rPr>
          <w:lang w:val="en-US"/>
        </w:rPr>
        <w:t>,</w:t>
      </w:r>
      <w:r w:rsidRPr="001B07F7">
        <w:rPr>
          <w:lang w:val="en-US"/>
        </w:rPr>
        <w:t xml:space="preserve"> and ETD</w:t>
      </w:r>
      <w:r w:rsidR="00416AFC" w:rsidRPr="001B07F7">
        <w:rPr>
          <w:lang w:val="en-US"/>
        </w:rPr>
        <w:t>.</w:t>
      </w:r>
    </w:p>
    <w:p w14:paraId="5862B28D" w14:textId="3BEAEEAD" w:rsidR="001B07F7" w:rsidRPr="001B07F7" w:rsidRDefault="001B07F7" w:rsidP="00174DE1">
      <w:pPr>
        <w:numPr>
          <w:ilvl w:val="0"/>
          <w:numId w:val="6"/>
        </w:numPr>
        <w:rPr>
          <w:lang w:val="en-US"/>
        </w:rPr>
      </w:pPr>
      <w:r>
        <w:rPr>
          <w:lang w:val="en-US"/>
        </w:rPr>
        <w:t>It MUST support all reasonably common peaks observed in fragment ion spectra.</w:t>
      </w:r>
    </w:p>
    <w:p w14:paraId="0000005F" w14:textId="2B04DE71" w:rsidR="004D32AB" w:rsidRPr="001B07F7" w:rsidRDefault="004D32AB" w:rsidP="00174DE1">
      <w:pPr>
        <w:rPr>
          <w:lang w:val="en-US"/>
        </w:rPr>
      </w:pPr>
    </w:p>
    <w:p w14:paraId="00000066" w14:textId="77777777" w:rsidR="004D32AB" w:rsidRPr="001B07F7" w:rsidRDefault="004D32AB" w:rsidP="00174DE1">
      <w:pPr>
        <w:rPr>
          <w:lang w:val="en-US"/>
        </w:rPr>
      </w:pPr>
    </w:p>
    <w:p w14:paraId="00000067" w14:textId="77777777" w:rsidR="004D32AB" w:rsidRPr="001B07F7" w:rsidRDefault="00CA1E15" w:rsidP="00174DE1">
      <w:pPr>
        <w:pStyle w:val="Heading1"/>
        <w:rPr>
          <w:bCs/>
          <w:lang w:val="en-US"/>
        </w:rPr>
      </w:pPr>
      <w:bookmarkStart w:id="19" w:name="_Toc124242594"/>
      <w:r w:rsidRPr="001B07F7">
        <w:rPr>
          <w:bCs/>
          <w:lang w:val="en-US"/>
        </w:rPr>
        <w:t>Notational Conventions</w:t>
      </w:r>
      <w:bookmarkEnd w:id="19"/>
    </w:p>
    <w:p w14:paraId="00000068" w14:textId="77777777" w:rsidR="004D32AB" w:rsidRPr="001B07F7" w:rsidRDefault="004D32AB" w:rsidP="00174DE1">
      <w:pPr>
        <w:rPr>
          <w:lang w:val="en-US"/>
        </w:rPr>
      </w:pPr>
    </w:p>
    <w:p w14:paraId="00000069" w14:textId="2FBC6C24" w:rsidR="004D32AB" w:rsidRPr="001B07F7" w:rsidRDefault="00CA1E15" w:rsidP="00174DE1">
      <w:pPr>
        <w:rPr>
          <w:lang w:val="en-US"/>
        </w:rPr>
      </w:pPr>
      <w:r w:rsidRPr="001B07F7">
        <w:rPr>
          <w:lang w:val="en-US"/>
        </w:rPr>
        <w:t>The key words “MUST</w:t>
      </w:r>
      <w:r w:rsidR="0014161A" w:rsidRPr="001B07F7">
        <w:rPr>
          <w:lang w:val="en-US"/>
        </w:rPr>
        <w:t>”</w:t>
      </w:r>
      <w:r w:rsidRPr="001B07F7">
        <w:rPr>
          <w:lang w:val="en-US"/>
        </w:rPr>
        <w:t>, “MUST NOT”, “REQUIRED”, “SHALL”, “SHALL NOT”, “SHOULD”, “SHOULD NOT”, “RECOMMENDED”, “MAY”, and “OPTIONAL” are to be interpreted as described in RFC 2119.</w:t>
      </w:r>
      <w:r w:rsidR="00695E76">
        <w:rPr>
          <w:lang w:val="en-US"/>
        </w:rPr>
        <w:fldChar w:fldCharType="begin"/>
      </w:r>
      <w:r w:rsidR="00A83C14">
        <w:rPr>
          <w:lang w:val="en-US"/>
        </w:rPr>
        <w:instrText xml:space="preserve"> ADDIN ZOTERO_ITEM CSL_CITATION {"citationID":"xEE56Gg4","properties":{"formattedCitation":"\\super 4\\nosupersub{}","plainCitation":"4","noteIndex":0},"citationItems":[{"id":4953,"uris":["http://zotero.org/groups/2340792/items/22RXCVUA"],"itemData":{"id":4953,"type":"document","abstract":"In many standards track documents several words are used to signify\n   the requirements in the specification.  These words are often\n   capitalized.  This document defines these words as they should be\n   interpreted in IETF documents.  Authors who follow these guidelines\n   should incorporate this phrase near the beginning of their document:\n\n      The key words \"MUST\", \"MUST NOT\", \"REQUIRED\", \"SHALL\", \"SHALL\n      NOT\", \"SHOULD\", \"SHOULD NOT\", \"RECOMMENDED\",  \"MAY\", and\n      \"OPTIONAL\" in this document are to be interpreted as described in\n      RFC 2119.\n\n   Note that the force of these words is modified by the requirement\n   level of the document in which they are used.","title":"RFC2119: Key words for use in RFCs to Indicate Requirement Levels (https://tools.ietf.org/html/rfc2119)","URL":"https://tools.ietf.org/html/rfc2119","author":[{"family":"Bradner","given":"Scott"}],"issued":{"date-parts":[["1997",3]]}}}],"schema":"https://github.com/citation-style-language/schema/raw/master/csl-citation.json"} </w:instrText>
      </w:r>
      <w:r w:rsidR="00695E76">
        <w:rPr>
          <w:lang w:val="en-US"/>
        </w:rPr>
        <w:fldChar w:fldCharType="separate"/>
      </w:r>
      <w:r w:rsidR="00A83C14" w:rsidRPr="00A83C14">
        <w:rPr>
          <w:vertAlign w:val="superscript"/>
        </w:rPr>
        <w:t>4</w:t>
      </w:r>
      <w:r w:rsidR="00695E76">
        <w:rPr>
          <w:lang w:val="en-US"/>
        </w:rPr>
        <w:fldChar w:fldCharType="end"/>
      </w:r>
      <w:r w:rsidR="00447376">
        <w:rPr>
          <w:lang w:val="en-US"/>
        </w:rPr>
        <w:t xml:space="preserve"> In general, “MUST” means required, “SHOULD” means recommended, and “MAY” means optional.</w:t>
      </w:r>
    </w:p>
    <w:p w14:paraId="0000006A" w14:textId="77777777" w:rsidR="004D32AB" w:rsidRPr="001B07F7" w:rsidRDefault="004D32AB" w:rsidP="00174DE1">
      <w:pPr>
        <w:rPr>
          <w:lang w:val="en-US"/>
        </w:rPr>
      </w:pPr>
    </w:p>
    <w:p w14:paraId="0000006B" w14:textId="115F6325" w:rsidR="004D32AB" w:rsidRPr="001B07F7" w:rsidRDefault="00CA1E15" w:rsidP="00174DE1">
      <w:pPr>
        <w:pStyle w:val="Heading1"/>
        <w:rPr>
          <w:bCs/>
          <w:lang w:val="en-US"/>
        </w:rPr>
      </w:pPr>
      <w:bookmarkStart w:id="20" w:name="_Toc124242595"/>
      <w:r w:rsidRPr="001B07F7">
        <w:rPr>
          <w:bCs/>
          <w:lang w:val="en-US"/>
        </w:rPr>
        <w:t xml:space="preserve">The </w:t>
      </w:r>
      <w:r w:rsidR="009716A8" w:rsidRPr="001B07F7">
        <w:rPr>
          <w:bCs/>
          <w:lang w:val="en-US"/>
        </w:rPr>
        <w:t>Peak Annotation Format</w:t>
      </w:r>
      <w:r w:rsidRPr="001B07F7">
        <w:rPr>
          <w:bCs/>
          <w:lang w:val="en-US"/>
        </w:rPr>
        <w:t xml:space="preserve"> Definition</w:t>
      </w:r>
      <w:bookmarkEnd w:id="20"/>
    </w:p>
    <w:p w14:paraId="0000006C" w14:textId="77777777" w:rsidR="004D32AB" w:rsidRPr="001B07F7" w:rsidRDefault="004D32AB" w:rsidP="00174DE1">
      <w:pPr>
        <w:keepNext/>
        <w:pBdr>
          <w:top w:val="nil"/>
          <w:left w:val="nil"/>
          <w:bottom w:val="nil"/>
          <w:right w:val="nil"/>
          <w:between w:val="nil"/>
        </w:pBdr>
        <w:rPr>
          <w:b/>
          <w:bCs/>
          <w:color w:val="000000"/>
          <w:lang w:val="en-US"/>
        </w:rPr>
      </w:pPr>
    </w:p>
    <w:p w14:paraId="0000006D" w14:textId="77777777" w:rsidR="004D32AB" w:rsidRPr="001B07F7" w:rsidRDefault="00CA1E15" w:rsidP="002430BC">
      <w:pPr>
        <w:pStyle w:val="Heading2"/>
      </w:pPr>
      <w:bookmarkStart w:id="21" w:name="_Toc124242596"/>
      <w:r w:rsidRPr="001B07F7">
        <w:t>The documentation</w:t>
      </w:r>
      <w:bookmarkEnd w:id="21"/>
    </w:p>
    <w:p w14:paraId="0000006E" w14:textId="77777777" w:rsidR="004D32AB" w:rsidRPr="001B07F7" w:rsidRDefault="004D32AB" w:rsidP="00174DE1">
      <w:pPr>
        <w:keepNext/>
        <w:pBdr>
          <w:top w:val="nil"/>
          <w:left w:val="nil"/>
          <w:bottom w:val="nil"/>
          <w:right w:val="nil"/>
          <w:between w:val="nil"/>
        </w:pBdr>
        <w:rPr>
          <w:color w:val="000000"/>
          <w:lang w:val="en-US"/>
        </w:rPr>
      </w:pPr>
    </w:p>
    <w:p w14:paraId="0000006F" w14:textId="6B898037" w:rsidR="004D32AB" w:rsidRDefault="00B72513" w:rsidP="00174DE1">
      <w:pPr>
        <w:rPr>
          <w:lang w:val="en-US"/>
        </w:rPr>
      </w:pPr>
      <w:r>
        <w:rPr>
          <w:lang w:val="en-US"/>
        </w:rPr>
        <w:t>The document</w:t>
      </w:r>
      <w:r w:rsidR="00CA1E15" w:rsidRPr="001B07F7">
        <w:rPr>
          <w:lang w:val="en-US"/>
        </w:rPr>
        <w:t xml:space="preserve"> </w:t>
      </w:r>
      <w:r>
        <w:rPr>
          <w:lang w:val="en-US"/>
        </w:rPr>
        <w:t xml:space="preserve">provides the full specification </w:t>
      </w:r>
      <w:r w:rsidR="00CA1E15" w:rsidRPr="001B07F7">
        <w:rPr>
          <w:lang w:val="en-US"/>
        </w:rPr>
        <w:t xml:space="preserve">of the </w:t>
      </w:r>
      <w:proofErr w:type="spellStart"/>
      <w:r>
        <w:rPr>
          <w:lang w:val="en-US"/>
        </w:rPr>
        <w:t>mzPAF</w:t>
      </w:r>
      <w:proofErr w:type="spellEnd"/>
      <w:r>
        <w:rPr>
          <w:lang w:val="en-US"/>
        </w:rPr>
        <w:t xml:space="preserve"> p</w:t>
      </w:r>
      <w:r w:rsidR="00D64C21" w:rsidRPr="001B07F7">
        <w:rPr>
          <w:lang w:val="en-US"/>
        </w:rPr>
        <w:t xml:space="preserve">eak </w:t>
      </w:r>
      <w:r>
        <w:rPr>
          <w:lang w:val="en-US"/>
        </w:rPr>
        <w:t>a</w:t>
      </w:r>
      <w:r w:rsidR="00D64C21" w:rsidRPr="001B07F7">
        <w:rPr>
          <w:lang w:val="en-US"/>
        </w:rPr>
        <w:t xml:space="preserve">nnotation </w:t>
      </w:r>
      <w:r>
        <w:rPr>
          <w:lang w:val="en-US"/>
        </w:rPr>
        <w:t>f</w:t>
      </w:r>
      <w:r w:rsidR="00D64C21" w:rsidRPr="001B07F7">
        <w:rPr>
          <w:lang w:val="en-US"/>
        </w:rPr>
        <w:t>ormat</w:t>
      </w:r>
      <w:r>
        <w:rPr>
          <w:lang w:val="en-US"/>
        </w:rPr>
        <w:t xml:space="preserve">. It is accompanied by several other </w:t>
      </w:r>
      <w:r w:rsidR="00447376">
        <w:rPr>
          <w:lang w:val="en-US"/>
        </w:rPr>
        <w:t>products</w:t>
      </w:r>
      <w:r w:rsidR="00CA1E15" w:rsidRPr="001B07F7">
        <w:rPr>
          <w:lang w:val="en-US"/>
        </w:rPr>
        <w:t xml:space="preserve">. All </w:t>
      </w:r>
      <w:r w:rsidR="00447376">
        <w:rPr>
          <w:lang w:val="en-US"/>
        </w:rPr>
        <w:t>products</w:t>
      </w:r>
      <w:r w:rsidR="00CA1E15" w:rsidRPr="001B07F7">
        <w:rPr>
          <w:lang w:val="en-US"/>
        </w:rPr>
        <w:t xml:space="preserve"> in their most recent form are ava</w:t>
      </w:r>
      <w:r>
        <w:rPr>
          <w:lang w:val="en-US"/>
        </w:rPr>
        <w:t>ilable at the HUPO-PSI website (</w:t>
      </w:r>
      <w:hyperlink r:id="rId10" w:history="1">
        <w:r w:rsidRPr="001226D5">
          <w:rPr>
            <w:rStyle w:val="Hyperlink"/>
            <w:lang w:val="en-US"/>
          </w:rPr>
          <w:t>http://psidev.info/mzPAF/</w:t>
        </w:r>
      </w:hyperlink>
      <w:r>
        <w:rPr>
          <w:lang w:val="en-US"/>
        </w:rPr>
        <w:t>)</w:t>
      </w:r>
      <w:r w:rsidR="003F3EFC" w:rsidRPr="001B07F7">
        <w:rPr>
          <w:lang w:val="en-US"/>
        </w:rPr>
        <w:t xml:space="preserve"> </w:t>
      </w:r>
      <w:r>
        <w:rPr>
          <w:lang w:val="en-US"/>
        </w:rPr>
        <w:t xml:space="preserve">or at the </w:t>
      </w:r>
      <w:r w:rsidR="003F3EFC" w:rsidRPr="001B07F7">
        <w:rPr>
          <w:color w:val="000000"/>
          <w:lang w:val="en-US"/>
        </w:rPr>
        <w:t xml:space="preserve">GitHub </w:t>
      </w:r>
      <w:r>
        <w:rPr>
          <w:color w:val="000000"/>
          <w:lang w:val="en-US"/>
        </w:rPr>
        <w:t>version control repository (</w:t>
      </w:r>
      <w:del w:id="22" w:author="Eric Deutsch" w:date="2023-01-10T18:42:00Z">
        <w:r w:rsidR="00000000" w:rsidDel="000E2800">
          <w:fldChar w:fldCharType="begin"/>
        </w:r>
        <w:r w:rsidR="00000000" w:rsidDel="000E2800">
          <w:delInstrText>HYPERLINK "https://github.com/HUPO-PSI/mzSpecLib"</w:delInstrText>
        </w:r>
        <w:r w:rsidR="00000000" w:rsidDel="000E2800">
          <w:fldChar w:fldCharType="separate"/>
        </w:r>
        <w:r w:rsidR="00447376" w:rsidRPr="000E2800" w:rsidDel="000E2800">
          <w:rPr>
            <w:lang w:val="en-US"/>
            <w:rPrChange w:id="23" w:author="Eric Deutsch" w:date="2023-01-10T18:42:00Z">
              <w:rPr>
                <w:rStyle w:val="Hyperlink"/>
                <w:lang w:val="en-US"/>
              </w:rPr>
            </w:rPrChange>
          </w:rPr>
          <w:delText>https://github.com/HUPO-PSI/mzSpecLib</w:delText>
        </w:r>
        <w:r w:rsidR="00000000" w:rsidDel="000E2800">
          <w:rPr>
            <w:rStyle w:val="Hyperlink"/>
            <w:lang w:val="en-US"/>
          </w:rPr>
          <w:fldChar w:fldCharType="end"/>
        </w:r>
      </w:del>
      <w:ins w:id="24" w:author="Eric Deutsch" w:date="2023-01-10T18:42:00Z">
        <w:r w:rsidR="000E2800">
          <w:rPr>
            <w:lang w:val="en-US"/>
          </w:rPr>
          <w:fldChar w:fldCharType="begin"/>
        </w:r>
        <w:r w:rsidR="000E2800">
          <w:rPr>
            <w:lang w:val="en-US"/>
          </w:rPr>
          <w:instrText xml:space="preserve"> HYPERLINK "</w:instrText>
        </w:r>
        <w:r w:rsidR="000E2800" w:rsidRPr="000E2800">
          <w:rPr>
            <w:lang w:val="en-US"/>
            <w:rPrChange w:id="25" w:author="Eric Deutsch" w:date="2023-01-10T18:42:00Z">
              <w:rPr>
                <w:rStyle w:val="Hyperlink"/>
                <w:lang w:val="en-US"/>
              </w:rPr>
            </w:rPrChange>
          </w:rPr>
          <w:instrText>https://github.com/HUPO-PSI/mz</w:instrText>
        </w:r>
        <w:r w:rsidR="000E2800">
          <w:rPr>
            <w:lang w:val="en-US"/>
          </w:rPr>
          <w:instrText xml:space="preserve">PAF" </w:instrText>
        </w:r>
        <w:r w:rsidR="000E2800">
          <w:rPr>
            <w:lang w:val="en-US"/>
          </w:rPr>
          <w:fldChar w:fldCharType="separate"/>
        </w:r>
        <w:r w:rsidR="000E2800" w:rsidRPr="000E2800">
          <w:rPr>
            <w:rStyle w:val="Hyperlink"/>
            <w:lang w:val="en-US"/>
          </w:rPr>
          <w:t>https://github.com/HUPO-PSI/mz</w:t>
        </w:r>
        <w:r w:rsidR="000E2800" w:rsidRPr="000C15C5">
          <w:rPr>
            <w:rStyle w:val="Hyperlink"/>
            <w:lang w:val="en-US"/>
          </w:rPr>
          <w:t>PAF</w:t>
        </w:r>
        <w:r w:rsidR="000E2800">
          <w:rPr>
            <w:lang w:val="en-US"/>
          </w:rPr>
          <w:fldChar w:fldCharType="end"/>
        </w:r>
      </w:ins>
      <w:r>
        <w:rPr>
          <w:color w:val="000000"/>
          <w:lang w:val="en-US"/>
        </w:rPr>
        <w:t>)</w:t>
      </w:r>
      <w:r w:rsidR="003F3EFC" w:rsidRPr="001B07F7">
        <w:rPr>
          <w:lang w:val="en-US"/>
        </w:rPr>
        <w:t>.</w:t>
      </w:r>
      <w:r>
        <w:rPr>
          <w:lang w:val="en-US"/>
        </w:rPr>
        <w:t xml:space="preserve"> Additional components that accompany this specification are:</w:t>
      </w:r>
    </w:p>
    <w:p w14:paraId="596BC2BD" w14:textId="4B77A4FD" w:rsidR="00B72513" w:rsidRDefault="00B72513" w:rsidP="009265B9">
      <w:pPr>
        <w:pStyle w:val="ListBullet4"/>
        <w:rPr>
          <w:lang w:val="en-US"/>
        </w:rPr>
      </w:pPr>
      <w:r>
        <w:rPr>
          <w:lang w:val="en-US"/>
        </w:rPr>
        <w:t>An extendable list of isobaric label i</w:t>
      </w:r>
      <w:r w:rsidRPr="00B72513">
        <w:rPr>
          <w:lang w:val="en-US"/>
        </w:rPr>
        <w:t>ons</w:t>
      </w:r>
      <w:r>
        <w:rPr>
          <w:lang w:val="en-US"/>
        </w:rPr>
        <w:t xml:space="preserve"> in text and JSON formats</w:t>
      </w:r>
    </w:p>
    <w:p w14:paraId="48016204" w14:textId="3E6AE76C" w:rsidR="00B72513" w:rsidRDefault="00B72513" w:rsidP="009265B9">
      <w:pPr>
        <w:pStyle w:val="ListBullet4"/>
        <w:rPr>
          <w:lang w:val="en-US"/>
        </w:rPr>
      </w:pPr>
      <w:r>
        <w:rPr>
          <w:lang w:val="en-US"/>
        </w:rPr>
        <w:t>An extendable list of neutral losses in text and JSON formats</w:t>
      </w:r>
    </w:p>
    <w:p w14:paraId="04199E0F" w14:textId="12128704" w:rsidR="00DE0778" w:rsidRPr="00DE0778" w:rsidRDefault="00DE0778" w:rsidP="009265B9">
      <w:pPr>
        <w:pStyle w:val="ListBullet4"/>
        <w:rPr>
          <w:lang w:val="en-US"/>
        </w:rPr>
      </w:pPr>
      <w:r>
        <w:rPr>
          <w:lang w:val="en-US"/>
        </w:rPr>
        <w:t xml:space="preserve">A set of </w:t>
      </w:r>
      <w:proofErr w:type="gramStart"/>
      <w:r>
        <w:rPr>
          <w:lang w:val="en-US"/>
        </w:rPr>
        <w:t>example</w:t>
      </w:r>
      <w:proofErr w:type="gramEnd"/>
      <w:r>
        <w:rPr>
          <w:lang w:val="en-US"/>
        </w:rPr>
        <w:t xml:space="preserve"> annotated spectra that demonstrate the use of </w:t>
      </w:r>
      <w:proofErr w:type="spellStart"/>
      <w:r>
        <w:rPr>
          <w:lang w:val="en-US"/>
        </w:rPr>
        <w:t>mzPAF</w:t>
      </w:r>
      <w:proofErr w:type="spellEnd"/>
    </w:p>
    <w:p w14:paraId="00000076" w14:textId="77777777" w:rsidR="004D32AB" w:rsidRPr="001B07F7" w:rsidRDefault="004D32AB" w:rsidP="00174DE1">
      <w:pPr>
        <w:rPr>
          <w:lang w:val="en-US"/>
        </w:rPr>
      </w:pPr>
    </w:p>
    <w:p w14:paraId="00000077" w14:textId="77777777" w:rsidR="004D32AB" w:rsidRPr="001B07F7" w:rsidRDefault="00CA1E15" w:rsidP="002430BC">
      <w:pPr>
        <w:pStyle w:val="Heading2"/>
      </w:pPr>
      <w:bookmarkStart w:id="26" w:name="_Toc124242597"/>
      <w:r w:rsidRPr="001B07F7">
        <w:t>Relationship to other specifications</w:t>
      </w:r>
      <w:bookmarkEnd w:id="26"/>
    </w:p>
    <w:p w14:paraId="00000078" w14:textId="77777777" w:rsidR="004D32AB" w:rsidRPr="001B07F7" w:rsidRDefault="004D32AB" w:rsidP="00174DE1">
      <w:pPr>
        <w:rPr>
          <w:lang w:val="en-US"/>
        </w:rPr>
      </w:pPr>
    </w:p>
    <w:p w14:paraId="00000079" w14:textId="232C0408" w:rsidR="004D32AB" w:rsidRPr="001B07F7" w:rsidRDefault="00CA1E15" w:rsidP="00174DE1">
      <w:pPr>
        <w:rPr>
          <w:lang w:val="en-US"/>
        </w:rPr>
      </w:pPr>
      <w:r w:rsidRPr="001B07F7">
        <w:rPr>
          <w:lang w:val="en-US"/>
        </w:rPr>
        <w:t xml:space="preserve">The format specification described in this document is not being developed in isolation; it is designed to be complementary to, and thus used in conjunction with, </w:t>
      </w:r>
      <w:r w:rsidR="00C47525">
        <w:rPr>
          <w:lang w:val="en-US"/>
        </w:rPr>
        <w:t>other PSI standards</w:t>
      </w:r>
      <w:r w:rsidR="00DE0778">
        <w:rPr>
          <w:lang w:val="en-US"/>
        </w:rPr>
        <w:t>. Current r</w:t>
      </w:r>
      <w:r w:rsidRPr="001B07F7">
        <w:rPr>
          <w:lang w:val="en-US"/>
        </w:rPr>
        <w:t>elated specifications include the following:</w:t>
      </w:r>
    </w:p>
    <w:p w14:paraId="0000007B" w14:textId="3D148BB7" w:rsidR="004D32AB" w:rsidRDefault="00CA1E15" w:rsidP="00174DE1">
      <w:pPr>
        <w:numPr>
          <w:ilvl w:val="0"/>
          <w:numId w:val="8"/>
        </w:numPr>
        <w:rPr>
          <w:lang w:val="en-US"/>
        </w:rPr>
      </w:pPr>
      <w:r w:rsidRPr="001B07F7">
        <w:rPr>
          <w:i/>
          <w:lang w:val="en-US"/>
        </w:rPr>
        <w:t>mzSpecLib, the PSI spectrum library format</w:t>
      </w:r>
      <w:r w:rsidRPr="001B07F7">
        <w:rPr>
          <w:lang w:val="en-US"/>
        </w:rPr>
        <w:t xml:space="preserve"> (</w:t>
      </w:r>
      <w:hyperlink r:id="rId11">
        <w:r w:rsidRPr="001B07F7">
          <w:rPr>
            <w:color w:val="1155CC"/>
            <w:u w:val="single"/>
            <w:lang w:val="en-US"/>
          </w:rPr>
          <w:t>http://psidev.info/mzSpecLib</w:t>
        </w:r>
      </w:hyperlink>
      <w:r w:rsidRPr="001B07F7">
        <w:rPr>
          <w:lang w:val="en-US"/>
        </w:rPr>
        <w:t xml:space="preserve">). The PSI spectrum library format is being developed as a standard mechanism for storing spectrum libraries. </w:t>
      </w:r>
      <w:r w:rsidR="00BE4050" w:rsidRPr="001B07F7">
        <w:rPr>
          <w:lang w:val="en-US"/>
        </w:rPr>
        <w:t>Individual peaks</w:t>
      </w:r>
      <w:r w:rsidR="00C51035" w:rsidRPr="001B07F7">
        <w:rPr>
          <w:lang w:val="en-US"/>
        </w:rPr>
        <w:t xml:space="preserve"> from mass spectra </w:t>
      </w:r>
      <w:r w:rsidR="00C47525">
        <w:rPr>
          <w:lang w:val="en-US"/>
        </w:rPr>
        <w:t>encoded</w:t>
      </w:r>
      <w:r w:rsidR="00C51035" w:rsidRPr="001B07F7">
        <w:rPr>
          <w:lang w:val="en-US"/>
        </w:rPr>
        <w:t xml:space="preserve"> in the libraries</w:t>
      </w:r>
      <w:r w:rsidR="00BE4050" w:rsidRPr="001B07F7">
        <w:rPr>
          <w:lang w:val="en-US"/>
        </w:rPr>
        <w:t xml:space="preserve"> </w:t>
      </w:r>
      <w:r w:rsidR="00447376">
        <w:rPr>
          <w:lang w:val="en-US"/>
        </w:rPr>
        <w:t>are</w:t>
      </w:r>
      <w:r w:rsidR="00BE4050" w:rsidRPr="001B07F7">
        <w:rPr>
          <w:lang w:val="en-US"/>
        </w:rPr>
        <w:t xml:space="preserve"> annotated using this format</w:t>
      </w:r>
      <w:r w:rsidRPr="001B07F7">
        <w:rPr>
          <w:lang w:val="en-US"/>
        </w:rPr>
        <w:t>.</w:t>
      </w:r>
    </w:p>
    <w:p w14:paraId="5840C22C" w14:textId="69CD0103" w:rsidR="00F45FC4" w:rsidRPr="001B07F7" w:rsidRDefault="00F45FC4" w:rsidP="00174DE1">
      <w:pPr>
        <w:numPr>
          <w:ilvl w:val="0"/>
          <w:numId w:val="8"/>
        </w:numPr>
        <w:rPr>
          <w:lang w:val="en-US"/>
        </w:rPr>
      </w:pPr>
      <w:r>
        <w:rPr>
          <w:i/>
          <w:lang w:val="en-US"/>
        </w:rPr>
        <w:t xml:space="preserve"> ProForma 2.0. </w:t>
      </w:r>
      <w:r>
        <w:rPr>
          <w:iCs/>
          <w:lang w:val="en-US"/>
        </w:rPr>
        <w:t>This PSI format contains</w:t>
      </w:r>
      <w:r>
        <w:rPr>
          <w:i/>
          <w:lang w:val="en-US"/>
        </w:rPr>
        <w:t xml:space="preserve"> </w:t>
      </w:r>
      <w:r>
        <w:rPr>
          <w:lang w:val="en-US"/>
        </w:rPr>
        <w:t xml:space="preserve">rules on how to encode </w:t>
      </w:r>
      <w:r w:rsidR="00A83C14">
        <w:rPr>
          <w:lang w:val="en-US"/>
        </w:rPr>
        <w:t xml:space="preserve">peptidoforms and </w:t>
      </w:r>
      <w:r>
        <w:rPr>
          <w:lang w:val="en-US"/>
        </w:rPr>
        <w:t>molecular formulas</w:t>
      </w:r>
    </w:p>
    <w:p w14:paraId="65603292" w14:textId="7906238E" w:rsidR="00C51035" w:rsidRPr="001B07F7" w:rsidRDefault="00C51035" w:rsidP="00174DE1">
      <w:pPr>
        <w:rPr>
          <w:lang w:val="en-US"/>
        </w:rPr>
      </w:pPr>
    </w:p>
    <w:p w14:paraId="00000081" w14:textId="456D0F59" w:rsidR="004D32AB" w:rsidRPr="001B07F7" w:rsidRDefault="00CA1E15" w:rsidP="00174DE1">
      <w:pPr>
        <w:pStyle w:val="Heading1"/>
        <w:rPr>
          <w:bCs/>
          <w:lang w:val="en-US"/>
        </w:rPr>
      </w:pPr>
      <w:bookmarkStart w:id="27" w:name="_Toc124242598"/>
      <w:r w:rsidRPr="001B07F7">
        <w:rPr>
          <w:bCs/>
          <w:lang w:val="en-US"/>
        </w:rPr>
        <w:t xml:space="preserve">The Basic Form of the </w:t>
      </w:r>
      <w:r w:rsidR="00532742" w:rsidRPr="001B07F7">
        <w:rPr>
          <w:bCs/>
          <w:lang w:val="en-US"/>
        </w:rPr>
        <w:t>Peak Annotation Format</w:t>
      </w:r>
      <w:bookmarkEnd w:id="27"/>
    </w:p>
    <w:p w14:paraId="00000082" w14:textId="77777777" w:rsidR="004D32AB" w:rsidRPr="001B07F7" w:rsidRDefault="004D32AB" w:rsidP="00174DE1">
      <w:pPr>
        <w:keepNext/>
        <w:pBdr>
          <w:top w:val="nil"/>
          <w:left w:val="nil"/>
          <w:bottom w:val="nil"/>
          <w:right w:val="nil"/>
          <w:between w:val="nil"/>
        </w:pBdr>
        <w:rPr>
          <w:lang w:val="en-US"/>
        </w:rPr>
      </w:pPr>
    </w:p>
    <w:p w14:paraId="21314D68" w14:textId="54972FE7" w:rsidR="00762C4B" w:rsidRPr="001B07F7" w:rsidRDefault="00CA1E15" w:rsidP="00174DE1">
      <w:pPr>
        <w:keepNext/>
        <w:pBdr>
          <w:top w:val="nil"/>
          <w:left w:val="nil"/>
          <w:bottom w:val="nil"/>
          <w:right w:val="nil"/>
          <w:between w:val="nil"/>
        </w:pBdr>
        <w:rPr>
          <w:lang w:val="en-US"/>
        </w:rPr>
      </w:pPr>
      <w:r w:rsidRPr="001B07F7">
        <w:rPr>
          <w:lang w:val="en-US"/>
        </w:rPr>
        <w:t xml:space="preserve">The </w:t>
      </w:r>
      <w:proofErr w:type="spellStart"/>
      <w:r w:rsidR="00447376">
        <w:rPr>
          <w:lang w:val="en-US"/>
        </w:rPr>
        <w:t>mzPAF</w:t>
      </w:r>
      <w:proofErr w:type="spellEnd"/>
      <w:r w:rsidR="00447376">
        <w:rPr>
          <w:lang w:val="en-US"/>
        </w:rPr>
        <w:t xml:space="preserve"> peak annotation f</w:t>
      </w:r>
      <w:r w:rsidR="00F5488E" w:rsidRPr="001B07F7">
        <w:rPr>
          <w:lang w:val="en-US"/>
        </w:rPr>
        <w:t>ormat</w:t>
      </w:r>
      <w:r w:rsidRPr="001B07F7">
        <w:rPr>
          <w:lang w:val="en-US"/>
        </w:rPr>
        <w:t xml:space="preserve"> is</w:t>
      </w:r>
      <w:r w:rsidR="00F5488E" w:rsidRPr="001B07F7">
        <w:rPr>
          <w:lang w:val="en-US"/>
        </w:rPr>
        <w:t xml:space="preserve"> composed </w:t>
      </w:r>
      <w:r w:rsidR="00447376">
        <w:rPr>
          <w:lang w:val="en-US"/>
        </w:rPr>
        <w:t>of</w:t>
      </w:r>
      <w:r w:rsidRPr="001B07F7">
        <w:rPr>
          <w:lang w:val="en-US"/>
        </w:rPr>
        <w:t xml:space="preserve"> a string of characters. </w:t>
      </w:r>
      <w:r w:rsidR="00C47525">
        <w:rPr>
          <w:lang w:val="en-US"/>
        </w:rPr>
        <w:t xml:space="preserve">It is case </w:t>
      </w:r>
      <w:r w:rsidR="00762C4B" w:rsidRPr="001B07F7">
        <w:rPr>
          <w:lang w:val="en-US"/>
        </w:rPr>
        <w:t xml:space="preserve">sensitive. There is currently no limit in its maximum length. Line breaks MUST NOT be used. </w:t>
      </w:r>
    </w:p>
    <w:p w14:paraId="22FBE7A1" w14:textId="77777777" w:rsidR="00762C4B" w:rsidRPr="001B07F7" w:rsidRDefault="00762C4B" w:rsidP="00174DE1">
      <w:pPr>
        <w:rPr>
          <w:lang w:val="en-US"/>
        </w:rPr>
      </w:pPr>
    </w:p>
    <w:p w14:paraId="34F1BD77" w14:textId="77777777" w:rsidR="00762C4B" w:rsidRPr="001B07F7" w:rsidRDefault="00762C4B" w:rsidP="00174DE1">
      <w:pPr>
        <w:rPr>
          <w:lang w:val="en-US"/>
        </w:rPr>
      </w:pPr>
      <w:r w:rsidRPr="001B07F7">
        <w:rPr>
          <w:lang w:val="en-US"/>
        </w:rPr>
        <w:lastRenderedPageBreak/>
        <w:t>The basic format of each annotation is:</w:t>
      </w:r>
    </w:p>
    <w:p w14:paraId="38FE5DFD" w14:textId="77777777" w:rsidR="00762C4B" w:rsidRPr="001B07F7" w:rsidRDefault="00762C4B" w:rsidP="00174DE1">
      <w:pPr>
        <w:rPr>
          <w:lang w:val="en-US"/>
        </w:rPr>
      </w:pPr>
    </w:p>
    <w:p w14:paraId="116891FF" w14:textId="31EDB1C7" w:rsidR="00762C4B" w:rsidRDefault="00762C4B" w:rsidP="00174DE1">
      <w:pPr>
        <w:rPr>
          <w:lang w:val="en-US"/>
        </w:rPr>
      </w:pPr>
      <w:r w:rsidRPr="001B07F7">
        <w:rPr>
          <w:i/>
          <w:iCs/>
          <w:lang w:val="en-US"/>
        </w:rPr>
        <w:t>annotation1/</w:t>
      </w:r>
      <w:proofErr w:type="gramStart"/>
      <w:r w:rsidRPr="001B07F7">
        <w:rPr>
          <w:i/>
          <w:iCs/>
          <w:lang w:val="en-US"/>
        </w:rPr>
        <w:t>delta,annotation</w:t>
      </w:r>
      <w:proofErr w:type="gramEnd"/>
      <w:r w:rsidRPr="001B07F7">
        <w:rPr>
          <w:i/>
          <w:iCs/>
          <w:lang w:val="en-US"/>
        </w:rPr>
        <w:t>2/delta</w:t>
      </w:r>
      <w:r w:rsidRPr="001B07F7">
        <w:rPr>
          <w:lang w:val="en-US"/>
        </w:rPr>
        <w:t>,...</w:t>
      </w:r>
    </w:p>
    <w:p w14:paraId="06C9F863" w14:textId="4925F0E5" w:rsidR="00C3090D" w:rsidRPr="001B07F7" w:rsidRDefault="00C3090D" w:rsidP="00174DE1">
      <w:pPr>
        <w:rPr>
          <w:lang w:val="en-US"/>
        </w:rPr>
      </w:pPr>
      <w:r>
        <w:rPr>
          <w:lang w:val="en-US"/>
        </w:rPr>
        <w:t>or</w:t>
      </w:r>
    </w:p>
    <w:p w14:paraId="27153FE3" w14:textId="4928765A" w:rsidR="00C3090D" w:rsidRDefault="00C3090D" w:rsidP="00C3090D">
      <w:pPr>
        <w:rPr>
          <w:lang w:val="en-US"/>
        </w:rPr>
      </w:pPr>
      <w:r w:rsidRPr="001B07F7">
        <w:rPr>
          <w:i/>
          <w:iCs/>
          <w:lang w:val="en-US"/>
        </w:rPr>
        <w:t>annotation1/delta</w:t>
      </w:r>
      <w:r>
        <w:rPr>
          <w:i/>
          <w:iCs/>
          <w:lang w:val="en-US"/>
        </w:rPr>
        <w:t>*</w:t>
      </w:r>
      <w:proofErr w:type="gramStart"/>
      <w:r>
        <w:rPr>
          <w:i/>
          <w:iCs/>
          <w:lang w:val="en-US"/>
        </w:rPr>
        <w:t>confidence</w:t>
      </w:r>
      <w:r w:rsidRPr="001B07F7">
        <w:rPr>
          <w:i/>
          <w:iCs/>
          <w:lang w:val="en-US"/>
        </w:rPr>
        <w:t>,annotation</w:t>
      </w:r>
      <w:proofErr w:type="gramEnd"/>
      <w:r w:rsidRPr="001B07F7">
        <w:rPr>
          <w:i/>
          <w:iCs/>
          <w:lang w:val="en-US"/>
        </w:rPr>
        <w:t>2/delta</w:t>
      </w:r>
      <w:r>
        <w:rPr>
          <w:i/>
          <w:iCs/>
          <w:lang w:val="en-US"/>
        </w:rPr>
        <w:t>*confidence</w:t>
      </w:r>
      <w:r w:rsidRPr="001B07F7">
        <w:rPr>
          <w:lang w:val="en-US"/>
        </w:rPr>
        <w:t>,...</w:t>
      </w:r>
    </w:p>
    <w:p w14:paraId="73B5AA5E" w14:textId="77777777" w:rsidR="00762C4B" w:rsidRPr="001B07F7" w:rsidRDefault="00762C4B" w:rsidP="00174DE1">
      <w:pPr>
        <w:rPr>
          <w:lang w:val="en-US"/>
        </w:rPr>
      </w:pPr>
    </w:p>
    <w:p w14:paraId="7D1017EC" w14:textId="77777777" w:rsidR="00C3090D" w:rsidRDefault="00762C4B" w:rsidP="00C3090D">
      <w:pPr>
        <w:rPr>
          <w:lang w:val="en-US"/>
        </w:rPr>
      </w:pPr>
      <w:r w:rsidRPr="001B07F7">
        <w:rPr>
          <w:lang w:val="en-US"/>
        </w:rPr>
        <w:t>e.g.</w:t>
      </w:r>
    </w:p>
    <w:p w14:paraId="78EC7971" w14:textId="00BF6AC9" w:rsidR="00762C4B" w:rsidRDefault="00C3090D" w:rsidP="00C3090D">
      <w:pPr>
        <w:rPr>
          <w:lang w:val="en-US"/>
        </w:rPr>
      </w:pPr>
      <w:proofErr w:type="gramStart"/>
      <w:r w:rsidRPr="00C3090D">
        <w:rPr>
          <w:lang w:val="en-US"/>
        </w:rPr>
        <w:t>b2-18/3.2</w:t>
      </w:r>
      <w:r>
        <w:rPr>
          <w:lang w:val="en-US"/>
        </w:rPr>
        <w:t>ppm</w:t>
      </w:r>
      <w:r w:rsidRPr="00C3090D">
        <w:rPr>
          <w:lang w:val="en-US"/>
        </w:rPr>
        <w:t>,b</w:t>
      </w:r>
      <w:proofErr w:type="gramEnd"/>
      <w:r w:rsidRPr="00C3090D">
        <w:rPr>
          <w:lang w:val="en-US"/>
        </w:rPr>
        <w:t>4-18^2/3.2</w:t>
      </w:r>
      <w:r>
        <w:rPr>
          <w:lang w:val="en-US"/>
        </w:rPr>
        <w:t>ppm</w:t>
      </w:r>
    </w:p>
    <w:p w14:paraId="379B7499" w14:textId="77777777" w:rsidR="00C3090D" w:rsidRPr="001B07F7" w:rsidRDefault="00C3090D" w:rsidP="00174DE1">
      <w:pPr>
        <w:keepNext/>
        <w:pBdr>
          <w:top w:val="nil"/>
          <w:left w:val="nil"/>
          <w:bottom w:val="nil"/>
          <w:right w:val="nil"/>
          <w:between w:val="nil"/>
        </w:pBdr>
        <w:rPr>
          <w:lang w:val="en-US"/>
        </w:rPr>
      </w:pPr>
    </w:p>
    <w:p w14:paraId="44B43353" w14:textId="24C6B6FE" w:rsidR="00762C4B" w:rsidRPr="001B07F7" w:rsidRDefault="00762C4B" w:rsidP="00174DE1">
      <w:pPr>
        <w:rPr>
          <w:lang w:val="en-US"/>
        </w:rPr>
      </w:pPr>
      <w:r w:rsidRPr="001B07F7">
        <w:rPr>
          <w:lang w:val="en-US"/>
        </w:rPr>
        <w:t xml:space="preserve">where multiple possible explanations are separated with a comma. Deltas </w:t>
      </w:r>
      <w:r w:rsidR="00DC6F7E">
        <w:rPr>
          <w:lang w:val="en-US"/>
        </w:rPr>
        <w:t>of</w:t>
      </w:r>
      <w:r w:rsidRPr="001B07F7">
        <w:rPr>
          <w:lang w:val="en-US"/>
        </w:rPr>
        <w:t xml:space="preserve"> observed </w:t>
      </w:r>
      <w:r w:rsidR="00DC6F7E">
        <w:rPr>
          <w:lang w:val="en-US"/>
        </w:rPr>
        <w:t xml:space="preserve">– </w:t>
      </w:r>
      <w:r w:rsidRPr="001B07F7">
        <w:rPr>
          <w:lang w:val="en-US"/>
        </w:rPr>
        <w:t xml:space="preserve"> theoretical m/z values are prefixed with a slash (/). Scores MAY be provided for different annotations prefixed with an asterisk (*), such as:</w:t>
      </w:r>
    </w:p>
    <w:p w14:paraId="2EF86063" w14:textId="17787353" w:rsidR="00A20235" w:rsidRDefault="00A20235" w:rsidP="00174DE1">
      <w:pPr>
        <w:rPr>
          <w:lang w:val="en-US"/>
        </w:rPr>
      </w:pPr>
    </w:p>
    <w:p w14:paraId="22E9992F" w14:textId="14EEF65E" w:rsidR="00C3090D" w:rsidRDefault="00C3090D" w:rsidP="00C3090D">
      <w:pPr>
        <w:rPr>
          <w:lang w:val="en-US"/>
        </w:rPr>
      </w:pPr>
      <w:r w:rsidRPr="00C3090D">
        <w:rPr>
          <w:lang w:val="en-US"/>
        </w:rPr>
        <w:t>b2-18/3.2</w:t>
      </w:r>
      <w:r>
        <w:rPr>
          <w:lang w:val="en-US"/>
        </w:rPr>
        <w:t>ppm*0.</w:t>
      </w:r>
      <w:proofErr w:type="gramStart"/>
      <w:r>
        <w:rPr>
          <w:lang w:val="en-US"/>
        </w:rPr>
        <w:t>75</w:t>
      </w:r>
      <w:r w:rsidRPr="00C3090D">
        <w:rPr>
          <w:lang w:val="en-US"/>
        </w:rPr>
        <w:t>,b</w:t>
      </w:r>
      <w:proofErr w:type="gramEnd"/>
      <w:r w:rsidRPr="00C3090D">
        <w:rPr>
          <w:lang w:val="en-US"/>
        </w:rPr>
        <w:t>4-18^2/3.2</w:t>
      </w:r>
      <w:r>
        <w:rPr>
          <w:lang w:val="en-US"/>
        </w:rPr>
        <w:t>ppm*0.25</w:t>
      </w:r>
    </w:p>
    <w:p w14:paraId="45982FA0" w14:textId="37CE0E49" w:rsidR="00A20235" w:rsidRPr="001B07F7" w:rsidRDefault="00A20235" w:rsidP="00174DE1">
      <w:pPr>
        <w:rPr>
          <w:lang w:val="en-US"/>
        </w:rPr>
      </w:pPr>
    </w:p>
    <w:p w14:paraId="208BF1E0" w14:textId="77777777" w:rsidR="00A20235" w:rsidRPr="001B07F7" w:rsidRDefault="00A20235" w:rsidP="00174DE1">
      <w:pPr>
        <w:rPr>
          <w:lang w:val="en-US"/>
        </w:rPr>
      </w:pPr>
      <w:r w:rsidRPr="001B07F7">
        <w:rPr>
          <w:lang w:val="en-US"/>
        </w:rPr>
        <w:t xml:space="preserve">The sections below define each component of these annotations. </w:t>
      </w:r>
    </w:p>
    <w:p w14:paraId="5C3B90B4" w14:textId="742B1EF5" w:rsidR="00F52A69" w:rsidRPr="001B07F7" w:rsidRDefault="00F52A69">
      <w:pPr>
        <w:keepNext/>
        <w:pBdr>
          <w:top w:val="nil"/>
          <w:left w:val="nil"/>
          <w:bottom w:val="nil"/>
          <w:right w:val="nil"/>
          <w:between w:val="nil"/>
        </w:pBdr>
        <w:jc w:val="both"/>
        <w:rPr>
          <w:lang w:val="en-US"/>
        </w:rPr>
      </w:pPr>
    </w:p>
    <w:p w14:paraId="00000088" w14:textId="77777777" w:rsidR="004D32AB" w:rsidRPr="001B07F7" w:rsidRDefault="004D32AB">
      <w:pPr>
        <w:keepNext/>
        <w:pBdr>
          <w:top w:val="nil"/>
          <w:left w:val="nil"/>
          <w:bottom w:val="nil"/>
          <w:right w:val="nil"/>
          <w:between w:val="nil"/>
        </w:pBdr>
        <w:rPr>
          <w:lang w:val="en-US"/>
        </w:rPr>
      </w:pPr>
    </w:p>
    <w:p w14:paraId="35724BE2" w14:textId="02BD81DB" w:rsidR="007565D7" w:rsidRPr="001B07F7" w:rsidRDefault="007565D7" w:rsidP="002430BC">
      <w:pPr>
        <w:pStyle w:val="Heading2"/>
      </w:pPr>
      <w:bookmarkStart w:id="28" w:name="_Toc124242599"/>
      <w:r w:rsidRPr="001B07F7">
        <w:t>Annotation of multiple analytes</w:t>
      </w:r>
      <w:bookmarkEnd w:id="28"/>
    </w:p>
    <w:p w14:paraId="2767460A" w14:textId="77777777" w:rsidR="007565D7" w:rsidRPr="001B07F7" w:rsidRDefault="007565D7" w:rsidP="002923AC">
      <w:pPr>
        <w:rPr>
          <w:lang w:val="en-US"/>
        </w:rPr>
      </w:pPr>
    </w:p>
    <w:p w14:paraId="3FF6C30D" w14:textId="63C6CC2D" w:rsidR="007565D7" w:rsidRPr="001B07F7" w:rsidRDefault="00DC6F7E" w:rsidP="007565D7">
      <w:pPr>
        <w:rPr>
          <w:lang w:val="en-US"/>
        </w:rPr>
      </w:pPr>
      <w:r>
        <w:rPr>
          <w:lang w:val="en-US"/>
        </w:rPr>
        <w:t xml:space="preserve">It is </w:t>
      </w:r>
      <w:r w:rsidR="007565D7" w:rsidRPr="001B07F7">
        <w:rPr>
          <w:lang w:val="en-US"/>
        </w:rPr>
        <w:t>common for there to be multiple analytes co-fragmented together to produce a spectrum, or there may be alternative interpretations of the spectrum. These can take the form of two or more separately described precursors, or just low-level contamination from background peptide ions</w:t>
      </w:r>
      <w:r w:rsidR="00EC58A0">
        <w:rPr>
          <w:lang w:val="en-US"/>
        </w:rPr>
        <w:t>,</w:t>
      </w:r>
      <w:r w:rsidR="007565D7" w:rsidRPr="001B07F7">
        <w:rPr>
          <w:lang w:val="en-US"/>
        </w:rPr>
        <w:t xml:space="preserve"> or other miscellaneous molecules. It is possible to define more than one analyte in </w:t>
      </w:r>
      <w:r w:rsidR="00207DF9">
        <w:rPr>
          <w:lang w:val="en-US"/>
        </w:rPr>
        <w:t xml:space="preserve">the context of a single spectrum, </w:t>
      </w:r>
      <w:r w:rsidR="007565D7" w:rsidRPr="001B07F7">
        <w:rPr>
          <w:lang w:val="en-US"/>
        </w:rPr>
        <w:t xml:space="preserve">and these </w:t>
      </w:r>
      <w:r w:rsidR="00207DF9">
        <w:rPr>
          <w:lang w:val="en-US"/>
        </w:rPr>
        <w:t>MUST be</w:t>
      </w:r>
      <w:r w:rsidR="007565D7" w:rsidRPr="001B07F7">
        <w:rPr>
          <w:lang w:val="en-US"/>
        </w:rPr>
        <w:t xml:space="preserve"> assigned numbers 1, 2, etc. The number 1 is assumed to be the primary analyte</w:t>
      </w:r>
      <w:r w:rsidR="00EC58A0">
        <w:rPr>
          <w:lang w:val="en-US"/>
        </w:rPr>
        <w:t>. The number 0 is reserved as one or more unspecified contaminant molecules</w:t>
      </w:r>
      <w:r w:rsidR="007565D7" w:rsidRPr="001B07F7">
        <w:rPr>
          <w:lang w:val="en-US"/>
        </w:rPr>
        <w:t xml:space="preserve"> (see example below for common y1 ion observations for unidentified contaminant peptide).</w:t>
      </w:r>
    </w:p>
    <w:p w14:paraId="78A5A642" w14:textId="77777777" w:rsidR="007565D7" w:rsidRPr="001B07F7" w:rsidRDefault="007565D7" w:rsidP="007565D7">
      <w:pPr>
        <w:rPr>
          <w:lang w:val="en-US"/>
        </w:rPr>
      </w:pPr>
    </w:p>
    <w:p w14:paraId="05E81855" w14:textId="669F7CBC" w:rsidR="007565D7" w:rsidRPr="001B07F7" w:rsidRDefault="007565D7" w:rsidP="007565D7">
      <w:pPr>
        <w:rPr>
          <w:lang w:val="en-US"/>
        </w:rPr>
      </w:pPr>
      <w:r w:rsidRPr="001B07F7">
        <w:rPr>
          <w:lang w:val="en-US"/>
        </w:rPr>
        <w:t xml:space="preserve">For spectra that have multiple analytes associated with them, peak annotations </w:t>
      </w:r>
      <w:r w:rsidR="00DC6F7E">
        <w:rPr>
          <w:lang w:val="en-US"/>
        </w:rPr>
        <w:t>MUST</w:t>
      </w:r>
      <w:r w:rsidRPr="001B07F7">
        <w:rPr>
          <w:lang w:val="en-US"/>
        </w:rPr>
        <w:t xml:space="preserve"> be prefixed with their analyte number as defined </w:t>
      </w:r>
      <w:r w:rsidR="00207DF9">
        <w:rPr>
          <w:lang w:val="en-US"/>
        </w:rPr>
        <w:t>for</w:t>
      </w:r>
      <w:r w:rsidRPr="001B07F7">
        <w:rPr>
          <w:lang w:val="en-US"/>
        </w:rPr>
        <w:t xml:space="preserve"> the spectrum and an @ symbol. </w:t>
      </w:r>
      <w:r w:rsidR="00DC6F7E">
        <w:rPr>
          <w:lang w:val="en-US"/>
        </w:rPr>
        <w:t>For such cases of multiple specified analytes</w:t>
      </w:r>
      <w:r w:rsidRPr="001B07F7">
        <w:rPr>
          <w:lang w:val="en-US"/>
        </w:rPr>
        <w:t xml:space="preserve">, the prefix notation MUST be </w:t>
      </w:r>
      <w:r w:rsidR="00207DF9">
        <w:rPr>
          <w:lang w:val="en-US"/>
        </w:rPr>
        <w:t>present</w:t>
      </w:r>
      <w:r w:rsidRPr="001B07F7">
        <w:rPr>
          <w:lang w:val="en-US"/>
        </w:rPr>
        <w:t xml:space="preserve"> on every ion to indicate </w:t>
      </w:r>
      <w:r w:rsidR="00207DF9">
        <w:rPr>
          <w:lang w:val="en-US"/>
        </w:rPr>
        <w:t xml:space="preserve">to </w:t>
      </w:r>
      <w:r w:rsidRPr="001B07F7">
        <w:rPr>
          <w:lang w:val="en-US"/>
        </w:rPr>
        <w:t xml:space="preserve">which analyte </w:t>
      </w:r>
      <w:r w:rsidR="00207DF9">
        <w:rPr>
          <w:lang w:val="en-US"/>
        </w:rPr>
        <w:t>the annotation applies.</w:t>
      </w:r>
      <w:r w:rsidRPr="001B07F7">
        <w:rPr>
          <w:lang w:val="en-US"/>
        </w:rPr>
        <w:t xml:space="preserve"> For example,</w:t>
      </w:r>
    </w:p>
    <w:p w14:paraId="33FA2D27" w14:textId="77777777" w:rsidR="007565D7" w:rsidRPr="001B07F7" w:rsidRDefault="007565D7" w:rsidP="007565D7">
      <w:pPr>
        <w:rPr>
          <w:lang w:val="en-US"/>
        </w:rPr>
      </w:pPr>
    </w:p>
    <w:p w14:paraId="1FA2F475" w14:textId="77777777" w:rsidR="007565D7" w:rsidRPr="001B07F7" w:rsidRDefault="007565D7" w:rsidP="007565D7">
      <w:pPr>
        <w:rPr>
          <w:lang w:val="en-US"/>
        </w:rPr>
      </w:pPr>
      <w:r w:rsidRPr="001B07F7">
        <w:rPr>
          <w:lang w:val="en-US"/>
        </w:rPr>
        <w:t>1@y12/0.13,2@b9-NH3/0.23</w:t>
      </w:r>
    </w:p>
    <w:p w14:paraId="4988E453" w14:textId="77777777" w:rsidR="007565D7" w:rsidRPr="001B07F7" w:rsidRDefault="007565D7" w:rsidP="007565D7">
      <w:pPr>
        <w:rPr>
          <w:lang w:val="en-US"/>
        </w:rPr>
      </w:pPr>
    </w:p>
    <w:p w14:paraId="23AC2A5B" w14:textId="7A2E42EA" w:rsidR="007565D7" w:rsidRPr="001B07F7" w:rsidRDefault="007565D7" w:rsidP="007565D7">
      <w:pPr>
        <w:rPr>
          <w:lang w:val="en-US"/>
        </w:rPr>
      </w:pPr>
      <w:r w:rsidRPr="001B07F7">
        <w:rPr>
          <w:lang w:val="en-US"/>
        </w:rPr>
        <w:t xml:space="preserve">indicates that the peak may be either the y12 ion from analyte 1 </w:t>
      </w:r>
      <w:r w:rsidR="00207DF9">
        <w:rPr>
          <w:lang w:val="en-US"/>
        </w:rPr>
        <w:t xml:space="preserve">or the b9-NH3 ion from analyte </w:t>
      </w:r>
      <w:r w:rsidRPr="001B07F7">
        <w:rPr>
          <w:lang w:val="en-US"/>
        </w:rPr>
        <w:t>2. Most high S/N HCD spectra of tryptic digests contain the y1+ ion</w:t>
      </w:r>
      <w:r w:rsidR="00207DF9">
        <w:rPr>
          <w:lang w:val="en-US"/>
        </w:rPr>
        <w:t>s</w:t>
      </w:r>
      <w:r w:rsidRPr="001B07F7">
        <w:rPr>
          <w:lang w:val="en-US"/>
        </w:rPr>
        <w:t xml:space="preserve"> corresponding to </w:t>
      </w:r>
      <w:r w:rsidR="00207DF9">
        <w:rPr>
          <w:lang w:val="en-US"/>
        </w:rPr>
        <w:t xml:space="preserve">both </w:t>
      </w:r>
      <w:r w:rsidRPr="001B07F7">
        <w:rPr>
          <w:lang w:val="en-US"/>
        </w:rPr>
        <w:t xml:space="preserve">lysine and to arginine. If there is only one analyte defined, peak annotations SHOULD NOT be annotated with 1@. If analyte 1 is a peptide ending in R, it will </w:t>
      </w:r>
      <w:r w:rsidR="0002060D">
        <w:rPr>
          <w:lang w:val="en-US"/>
        </w:rPr>
        <w:t xml:space="preserve">not </w:t>
      </w:r>
      <w:r w:rsidRPr="001B07F7">
        <w:rPr>
          <w:lang w:val="en-US"/>
        </w:rPr>
        <w:t xml:space="preserve">be </w:t>
      </w:r>
      <w:r w:rsidR="0002060D">
        <w:rPr>
          <w:lang w:val="en-US"/>
        </w:rPr>
        <w:t>un</w:t>
      </w:r>
      <w:r w:rsidRPr="001B07F7">
        <w:rPr>
          <w:lang w:val="en-US"/>
        </w:rPr>
        <w:t>common to see:</w:t>
      </w:r>
    </w:p>
    <w:p w14:paraId="1EE1B59C" w14:textId="77777777" w:rsidR="007565D7" w:rsidRPr="001B07F7" w:rsidRDefault="007565D7" w:rsidP="007565D7">
      <w:pPr>
        <w:rPr>
          <w:lang w:val="en-US"/>
        </w:rPr>
      </w:pPr>
    </w:p>
    <w:p w14:paraId="773724A3" w14:textId="3AD249A6" w:rsidR="00DC6F7E" w:rsidRPr="001B07F7" w:rsidRDefault="00DC6F7E" w:rsidP="00DC6F7E">
      <w:pPr>
        <w:rPr>
          <w:lang w:val="en-US"/>
        </w:rPr>
      </w:pPr>
      <w:r>
        <w:rPr>
          <w:lang w:val="en-US"/>
        </w:rPr>
        <w:t>0@IK+CO</w:t>
      </w:r>
    </w:p>
    <w:p w14:paraId="4CFC274E" w14:textId="77777777" w:rsidR="00DC6F7E" w:rsidRPr="001B07F7" w:rsidRDefault="00DC6F7E" w:rsidP="00DC6F7E">
      <w:pPr>
        <w:rPr>
          <w:lang w:val="en-US"/>
        </w:rPr>
      </w:pPr>
      <w:r>
        <w:rPr>
          <w:lang w:val="en-US"/>
        </w:rPr>
        <w:t>0@IK+CO+H2O</w:t>
      </w:r>
    </w:p>
    <w:p w14:paraId="4081F305" w14:textId="77777777" w:rsidR="007565D7" w:rsidRPr="001B07F7" w:rsidRDefault="007565D7" w:rsidP="007565D7">
      <w:pPr>
        <w:rPr>
          <w:lang w:val="en-US"/>
        </w:rPr>
      </w:pPr>
    </w:p>
    <w:p w14:paraId="5454CCF3" w14:textId="51117A47" w:rsidR="007565D7" w:rsidRPr="001B07F7" w:rsidRDefault="007565D7" w:rsidP="007565D7">
      <w:pPr>
        <w:rPr>
          <w:lang w:val="en-US"/>
        </w:rPr>
      </w:pPr>
      <w:r w:rsidRPr="001B07F7">
        <w:rPr>
          <w:lang w:val="en-US"/>
        </w:rPr>
        <w:lastRenderedPageBreak/>
        <w:t xml:space="preserve">which is the </w:t>
      </w:r>
      <w:r w:rsidR="0002060D">
        <w:rPr>
          <w:lang w:val="en-US"/>
        </w:rPr>
        <w:t xml:space="preserve">lysine </w:t>
      </w:r>
      <w:r w:rsidR="00DE195C">
        <w:rPr>
          <w:lang w:val="en-US"/>
        </w:rPr>
        <w:t>y1</w:t>
      </w:r>
      <w:r w:rsidRPr="001B07F7">
        <w:rPr>
          <w:lang w:val="en-US"/>
        </w:rPr>
        <w:t xml:space="preserve"> ion </w:t>
      </w:r>
      <w:r w:rsidR="00DC6F7E">
        <w:rPr>
          <w:lang w:val="en-US"/>
        </w:rPr>
        <w:t xml:space="preserve">and the y1-H2O ion </w:t>
      </w:r>
      <w:r w:rsidRPr="001B07F7">
        <w:rPr>
          <w:lang w:val="en-US"/>
        </w:rPr>
        <w:t>corresponding to some unspec</w:t>
      </w:r>
      <w:r w:rsidR="0002060D">
        <w:rPr>
          <w:lang w:val="en-US"/>
        </w:rPr>
        <w:t>ified contaminating peptide ion</w:t>
      </w:r>
      <w:r w:rsidRPr="001B07F7">
        <w:rPr>
          <w:lang w:val="en-US"/>
        </w:rPr>
        <w:t xml:space="preserve"> ending with a lysine.</w:t>
      </w:r>
    </w:p>
    <w:p w14:paraId="2E4333E4" w14:textId="77777777" w:rsidR="007565D7" w:rsidRPr="001B07F7" w:rsidRDefault="007565D7" w:rsidP="002923AC">
      <w:pPr>
        <w:rPr>
          <w:lang w:val="en-US"/>
        </w:rPr>
      </w:pPr>
    </w:p>
    <w:p w14:paraId="6DE762B6" w14:textId="77777777" w:rsidR="007565D7" w:rsidRPr="001B07F7" w:rsidRDefault="007565D7" w:rsidP="002923AC">
      <w:pPr>
        <w:rPr>
          <w:lang w:val="en-US"/>
        </w:rPr>
      </w:pPr>
    </w:p>
    <w:p w14:paraId="60C2CB57" w14:textId="35D96BF1" w:rsidR="007565D7" w:rsidRPr="001B07F7" w:rsidRDefault="007565D7" w:rsidP="002430BC">
      <w:pPr>
        <w:pStyle w:val="Heading2"/>
      </w:pPr>
      <w:bookmarkStart w:id="29" w:name="_Toc124242600"/>
      <w:r w:rsidRPr="001B07F7">
        <w:t>Multiple annotations</w:t>
      </w:r>
      <w:bookmarkEnd w:id="29"/>
    </w:p>
    <w:p w14:paraId="75B45422" w14:textId="77777777" w:rsidR="007565D7" w:rsidRPr="001B07F7" w:rsidRDefault="007565D7" w:rsidP="002923AC">
      <w:pPr>
        <w:rPr>
          <w:lang w:val="en-US"/>
        </w:rPr>
      </w:pPr>
    </w:p>
    <w:p w14:paraId="220C852E" w14:textId="77777777" w:rsidR="007565D7" w:rsidRPr="001B07F7" w:rsidRDefault="007565D7" w:rsidP="007565D7">
      <w:pPr>
        <w:rPr>
          <w:lang w:val="en-US"/>
        </w:rPr>
      </w:pPr>
      <w:r w:rsidRPr="001B07F7">
        <w:rPr>
          <w:lang w:val="en-US"/>
        </w:rPr>
        <w:t xml:space="preserve">Each peak may have multiple annotations separated by commas. These multiple annotations MAY represent AND or </w:t>
      </w:r>
      <w:proofErr w:type="spellStart"/>
      <w:r w:rsidRPr="001B07F7">
        <w:rPr>
          <w:lang w:val="en-US"/>
        </w:rPr>
        <w:t>OR</w:t>
      </w:r>
      <w:proofErr w:type="spellEnd"/>
      <w:r w:rsidRPr="001B07F7">
        <w:rPr>
          <w:lang w:val="en-US"/>
        </w:rPr>
        <w:t>. There is no distinction between whether the annotation system intends that there are two contributors to a peak or whether they are mutually exclusive.</w:t>
      </w:r>
    </w:p>
    <w:p w14:paraId="555DEDAE" w14:textId="77777777" w:rsidR="007565D7" w:rsidRPr="001B07F7" w:rsidRDefault="007565D7" w:rsidP="007565D7">
      <w:pPr>
        <w:rPr>
          <w:lang w:val="en-US"/>
        </w:rPr>
      </w:pPr>
    </w:p>
    <w:p w14:paraId="503034CB" w14:textId="05EBAA30" w:rsidR="00D45BDE" w:rsidRPr="001B07F7" w:rsidRDefault="007565D7" w:rsidP="007565D7">
      <w:pPr>
        <w:rPr>
          <w:lang w:val="en-US"/>
        </w:rPr>
      </w:pPr>
      <w:r w:rsidRPr="001B07F7">
        <w:rPr>
          <w:lang w:val="en-US"/>
        </w:rPr>
        <w:t>There is no formal requirement about the o</w:t>
      </w:r>
      <w:r w:rsidR="00DE195C">
        <w:rPr>
          <w:lang w:val="en-US"/>
        </w:rPr>
        <w:t>rder of the annotations, if there</w:t>
      </w:r>
      <w:r w:rsidRPr="001B07F7">
        <w:rPr>
          <w:lang w:val="en-US"/>
        </w:rPr>
        <w:t xml:space="preserve"> are more than one. However, they SHOULD be ordered by likelihood (based on existing knowledge about fragmentation), </w:t>
      </w:r>
      <w:proofErr w:type="gramStart"/>
      <w:r w:rsidRPr="001B07F7">
        <w:rPr>
          <w:lang w:val="en-US"/>
        </w:rPr>
        <w:t>e.g.</w:t>
      </w:r>
      <w:proofErr w:type="gramEnd"/>
      <w:r w:rsidRPr="001B07F7">
        <w:rPr>
          <w:lang w:val="en-US"/>
        </w:rPr>
        <w:t xml:space="preserve"> a primary series ion should be listed before a rare neutral loss.</w:t>
      </w:r>
    </w:p>
    <w:p w14:paraId="7509E500" w14:textId="77777777" w:rsidR="007565D7" w:rsidRPr="001B07F7" w:rsidRDefault="007565D7" w:rsidP="007565D7">
      <w:pPr>
        <w:rPr>
          <w:lang w:val="en-US"/>
        </w:rPr>
      </w:pPr>
    </w:p>
    <w:p w14:paraId="17A315B5" w14:textId="12154828" w:rsidR="007565D7" w:rsidRDefault="007565D7" w:rsidP="007565D7">
      <w:pPr>
        <w:rPr>
          <w:lang w:val="en-US"/>
        </w:rPr>
      </w:pPr>
      <w:r w:rsidRPr="001B07F7">
        <w:rPr>
          <w:lang w:val="en-US"/>
        </w:rPr>
        <w:t xml:space="preserve">If </w:t>
      </w:r>
      <w:r w:rsidR="00DE195C">
        <w:rPr>
          <w:lang w:val="en-US"/>
        </w:rPr>
        <w:t>the provided regular expression-</w:t>
      </w:r>
      <w:r w:rsidRPr="001B07F7">
        <w:rPr>
          <w:lang w:val="en-US"/>
        </w:rPr>
        <w:t>based annotation parser</w:t>
      </w:r>
      <w:r w:rsidR="00F40474">
        <w:rPr>
          <w:lang w:val="en-US"/>
        </w:rPr>
        <w:t xml:space="preserve"> is used</w:t>
      </w:r>
      <w:r w:rsidRPr="001B07F7">
        <w:rPr>
          <w:lang w:val="en-US"/>
        </w:rPr>
        <w:t xml:space="preserve">, additional logic is </w:t>
      </w:r>
      <w:r w:rsidR="00F40474">
        <w:rPr>
          <w:lang w:val="en-US"/>
        </w:rPr>
        <w:t>required</w:t>
      </w:r>
      <w:r w:rsidRPr="001B07F7">
        <w:rPr>
          <w:lang w:val="en-US"/>
        </w:rPr>
        <w:t xml:space="preserve"> to handle multiple annotations. A procedure like the following </w:t>
      </w:r>
      <w:r w:rsidR="00DE195C">
        <w:rPr>
          <w:lang w:val="en-US"/>
        </w:rPr>
        <w:t>SHOULD</w:t>
      </w:r>
      <w:r w:rsidRPr="001B07F7">
        <w:rPr>
          <w:lang w:val="en-US"/>
        </w:rPr>
        <w:t xml:space="preserve"> be applied:</w:t>
      </w:r>
    </w:p>
    <w:p w14:paraId="01CDAF48" w14:textId="42B49FC3" w:rsidR="009A00C5" w:rsidRDefault="009A00C5" w:rsidP="009265B9">
      <w:pPr>
        <w:pStyle w:val="ListBullet4"/>
        <w:rPr>
          <w:lang w:val="en-US"/>
        </w:rPr>
      </w:pPr>
      <w:r>
        <w:rPr>
          <w:lang w:val="en-US"/>
        </w:rPr>
        <w:t>If the string starts with a ‘[‘, skip it and record it as an alternate annotation</w:t>
      </w:r>
      <w:r w:rsidR="007C0144">
        <w:rPr>
          <w:lang w:val="en-US"/>
        </w:rPr>
        <w:t>. An alternate notation MUST be closed with ‘]’.</w:t>
      </w:r>
    </w:p>
    <w:p w14:paraId="557DE000" w14:textId="1678AFA8" w:rsidR="00DE195C" w:rsidRDefault="009A00C5" w:rsidP="009265B9">
      <w:pPr>
        <w:pStyle w:val="ListBullet4"/>
        <w:rPr>
          <w:lang w:val="en-US"/>
        </w:rPr>
      </w:pPr>
      <w:r>
        <w:rPr>
          <w:lang w:val="en-US"/>
        </w:rPr>
        <w:t>From the current position, a</w:t>
      </w:r>
      <w:r w:rsidR="00DE195C">
        <w:rPr>
          <w:lang w:val="en-US"/>
        </w:rPr>
        <w:t>ttempt to pattern-match the longest possible regular expression</w:t>
      </w:r>
      <w:r>
        <w:rPr>
          <w:lang w:val="en-US"/>
        </w:rPr>
        <w:t xml:space="preserve"> and record it</w:t>
      </w:r>
    </w:p>
    <w:p w14:paraId="01F96F02" w14:textId="1FA2821B" w:rsidR="005B3361" w:rsidRDefault="005B3361" w:rsidP="009265B9">
      <w:pPr>
        <w:pStyle w:val="ListBullet4"/>
        <w:rPr>
          <w:lang w:val="en-US"/>
        </w:rPr>
      </w:pPr>
      <w:r>
        <w:rPr>
          <w:lang w:val="en-US"/>
        </w:rPr>
        <w:t xml:space="preserve">If the next unmatched character is a comma, skip the comma and begin </w:t>
      </w:r>
      <w:r w:rsidR="009A00C5">
        <w:rPr>
          <w:lang w:val="en-US"/>
        </w:rPr>
        <w:t>again</w:t>
      </w:r>
      <w:r>
        <w:rPr>
          <w:lang w:val="en-US"/>
        </w:rPr>
        <w:t>, and repeat until done</w:t>
      </w:r>
    </w:p>
    <w:p w14:paraId="3507A108" w14:textId="3B8640D4" w:rsidR="005B3361" w:rsidRDefault="005B3361" w:rsidP="009265B9">
      <w:pPr>
        <w:pStyle w:val="ListBullet4"/>
        <w:rPr>
          <w:lang w:val="en-US"/>
        </w:rPr>
      </w:pPr>
      <w:r>
        <w:rPr>
          <w:lang w:val="en-US"/>
        </w:rPr>
        <w:t>If the regular expression goes to the end of the string, then parsing is complete</w:t>
      </w:r>
    </w:p>
    <w:p w14:paraId="2871D497" w14:textId="656C6C39" w:rsidR="005B3361" w:rsidRPr="001B07F7" w:rsidRDefault="005B3361" w:rsidP="009265B9">
      <w:pPr>
        <w:pStyle w:val="ListBullet4"/>
        <w:rPr>
          <w:lang w:val="en-US"/>
        </w:rPr>
      </w:pPr>
      <w:r>
        <w:rPr>
          <w:lang w:val="en-US"/>
        </w:rPr>
        <w:t>If the next unmatched character is not a comma, this is a parsing error</w:t>
      </w:r>
    </w:p>
    <w:p w14:paraId="371A2AB7" w14:textId="68184AFF" w:rsidR="007565D7" w:rsidRDefault="005B3361" w:rsidP="002923AC">
      <w:pPr>
        <w:rPr>
          <w:lang w:val="en-US"/>
        </w:rPr>
      </w:pPr>
      <w:r>
        <w:rPr>
          <w:lang w:val="en-US"/>
        </w:rPr>
        <w:t>See Appendix A for a Python-like pseudo code description of this procedure.</w:t>
      </w:r>
    </w:p>
    <w:p w14:paraId="2C0CB008" w14:textId="252D31AA" w:rsidR="007565D7" w:rsidRPr="001B07F7" w:rsidRDefault="007565D7" w:rsidP="007565D7">
      <w:pPr>
        <w:rPr>
          <w:lang w:val="en-US"/>
        </w:rPr>
      </w:pPr>
    </w:p>
    <w:p w14:paraId="12B9ACED" w14:textId="77777777" w:rsidR="007565D7" w:rsidRPr="001B07F7" w:rsidRDefault="007565D7" w:rsidP="002923AC">
      <w:pPr>
        <w:rPr>
          <w:lang w:val="en-US"/>
        </w:rPr>
      </w:pPr>
    </w:p>
    <w:p w14:paraId="782BC63A" w14:textId="2D11B8DF" w:rsidR="007565D7" w:rsidRPr="001B07F7" w:rsidRDefault="007565D7" w:rsidP="002430BC">
      <w:pPr>
        <w:pStyle w:val="Heading2"/>
      </w:pPr>
      <w:bookmarkStart w:id="30" w:name="_Toc124242601"/>
      <w:r w:rsidRPr="001B07F7">
        <w:t>Deviation of observed m/z from the theoretical m/z values</w:t>
      </w:r>
      <w:bookmarkEnd w:id="30"/>
    </w:p>
    <w:p w14:paraId="674771D1" w14:textId="77777777" w:rsidR="007565D7" w:rsidRPr="001B07F7" w:rsidRDefault="007565D7" w:rsidP="002923AC">
      <w:pPr>
        <w:rPr>
          <w:lang w:val="en-US"/>
        </w:rPr>
      </w:pPr>
    </w:p>
    <w:p w14:paraId="3AE654F0" w14:textId="2C835A68" w:rsidR="007565D7" w:rsidRPr="001B07F7" w:rsidRDefault="007565D7" w:rsidP="007565D7">
      <w:pPr>
        <w:rPr>
          <w:lang w:val="en-US"/>
        </w:rPr>
      </w:pPr>
      <w:r w:rsidRPr="001B07F7">
        <w:rPr>
          <w:lang w:val="en-US"/>
        </w:rPr>
        <w:t>Each annotation SHOULD include a</w:t>
      </w:r>
      <w:r w:rsidR="00F40474">
        <w:rPr>
          <w:lang w:val="en-US"/>
        </w:rPr>
        <w:t>n m/z delta</w:t>
      </w:r>
      <w:r w:rsidR="009A00C5">
        <w:rPr>
          <w:lang w:val="en-US"/>
        </w:rPr>
        <w:t xml:space="preserve"> representing the observed m/z </w:t>
      </w:r>
      <w:proofErr w:type="gramStart"/>
      <w:r w:rsidR="009A00C5">
        <w:rPr>
          <w:lang w:val="en-US"/>
        </w:rPr>
        <w:t xml:space="preserve">– </w:t>
      </w:r>
      <w:r w:rsidRPr="001B07F7">
        <w:rPr>
          <w:lang w:val="en-US"/>
        </w:rPr>
        <w:t xml:space="preserve"> theoretical</w:t>
      </w:r>
      <w:proofErr w:type="gramEnd"/>
      <w:r w:rsidRPr="001B07F7">
        <w:rPr>
          <w:lang w:val="en-US"/>
        </w:rPr>
        <w:t xml:space="preserve"> m/z (as calculated from the </w:t>
      </w:r>
      <w:r w:rsidR="00482893">
        <w:rPr>
          <w:lang w:val="en-US"/>
        </w:rPr>
        <w:t>sum of the atoms charged particles</w:t>
      </w:r>
      <w:r w:rsidRPr="001B07F7">
        <w:rPr>
          <w:lang w:val="en-US"/>
        </w:rPr>
        <w:t xml:space="preserve"> of the annotated </w:t>
      </w:r>
      <w:r w:rsidR="00482893">
        <w:rPr>
          <w:lang w:val="en-US"/>
        </w:rPr>
        <w:t>peak</w:t>
      </w:r>
      <w:r w:rsidRPr="001B07F7">
        <w:rPr>
          <w:lang w:val="en-US"/>
        </w:rPr>
        <w:t xml:space="preserve">), unless the m/z values provided are all theoretical values anyway, as in the case for a library of predicted spectra. A negative delta MUST be preceded by a minus sign. A non-negative delta MUST NOT be preceded by any sign. There are two possible units, either m/z units (Daltons per elementary charge) or parts per million (ppm). </w:t>
      </w:r>
      <w:r w:rsidR="00482893">
        <w:rPr>
          <w:lang w:val="en-US"/>
        </w:rPr>
        <w:t>Any m</w:t>
      </w:r>
      <w:r w:rsidRPr="001B07F7">
        <w:rPr>
          <w:lang w:val="en-US"/>
        </w:rPr>
        <w:t>/z deltas in parts per million MUST have the suffix “ppm”</w:t>
      </w:r>
      <w:r w:rsidR="00F40474">
        <w:rPr>
          <w:lang w:val="en-US"/>
        </w:rPr>
        <w:t xml:space="preserve"> in lower case</w:t>
      </w:r>
      <w:r w:rsidR="00482893">
        <w:rPr>
          <w:lang w:val="en-US"/>
        </w:rPr>
        <w:t xml:space="preserve"> without a preceding space</w:t>
      </w:r>
      <w:r w:rsidRPr="001B07F7">
        <w:rPr>
          <w:lang w:val="en-US"/>
        </w:rPr>
        <w:t xml:space="preserve">. </w:t>
      </w:r>
      <w:r w:rsidR="007C0144">
        <w:rPr>
          <w:lang w:val="en-US"/>
        </w:rPr>
        <w:t>m</w:t>
      </w:r>
      <w:r w:rsidRPr="001B07F7">
        <w:rPr>
          <w:lang w:val="en-US"/>
        </w:rPr>
        <w:t>/z deltas in m/z units (Daltons</w:t>
      </w:r>
      <w:r w:rsidR="00F40EE1">
        <w:rPr>
          <w:lang w:val="en-US"/>
        </w:rPr>
        <w:t xml:space="preserve"> divided by charge</w:t>
      </w:r>
      <w:r w:rsidRPr="001B07F7">
        <w:rPr>
          <w:lang w:val="en-US"/>
        </w:rPr>
        <w:t>) MUST NOT have any suffix. Examples:</w:t>
      </w:r>
    </w:p>
    <w:p w14:paraId="31555840" w14:textId="77777777" w:rsidR="007565D7" w:rsidRPr="001B07F7" w:rsidRDefault="007565D7" w:rsidP="007565D7">
      <w:pPr>
        <w:rPr>
          <w:lang w:val="en-US"/>
        </w:rPr>
      </w:pPr>
    </w:p>
    <w:p w14:paraId="322759A8" w14:textId="6E5BE03B" w:rsidR="007565D7" w:rsidRPr="001B07F7" w:rsidRDefault="00F40EE1" w:rsidP="007565D7">
      <w:pPr>
        <w:rPr>
          <w:lang w:val="en-US"/>
        </w:rPr>
      </w:pPr>
      <w:r>
        <w:rPr>
          <w:lang w:val="en-US"/>
        </w:rPr>
        <w:t>y1/-1.4</w:t>
      </w:r>
      <w:r w:rsidR="007565D7" w:rsidRPr="001B07F7">
        <w:rPr>
          <w:lang w:val="en-US"/>
        </w:rPr>
        <w:t>ppm</w:t>
      </w:r>
    </w:p>
    <w:p w14:paraId="2AA743AC" w14:textId="67286502" w:rsidR="007565D7" w:rsidRPr="001B07F7" w:rsidRDefault="007565D7" w:rsidP="007565D7">
      <w:pPr>
        <w:rPr>
          <w:lang w:val="en-US"/>
        </w:rPr>
      </w:pPr>
      <w:r w:rsidRPr="001B07F7">
        <w:rPr>
          <w:lang w:val="en-US"/>
        </w:rPr>
        <w:t>y1/-0.0002</w:t>
      </w:r>
    </w:p>
    <w:p w14:paraId="1E4E083C" w14:textId="77777777" w:rsidR="007565D7" w:rsidRPr="001B07F7" w:rsidRDefault="007565D7" w:rsidP="002923AC">
      <w:pPr>
        <w:rPr>
          <w:lang w:val="en-US"/>
        </w:rPr>
      </w:pPr>
    </w:p>
    <w:p w14:paraId="0A119C9B" w14:textId="77777777" w:rsidR="007565D7" w:rsidRPr="001B07F7" w:rsidRDefault="007565D7" w:rsidP="002923AC">
      <w:pPr>
        <w:rPr>
          <w:lang w:val="en-US"/>
        </w:rPr>
      </w:pPr>
    </w:p>
    <w:p w14:paraId="1BEE0C85" w14:textId="286D8F97" w:rsidR="007565D7" w:rsidRPr="001B07F7" w:rsidRDefault="007565D7" w:rsidP="002430BC">
      <w:pPr>
        <w:pStyle w:val="Heading2"/>
      </w:pPr>
      <w:bookmarkStart w:id="31" w:name="_Toc124242602"/>
      <w:r w:rsidRPr="001B07F7">
        <w:lastRenderedPageBreak/>
        <w:t>Ion notation</w:t>
      </w:r>
      <w:bookmarkEnd w:id="31"/>
    </w:p>
    <w:p w14:paraId="0E2A5C8A" w14:textId="0A2CD4F5" w:rsidR="00C65AD5" w:rsidRPr="001B07F7" w:rsidRDefault="00C65AD5" w:rsidP="00C65AD5">
      <w:pPr>
        <w:pStyle w:val="nobreak"/>
        <w:rPr>
          <w:lang w:val="en-US"/>
        </w:rPr>
      </w:pPr>
    </w:p>
    <w:p w14:paraId="1126B1A5" w14:textId="19DB9568" w:rsidR="00C65AD5" w:rsidRPr="001B07F7" w:rsidRDefault="00C65AD5" w:rsidP="00C65AD5">
      <w:pPr>
        <w:rPr>
          <w:lang w:val="en-US"/>
        </w:rPr>
      </w:pPr>
      <w:r w:rsidRPr="001B07F7">
        <w:rPr>
          <w:lang w:val="en-US"/>
        </w:rPr>
        <w:t xml:space="preserve">Each annotation begins with an </w:t>
      </w:r>
      <w:proofErr w:type="spellStart"/>
      <w:r w:rsidRPr="001B07F7">
        <w:rPr>
          <w:lang w:val="en-US"/>
        </w:rPr>
        <w:t>ion</w:t>
      </w:r>
      <w:proofErr w:type="spellEnd"/>
      <w:r w:rsidRPr="001B07F7">
        <w:rPr>
          <w:lang w:val="en-US"/>
        </w:rPr>
        <w:t xml:space="preserve"> notation describing the </w:t>
      </w:r>
      <w:r w:rsidR="00F40474">
        <w:rPr>
          <w:lang w:val="en-US"/>
        </w:rPr>
        <w:t>putative</w:t>
      </w:r>
      <w:r w:rsidRPr="001B07F7">
        <w:rPr>
          <w:lang w:val="en-US"/>
        </w:rPr>
        <w:t xml:space="preserve"> peak </w:t>
      </w:r>
      <w:r w:rsidR="00482893">
        <w:rPr>
          <w:lang w:val="en-US"/>
        </w:rPr>
        <w:t>origin</w:t>
      </w:r>
      <w:r w:rsidRPr="001B07F7">
        <w:rPr>
          <w:lang w:val="en-US"/>
        </w:rPr>
        <w:t xml:space="preserve">. </w:t>
      </w:r>
      <w:r w:rsidR="00F40474">
        <w:rPr>
          <w:lang w:val="en-US"/>
        </w:rPr>
        <w:t>The ion notation has m</w:t>
      </w:r>
      <w:r w:rsidRPr="001B07F7">
        <w:rPr>
          <w:lang w:val="en-US"/>
        </w:rPr>
        <w:t>ultiple components described as follows:</w:t>
      </w:r>
    </w:p>
    <w:p w14:paraId="1479D399" w14:textId="77777777" w:rsidR="00C65AD5" w:rsidRPr="001B07F7" w:rsidRDefault="00C65AD5" w:rsidP="00C65AD5">
      <w:pPr>
        <w:rPr>
          <w:lang w:val="en-US"/>
        </w:rPr>
      </w:pPr>
    </w:p>
    <w:p w14:paraId="20B74117" w14:textId="77777777" w:rsidR="00C65AD5" w:rsidRPr="001B07F7" w:rsidRDefault="00C65AD5" w:rsidP="00C65AD5">
      <w:pPr>
        <w:rPr>
          <w:lang w:val="en-US"/>
        </w:rPr>
      </w:pPr>
      <w:r w:rsidRPr="001B07F7">
        <w:rPr>
          <w:b/>
          <w:lang w:val="en-US"/>
        </w:rPr>
        <w:t xml:space="preserve">[ion </w:t>
      </w:r>
      <w:proofErr w:type="gramStart"/>
      <w:r w:rsidRPr="001B07F7">
        <w:rPr>
          <w:b/>
          <w:lang w:val="en-US"/>
        </w:rPr>
        <w:t>type]</w:t>
      </w:r>
      <w:r w:rsidRPr="001B07F7">
        <w:rPr>
          <w:lang w:val="en-US"/>
        </w:rPr>
        <w:t>(</w:t>
      </w:r>
      <w:proofErr w:type="gramEnd"/>
      <w:r w:rsidRPr="001B07F7">
        <w:rPr>
          <w:lang w:val="en-US"/>
        </w:rPr>
        <w:t>neutral loss)(isotope)(charge)(adduct type)</w:t>
      </w:r>
    </w:p>
    <w:p w14:paraId="3148E526" w14:textId="77777777" w:rsidR="00C65AD5" w:rsidRPr="001B07F7" w:rsidRDefault="00C65AD5" w:rsidP="00C65AD5">
      <w:pPr>
        <w:rPr>
          <w:lang w:val="en-US"/>
        </w:rPr>
      </w:pPr>
    </w:p>
    <w:p w14:paraId="5F0B3B25" w14:textId="77777777" w:rsidR="000232BA" w:rsidRDefault="00C65AD5" w:rsidP="00C65AD5">
      <w:pPr>
        <w:rPr>
          <w:lang w:val="en-US"/>
        </w:rPr>
      </w:pPr>
      <w:r w:rsidRPr="001B07F7">
        <w:rPr>
          <w:lang w:val="en-US"/>
        </w:rPr>
        <w:t xml:space="preserve">Of these five components, only the first (ion type) is </w:t>
      </w:r>
      <w:r w:rsidR="00482893">
        <w:rPr>
          <w:lang w:val="en-US"/>
        </w:rPr>
        <w:t xml:space="preserve">always </w:t>
      </w:r>
      <w:r w:rsidRPr="001B07F7">
        <w:rPr>
          <w:lang w:val="en-US"/>
        </w:rPr>
        <w:t>required. The others are optional. Each of these components is described in the follow</w:t>
      </w:r>
      <w:r w:rsidR="00F40474">
        <w:rPr>
          <w:lang w:val="en-US"/>
        </w:rPr>
        <w:t>ing</w:t>
      </w:r>
      <w:r w:rsidRPr="001B07F7">
        <w:rPr>
          <w:lang w:val="en-US"/>
        </w:rPr>
        <w:t xml:space="preserve"> subsections</w:t>
      </w:r>
      <w:r w:rsidR="00F40474">
        <w:rPr>
          <w:lang w:val="en-US"/>
        </w:rPr>
        <w:t xml:space="preserve">. A complex example with all five components is: </w:t>
      </w:r>
    </w:p>
    <w:p w14:paraId="2D1889DD" w14:textId="77777777" w:rsidR="000232BA" w:rsidRDefault="000232BA" w:rsidP="00C65AD5">
      <w:pPr>
        <w:rPr>
          <w:lang w:val="en-US"/>
        </w:rPr>
      </w:pPr>
    </w:p>
    <w:p w14:paraId="2D49CC8C" w14:textId="1B9230BE" w:rsidR="000232BA" w:rsidRDefault="000232BA" w:rsidP="00C65AD5">
      <w:pPr>
        <w:rPr>
          <w:lang w:val="en-US"/>
        </w:rPr>
      </w:pPr>
      <w:r>
        <w:rPr>
          <w:lang w:val="en-US"/>
        </w:rPr>
        <w:t>y</w:t>
      </w:r>
      <w:r w:rsidR="00C65AD5" w:rsidRPr="001B07F7">
        <w:rPr>
          <w:lang w:val="en-US"/>
        </w:rPr>
        <w:t>4-H2O+2i^2[</w:t>
      </w:r>
      <w:proofErr w:type="spellStart"/>
      <w:r w:rsidR="00C65AD5" w:rsidRPr="001B07F7">
        <w:rPr>
          <w:lang w:val="en-US"/>
        </w:rPr>
        <w:t>M+H+Na</w:t>
      </w:r>
      <w:proofErr w:type="spellEnd"/>
      <w:r w:rsidR="00C65AD5" w:rsidRPr="001B07F7">
        <w:rPr>
          <w:lang w:val="en-US"/>
        </w:rPr>
        <w:t>]</w:t>
      </w:r>
      <w:r w:rsidR="00482893">
        <w:rPr>
          <w:lang w:val="en-US"/>
        </w:rPr>
        <w:t xml:space="preserve"> </w:t>
      </w:r>
    </w:p>
    <w:p w14:paraId="0F8D4241" w14:textId="77777777" w:rsidR="000232BA" w:rsidRDefault="000232BA" w:rsidP="00C65AD5">
      <w:pPr>
        <w:rPr>
          <w:lang w:val="en-US"/>
        </w:rPr>
      </w:pPr>
    </w:p>
    <w:p w14:paraId="3C006098" w14:textId="1C6EBBF4" w:rsidR="00C65AD5" w:rsidRPr="001B07F7" w:rsidRDefault="000232BA" w:rsidP="00C65AD5">
      <w:pPr>
        <w:rPr>
          <w:lang w:val="en-US"/>
        </w:rPr>
      </w:pPr>
      <w:r>
        <w:rPr>
          <w:lang w:val="en-US"/>
        </w:rPr>
        <w:t xml:space="preserve">Here, </w:t>
      </w:r>
      <w:r w:rsidR="00A83C14">
        <w:rPr>
          <w:lang w:val="en-US"/>
        </w:rPr>
        <w:t xml:space="preserve">a peak from </w:t>
      </w:r>
      <w:r w:rsidR="00482893">
        <w:rPr>
          <w:lang w:val="en-US"/>
        </w:rPr>
        <w:t xml:space="preserve">the second isotope of a doubly charged protonated and </w:t>
      </w:r>
      <w:proofErr w:type="spellStart"/>
      <w:r w:rsidR="00482893">
        <w:rPr>
          <w:lang w:val="en-US"/>
        </w:rPr>
        <w:t>sodiated</w:t>
      </w:r>
      <w:proofErr w:type="spellEnd"/>
      <w:r w:rsidR="00482893">
        <w:rPr>
          <w:lang w:val="en-US"/>
        </w:rPr>
        <w:t xml:space="preserve"> y4 ion with a water loss</w:t>
      </w:r>
      <w:r w:rsidR="00A83C14">
        <w:rPr>
          <w:lang w:val="en-US"/>
        </w:rPr>
        <w:t xml:space="preserve"> is annotated</w:t>
      </w:r>
      <w:r w:rsidR="00482893">
        <w:rPr>
          <w:lang w:val="en-US"/>
        </w:rPr>
        <w:t>.</w:t>
      </w:r>
    </w:p>
    <w:p w14:paraId="74F25EAB" w14:textId="77777777" w:rsidR="00C65AD5" w:rsidRPr="001B07F7" w:rsidRDefault="00C65AD5" w:rsidP="00C65AD5">
      <w:pPr>
        <w:rPr>
          <w:lang w:val="en-US"/>
        </w:rPr>
      </w:pPr>
    </w:p>
    <w:p w14:paraId="0A5C8BF7" w14:textId="77777777" w:rsidR="00C65AD5" w:rsidRPr="001B07F7" w:rsidRDefault="00C65AD5" w:rsidP="002923AC">
      <w:pPr>
        <w:rPr>
          <w:lang w:val="en-US"/>
        </w:rPr>
      </w:pPr>
    </w:p>
    <w:p w14:paraId="1B7240EC" w14:textId="560484F9" w:rsidR="00C65AD5" w:rsidRPr="001B07F7" w:rsidRDefault="00C65AD5" w:rsidP="002430BC">
      <w:pPr>
        <w:pStyle w:val="Heading3"/>
      </w:pPr>
      <w:bookmarkStart w:id="32" w:name="_Toc124242603"/>
      <w:r w:rsidRPr="001B07F7">
        <w:t>Ion types</w:t>
      </w:r>
      <w:r w:rsidR="00FF28D8">
        <w:t xml:space="preserve"> overview</w:t>
      </w:r>
      <w:bookmarkEnd w:id="32"/>
    </w:p>
    <w:p w14:paraId="3861D12F" w14:textId="1BA2D690" w:rsidR="00C65AD5" w:rsidRPr="001B07F7" w:rsidRDefault="00C65AD5" w:rsidP="00C65AD5">
      <w:pPr>
        <w:rPr>
          <w:lang w:val="en-US"/>
        </w:rPr>
      </w:pPr>
    </w:p>
    <w:p w14:paraId="0840C5C5" w14:textId="3207D2AC" w:rsidR="00C65AD5" w:rsidRDefault="00C65AD5" w:rsidP="00C65AD5">
      <w:pPr>
        <w:rPr>
          <w:lang w:val="en-US"/>
        </w:rPr>
      </w:pPr>
      <w:r w:rsidRPr="001B07F7">
        <w:rPr>
          <w:lang w:val="en-US"/>
        </w:rPr>
        <w:t>The ion type component is required and describes the basic type of ion being described. Examples are b ions, y ions, immonium ions, unfragmented precursor ions, internal fragmentation ions, isobaric tag ions, etc. Each of these is described in the subsections below. Thus far</w:t>
      </w:r>
      <w:r w:rsidR="00533DE1">
        <w:rPr>
          <w:lang w:val="en-US"/>
        </w:rPr>
        <w:t>,</w:t>
      </w:r>
      <w:r w:rsidRPr="001B07F7">
        <w:rPr>
          <w:lang w:val="en-US"/>
        </w:rPr>
        <w:t xml:space="preserve"> the specification is nearly entirely peptide centric. Although there is desire to support </w:t>
      </w:r>
      <w:r w:rsidR="00F40EE1">
        <w:rPr>
          <w:lang w:val="en-US"/>
        </w:rPr>
        <w:t>small molecules, lipids,</w:t>
      </w:r>
      <w:r w:rsidRPr="001B07F7">
        <w:rPr>
          <w:lang w:val="en-US"/>
        </w:rPr>
        <w:t xml:space="preserve"> and glycans </w:t>
      </w:r>
      <w:r w:rsidR="00482893">
        <w:rPr>
          <w:lang w:val="en-US"/>
        </w:rPr>
        <w:t xml:space="preserve">in the future </w:t>
      </w:r>
      <w:r w:rsidRPr="001B07F7">
        <w:rPr>
          <w:lang w:val="en-US"/>
        </w:rPr>
        <w:t>as well, it has not yet been decided on an accepted nomenclature for specifying such ion types</w:t>
      </w:r>
      <w:r w:rsidR="00482893">
        <w:rPr>
          <w:lang w:val="en-US"/>
        </w:rPr>
        <w:t xml:space="preserve"> when this current specification was developed</w:t>
      </w:r>
      <w:r w:rsidRPr="001B07F7">
        <w:rPr>
          <w:lang w:val="en-US"/>
        </w:rPr>
        <w:t>. The following is a list of ion type prefixes, as described in detail in the subsections below:</w:t>
      </w:r>
    </w:p>
    <w:p w14:paraId="7129E437" w14:textId="54301126" w:rsidR="00AA47F9" w:rsidRDefault="00AA47F9" w:rsidP="00C65AD5">
      <w:pPr>
        <w:rPr>
          <w:lang w:val="en-US"/>
        </w:rPr>
      </w:pPr>
    </w:p>
    <w:tbl>
      <w:tblPr>
        <w:tblStyle w:val="TableGrid"/>
        <w:tblW w:w="0" w:type="auto"/>
        <w:tblBorders>
          <w:insideH w:val="single" w:sz="4" w:space="0" w:color="auto"/>
          <w:insideV w:val="single" w:sz="4" w:space="0" w:color="auto"/>
        </w:tblBorders>
        <w:tblLook w:val="04A0" w:firstRow="1" w:lastRow="0" w:firstColumn="1" w:lastColumn="0" w:noHBand="0" w:noVBand="1"/>
      </w:tblPr>
      <w:tblGrid>
        <w:gridCol w:w="1255"/>
        <w:gridCol w:w="4770"/>
      </w:tblGrid>
      <w:tr w:rsidR="00AA47F9" w14:paraId="2111220C" w14:textId="77777777" w:rsidTr="00AA47F9">
        <w:tc>
          <w:tcPr>
            <w:tcW w:w="1255" w:type="dxa"/>
            <w:shd w:val="clear" w:color="auto" w:fill="BFBFBF" w:themeFill="background1" w:themeFillShade="BF"/>
            <w:vAlign w:val="bottom"/>
          </w:tcPr>
          <w:p w14:paraId="35835807" w14:textId="1B8E9841" w:rsidR="00AA47F9" w:rsidRDefault="00AA47F9" w:rsidP="00AA47F9">
            <w:pPr>
              <w:rPr>
                <w:lang w:val="en-US"/>
              </w:rPr>
            </w:pPr>
            <w:r>
              <w:rPr>
                <w:rFonts w:ascii="Calibri" w:hAnsi="Calibri" w:cs="Calibri"/>
                <w:color w:val="000000"/>
                <w:sz w:val="22"/>
                <w:szCs w:val="22"/>
              </w:rPr>
              <w:t>Prefix</w:t>
            </w:r>
          </w:p>
        </w:tc>
        <w:tc>
          <w:tcPr>
            <w:tcW w:w="4770" w:type="dxa"/>
            <w:shd w:val="clear" w:color="auto" w:fill="BFBFBF" w:themeFill="background1" w:themeFillShade="BF"/>
            <w:vAlign w:val="bottom"/>
          </w:tcPr>
          <w:p w14:paraId="0AD4CEE0" w14:textId="4873BC92" w:rsidR="00AA47F9" w:rsidRDefault="00AA47F9" w:rsidP="00AA47F9">
            <w:pPr>
              <w:rPr>
                <w:lang w:val="en-US"/>
              </w:rPr>
            </w:pPr>
            <w:r>
              <w:rPr>
                <w:rFonts w:ascii="Calibri" w:hAnsi="Calibri" w:cs="Calibri"/>
                <w:color w:val="000000"/>
                <w:sz w:val="22"/>
                <w:szCs w:val="22"/>
              </w:rPr>
              <w:t>Description</w:t>
            </w:r>
          </w:p>
        </w:tc>
      </w:tr>
      <w:tr w:rsidR="00AA47F9" w14:paraId="6EC92552" w14:textId="77777777" w:rsidTr="00AA47F9">
        <w:tc>
          <w:tcPr>
            <w:tcW w:w="1255" w:type="dxa"/>
            <w:vAlign w:val="bottom"/>
          </w:tcPr>
          <w:p w14:paraId="2953E274" w14:textId="1B160768" w:rsidR="00AA47F9" w:rsidRDefault="00AA47F9" w:rsidP="00AA47F9">
            <w:pPr>
              <w:rPr>
                <w:lang w:val="en-US"/>
              </w:rPr>
            </w:pPr>
            <w:r>
              <w:rPr>
                <w:rFonts w:ascii="Calibri" w:hAnsi="Calibri" w:cs="Calibri"/>
                <w:color w:val="000000"/>
                <w:sz w:val="22"/>
                <w:szCs w:val="22"/>
              </w:rPr>
              <w:t>?</w:t>
            </w:r>
          </w:p>
        </w:tc>
        <w:tc>
          <w:tcPr>
            <w:tcW w:w="4770" w:type="dxa"/>
            <w:vAlign w:val="bottom"/>
          </w:tcPr>
          <w:p w14:paraId="1223498B" w14:textId="3726D681" w:rsidR="00AA47F9" w:rsidRDefault="00AA47F9" w:rsidP="00AA47F9">
            <w:pPr>
              <w:rPr>
                <w:lang w:val="en-US"/>
              </w:rPr>
            </w:pPr>
            <w:r>
              <w:rPr>
                <w:rFonts w:ascii="Calibri" w:hAnsi="Calibri" w:cs="Calibri"/>
                <w:color w:val="000000"/>
                <w:sz w:val="22"/>
                <w:szCs w:val="22"/>
              </w:rPr>
              <w:t>Unknown ion</w:t>
            </w:r>
          </w:p>
        </w:tc>
      </w:tr>
      <w:tr w:rsidR="00AA47F9" w14:paraId="1F5CB63C" w14:textId="77777777" w:rsidTr="00AA47F9">
        <w:tc>
          <w:tcPr>
            <w:tcW w:w="1255" w:type="dxa"/>
            <w:vAlign w:val="bottom"/>
          </w:tcPr>
          <w:p w14:paraId="35A9B419" w14:textId="67FFF5C4" w:rsidR="00AA47F9" w:rsidRDefault="00AA47F9" w:rsidP="00AA47F9">
            <w:pPr>
              <w:rPr>
                <w:lang w:val="en-US"/>
              </w:rPr>
            </w:pPr>
            <w:r>
              <w:rPr>
                <w:rFonts w:ascii="Calibri" w:hAnsi="Calibri" w:cs="Calibri"/>
                <w:color w:val="000000"/>
                <w:sz w:val="22"/>
                <w:szCs w:val="22"/>
              </w:rPr>
              <w:t>a</w:t>
            </w:r>
          </w:p>
        </w:tc>
        <w:tc>
          <w:tcPr>
            <w:tcW w:w="4770" w:type="dxa"/>
            <w:vAlign w:val="bottom"/>
          </w:tcPr>
          <w:p w14:paraId="4A6EFFEB" w14:textId="6184576A" w:rsidR="00AA47F9" w:rsidRDefault="00AA47F9" w:rsidP="00AA47F9">
            <w:pPr>
              <w:rPr>
                <w:lang w:val="en-US"/>
              </w:rPr>
            </w:pPr>
            <w:r>
              <w:rPr>
                <w:rFonts w:ascii="Calibri" w:hAnsi="Calibri" w:cs="Calibri"/>
                <w:color w:val="000000"/>
                <w:sz w:val="22"/>
                <w:szCs w:val="22"/>
              </w:rPr>
              <w:t>Peptide a series</w:t>
            </w:r>
          </w:p>
        </w:tc>
      </w:tr>
      <w:tr w:rsidR="00AA47F9" w14:paraId="49556621" w14:textId="77777777" w:rsidTr="00AA47F9">
        <w:tc>
          <w:tcPr>
            <w:tcW w:w="1255" w:type="dxa"/>
            <w:vAlign w:val="bottom"/>
          </w:tcPr>
          <w:p w14:paraId="42C7E9CC" w14:textId="2D1A56F9" w:rsidR="00AA47F9" w:rsidRDefault="00AA47F9" w:rsidP="00AA47F9">
            <w:pPr>
              <w:rPr>
                <w:lang w:val="en-US"/>
              </w:rPr>
            </w:pPr>
            <w:r>
              <w:rPr>
                <w:rFonts w:ascii="Calibri" w:hAnsi="Calibri" w:cs="Calibri"/>
                <w:color w:val="000000"/>
                <w:sz w:val="22"/>
                <w:szCs w:val="22"/>
              </w:rPr>
              <w:t>b</w:t>
            </w:r>
          </w:p>
        </w:tc>
        <w:tc>
          <w:tcPr>
            <w:tcW w:w="4770" w:type="dxa"/>
            <w:vAlign w:val="bottom"/>
          </w:tcPr>
          <w:p w14:paraId="0A611453" w14:textId="668763A6" w:rsidR="00AA47F9" w:rsidRDefault="00AA47F9" w:rsidP="00AA47F9">
            <w:pPr>
              <w:rPr>
                <w:lang w:val="en-US"/>
              </w:rPr>
            </w:pPr>
            <w:r>
              <w:rPr>
                <w:rFonts w:ascii="Calibri" w:hAnsi="Calibri" w:cs="Calibri"/>
                <w:color w:val="000000"/>
                <w:sz w:val="22"/>
                <w:szCs w:val="22"/>
              </w:rPr>
              <w:t>Peptide b series</w:t>
            </w:r>
          </w:p>
        </w:tc>
      </w:tr>
      <w:tr w:rsidR="00AA47F9" w14:paraId="318AC5C4" w14:textId="77777777" w:rsidTr="00AA47F9">
        <w:tc>
          <w:tcPr>
            <w:tcW w:w="1255" w:type="dxa"/>
            <w:vAlign w:val="bottom"/>
          </w:tcPr>
          <w:p w14:paraId="6C3BDFBF" w14:textId="7306C54C" w:rsidR="00AA47F9" w:rsidRDefault="00AA47F9" w:rsidP="00AA47F9">
            <w:pPr>
              <w:rPr>
                <w:lang w:val="en-US"/>
              </w:rPr>
            </w:pPr>
            <w:r>
              <w:rPr>
                <w:rFonts w:ascii="Calibri" w:hAnsi="Calibri" w:cs="Calibri"/>
                <w:color w:val="000000"/>
                <w:sz w:val="22"/>
                <w:szCs w:val="22"/>
              </w:rPr>
              <w:t>c</w:t>
            </w:r>
          </w:p>
        </w:tc>
        <w:tc>
          <w:tcPr>
            <w:tcW w:w="4770" w:type="dxa"/>
            <w:vAlign w:val="bottom"/>
          </w:tcPr>
          <w:p w14:paraId="50038178" w14:textId="65CBE753" w:rsidR="00AA47F9" w:rsidRDefault="00AA47F9" w:rsidP="00AA47F9">
            <w:pPr>
              <w:rPr>
                <w:lang w:val="en-US"/>
              </w:rPr>
            </w:pPr>
            <w:r>
              <w:rPr>
                <w:rFonts w:ascii="Calibri" w:hAnsi="Calibri" w:cs="Calibri"/>
                <w:color w:val="000000"/>
                <w:sz w:val="22"/>
                <w:szCs w:val="22"/>
              </w:rPr>
              <w:t>Peptide c series</w:t>
            </w:r>
          </w:p>
        </w:tc>
      </w:tr>
      <w:tr w:rsidR="00AA47F9" w14:paraId="41AF4415" w14:textId="77777777" w:rsidTr="00AA47F9">
        <w:tc>
          <w:tcPr>
            <w:tcW w:w="1255" w:type="dxa"/>
            <w:vAlign w:val="bottom"/>
          </w:tcPr>
          <w:p w14:paraId="33D1BCA2" w14:textId="5A763896" w:rsidR="00AA47F9" w:rsidRDefault="00AA47F9" w:rsidP="00AA47F9">
            <w:pPr>
              <w:rPr>
                <w:lang w:val="en-US"/>
              </w:rPr>
            </w:pPr>
            <w:r>
              <w:rPr>
                <w:rFonts w:ascii="Calibri" w:hAnsi="Calibri" w:cs="Calibri"/>
                <w:color w:val="000000"/>
                <w:sz w:val="22"/>
                <w:szCs w:val="22"/>
              </w:rPr>
              <w:t>x</w:t>
            </w:r>
          </w:p>
        </w:tc>
        <w:tc>
          <w:tcPr>
            <w:tcW w:w="4770" w:type="dxa"/>
            <w:vAlign w:val="bottom"/>
          </w:tcPr>
          <w:p w14:paraId="103E50D2" w14:textId="0465BFBE" w:rsidR="00AA47F9" w:rsidRDefault="00AA47F9" w:rsidP="00AA47F9">
            <w:pPr>
              <w:rPr>
                <w:lang w:val="en-US"/>
              </w:rPr>
            </w:pPr>
            <w:r>
              <w:rPr>
                <w:rFonts w:ascii="Calibri" w:hAnsi="Calibri" w:cs="Calibri"/>
                <w:color w:val="000000"/>
                <w:sz w:val="22"/>
                <w:szCs w:val="22"/>
              </w:rPr>
              <w:t>Peptide x series</w:t>
            </w:r>
          </w:p>
        </w:tc>
      </w:tr>
      <w:tr w:rsidR="00AA47F9" w14:paraId="4208FE73" w14:textId="77777777" w:rsidTr="00AA47F9">
        <w:tc>
          <w:tcPr>
            <w:tcW w:w="1255" w:type="dxa"/>
            <w:vAlign w:val="bottom"/>
          </w:tcPr>
          <w:p w14:paraId="40F8C417" w14:textId="4E79890E" w:rsidR="00AA47F9" w:rsidRDefault="00AA47F9" w:rsidP="00AA47F9">
            <w:pPr>
              <w:rPr>
                <w:lang w:val="en-US"/>
              </w:rPr>
            </w:pPr>
            <w:r>
              <w:rPr>
                <w:rFonts w:ascii="Calibri" w:hAnsi="Calibri" w:cs="Calibri"/>
                <w:color w:val="000000"/>
                <w:sz w:val="22"/>
                <w:szCs w:val="22"/>
              </w:rPr>
              <w:t>y</w:t>
            </w:r>
          </w:p>
        </w:tc>
        <w:tc>
          <w:tcPr>
            <w:tcW w:w="4770" w:type="dxa"/>
            <w:vAlign w:val="bottom"/>
          </w:tcPr>
          <w:p w14:paraId="228777BB" w14:textId="278BBE4C" w:rsidR="00AA47F9" w:rsidRDefault="00AA47F9" w:rsidP="00AA47F9">
            <w:pPr>
              <w:rPr>
                <w:lang w:val="en-US"/>
              </w:rPr>
            </w:pPr>
            <w:r>
              <w:rPr>
                <w:rFonts w:ascii="Calibri" w:hAnsi="Calibri" w:cs="Calibri"/>
                <w:color w:val="000000"/>
                <w:sz w:val="22"/>
                <w:szCs w:val="22"/>
              </w:rPr>
              <w:t>Peptide y series</w:t>
            </w:r>
          </w:p>
        </w:tc>
      </w:tr>
      <w:tr w:rsidR="00AA47F9" w14:paraId="3ABA433F" w14:textId="77777777" w:rsidTr="00AA47F9">
        <w:tc>
          <w:tcPr>
            <w:tcW w:w="1255" w:type="dxa"/>
            <w:vAlign w:val="bottom"/>
          </w:tcPr>
          <w:p w14:paraId="16753299" w14:textId="371025C7" w:rsidR="00AA47F9" w:rsidRDefault="00AA47F9" w:rsidP="00AA47F9">
            <w:pPr>
              <w:rPr>
                <w:lang w:val="en-US"/>
              </w:rPr>
            </w:pPr>
            <w:r>
              <w:rPr>
                <w:rFonts w:ascii="Calibri" w:hAnsi="Calibri" w:cs="Calibri"/>
                <w:color w:val="000000"/>
                <w:sz w:val="22"/>
                <w:szCs w:val="22"/>
              </w:rPr>
              <w:t>z</w:t>
            </w:r>
          </w:p>
        </w:tc>
        <w:tc>
          <w:tcPr>
            <w:tcW w:w="4770" w:type="dxa"/>
            <w:vAlign w:val="bottom"/>
          </w:tcPr>
          <w:p w14:paraId="2922E50F" w14:textId="018617AB" w:rsidR="00AA47F9" w:rsidRDefault="00AA47F9" w:rsidP="00AA47F9">
            <w:pPr>
              <w:rPr>
                <w:lang w:val="en-US"/>
              </w:rPr>
            </w:pPr>
            <w:r>
              <w:rPr>
                <w:rFonts w:ascii="Calibri" w:hAnsi="Calibri" w:cs="Calibri"/>
                <w:color w:val="000000"/>
                <w:sz w:val="22"/>
                <w:szCs w:val="22"/>
              </w:rPr>
              <w:t>Peptide z series</w:t>
            </w:r>
          </w:p>
        </w:tc>
      </w:tr>
      <w:tr w:rsidR="00AA47F9" w14:paraId="7973F28F" w14:textId="77777777" w:rsidTr="00AA47F9">
        <w:tc>
          <w:tcPr>
            <w:tcW w:w="1255" w:type="dxa"/>
            <w:vAlign w:val="bottom"/>
          </w:tcPr>
          <w:p w14:paraId="121F6206" w14:textId="10469C78" w:rsidR="00AA47F9" w:rsidRDefault="00AA47F9" w:rsidP="00AA47F9">
            <w:pPr>
              <w:rPr>
                <w:lang w:val="en-US"/>
              </w:rPr>
            </w:pPr>
            <w:r>
              <w:rPr>
                <w:rFonts w:ascii="Calibri" w:hAnsi="Calibri" w:cs="Calibri"/>
                <w:color w:val="000000"/>
                <w:sz w:val="22"/>
                <w:szCs w:val="22"/>
              </w:rPr>
              <w:t>I</w:t>
            </w:r>
          </w:p>
        </w:tc>
        <w:tc>
          <w:tcPr>
            <w:tcW w:w="4770" w:type="dxa"/>
            <w:vAlign w:val="bottom"/>
          </w:tcPr>
          <w:p w14:paraId="59003EBE" w14:textId="7FED548C" w:rsidR="00AA47F9" w:rsidRDefault="00AA47F9" w:rsidP="00AA47F9">
            <w:pPr>
              <w:rPr>
                <w:lang w:val="en-US"/>
              </w:rPr>
            </w:pPr>
            <w:r>
              <w:rPr>
                <w:rFonts w:ascii="Calibri" w:hAnsi="Calibri" w:cs="Calibri"/>
                <w:color w:val="000000"/>
                <w:sz w:val="22"/>
                <w:szCs w:val="22"/>
              </w:rPr>
              <w:t>Immonium ion</w:t>
            </w:r>
          </w:p>
        </w:tc>
      </w:tr>
      <w:tr w:rsidR="00AA47F9" w14:paraId="541EC3B7" w14:textId="77777777" w:rsidTr="00AA47F9">
        <w:tc>
          <w:tcPr>
            <w:tcW w:w="1255" w:type="dxa"/>
            <w:vAlign w:val="bottom"/>
          </w:tcPr>
          <w:p w14:paraId="1DDB9F66" w14:textId="4ED189F7" w:rsidR="00AA47F9" w:rsidRDefault="00AA47F9" w:rsidP="00AA47F9">
            <w:pPr>
              <w:rPr>
                <w:lang w:val="en-US"/>
              </w:rPr>
            </w:pPr>
            <w:r>
              <w:rPr>
                <w:rFonts w:ascii="Calibri" w:hAnsi="Calibri" w:cs="Calibri"/>
                <w:color w:val="000000"/>
                <w:sz w:val="22"/>
                <w:szCs w:val="22"/>
              </w:rPr>
              <w:t>m</w:t>
            </w:r>
          </w:p>
        </w:tc>
        <w:tc>
          <w:tcPr>
            <w:tcW w:w="4770" w:type="dxa"/>
            <w:vAlign w:val="bottom"/>
          </w:tcPr>
          <w:p w14:paraId="0D7ECA2C" w14:textId="57A697C7" w:rsidR="00AA47F9" w:rsidRDefault="00AA47F9" w:rsidP="00AA47F9">
            <w:pPr>
              <w:rPr>
                <w:lang w:val="en-US"/>
              </w:rPr>
            </w:pPr>
            <w:r>
              <w:rPr>
                <w:rFonts w:ascii="Calibri" w:hAnsi="Calibri" w:cs="Calibri"/>
                <w:color w:val="000000"/>
                <w:sz w:val="22"/>
                <w:szCs w:val="22"/>
              </w:rPr>
              <w:t>Internal fragment (‘</w:t>
            </w:r>
            <w:proofErr w:type="spellStart"/>
            <w:r>
              <w:rPr>
                <w:rFonts w:ascii="Calibri" w:hAnsi="Calibri" w:cs="Calibri"/>
                <w:color w:val="000000"/>
                <w:sz w:val="22"/>
                <w:szCs w:val="22"/>
              </w:rPr>
              <w:t>m’iddle</w:t>
            </w:r>
            <w:proofErr w:type="spellEnd"/>
            <w:r>
              <w:rPr>
                <w:rFonts w:ascii="Calibri" w:hAnsi="Calibri" w:cs="Calibri"/>
                <w:color w:val="000000"/>
                <w:sz w:val="22"/>
                <w:szCs w:val="22"/>
              </w:rPr>
              <w:t>)</w:t>
            </w:r>
          </w:p>
        </w:tc>
      </w:tr>
      <w:tr w:rsidR="00AA47F9" w14:paraId="0C14A25F" w14:textId="77777777" w:rsidTr="00AA47F9">
        <w:tc>
          <w:tcPr>
            <w:tcW w:w="1255" w:type="dxa"/>
            <w:vAlign w:val="bottom"/>
          </w:tcPr>
          <w:p w14:paraId="3BF3F6B2" w14:textId="2D199F56" w:rsidR="00AA47F9" w:rsidRDefault="00AA47F9" w:rsidP="00AA47F9">
            <w:pPr>
              <w:rPr>
                <w:lang w:val="en-US"/>
              </w:rPr>
            </w:pPr>
            <w:r>
              <w:rPr>
                <w:rFonts w:ascii="Calibri" w:hAnsi="Calibri" w:cs="Calibri"/>
                <w:color w:val="000000"/>
                <w:sz w:val="22"/>
                <w:szCs w:val="22"/>
              </w:rPr>
              <w:t>_</w:t>
            </w:r>
          </w:p>
        </w:tc>
        <w:tc>
          <w:tcPr>
            <w:tcW w:w="4770" w:type="dxa"/>
            <w:vAlign w:val="bottom"/>
          </w:tcPr>
          <w:p w14:paraId="194BCD6E" w14:textId="12A43CC9" w:rsidR="00AA47F9" w:rsidRDefault="00AA47F9" w:rsidP="00AA47F9">
            <w:pPr>
              <w:rPr>
                <w:lang w:val="en-US"/>
              </w:rPr>
            </w:pPr>
            <w:r>
              <w:rPr>
                <w:rFonts w:ascii="Calibri" w:hAnsi="Calibri" w:cs="Calibri"/>
                <w:color w:val="000000"/>
                <w:sz w:val="22"/>
                <w:szCs w:val="22"/>
              </w:rPr>
              <w:t>External fragment ions</w:t>
            </w:r>
          </w:p>
        </w:tc>
      </w:tr>
      <w:tr w:rsidR="00AA47F9" w14:paraId="6E2B986D" w14:textId="77777777" w:rsidTr="00AA47F9">
        <w:tc>
          <w:tcPr>
            <w:tcW w:w="1255" w:type="dxa"/>
            <w:vAlign w:val="bottom"/>
          </w:tcPr>
          <w:p w14:paraId="46D44BD5" w14:textId="36D95B41" w:rsidR="00AA47F9" w:rsidRDefault="00AA47F9" w:rsidP="00AA47F9">
            <w:pPr>
              <w:rPr>
                <w:lang w:val="en-US"/>
              </w:rPr>
            </w:pPr>
            <w:r>
              <w:rPr>
                <w:rFonts w:ascii="Calibri" w:hAnsi="Calibri" w:cs="Calibri"/>
                <w:color w:val="000000"/>
                <w:sz w:val="22"/>
                <w:szCs w:val="22"/>
              </w:rPr>
              <w:t>p</w:t>
            </w:r>
          </w:p>
        </w:tc>
        <w:tc>
          <w:tcPr>
            <w:tcW w:w="4770" w:type="dxa"/>
            <w:vAlign w:val="bottom"/>
          </w:tcPr>
          <w:p w14:paraId="596E0E68" w14:textId="4B8EA0C2" w:rsidR="00AA47F9" w:rsidRDefault="00AA47F9" w:rsidP="00AA47F9">
            <w:pPr>
              <w:rPr>
                <w:lang w:val="en-US"/>
              </w:rPr>
            </w:pPr>
            <w:r>
              <w:rPr>
                <w:rFonts w:ascii="Calibri" w:hAnsi="Calibri" w:cs="Calibri"/>
                <w:color w:val="000000"/>
                <w:sz w:val="22"/>
                <w:szCs w:val="22"/>
              </w:rPr>
              <w:t>Precursor ion</w:t>
            </w:r>
          </w:p>
        </w:tc>
      </w:tr>
      <w:tr w:rsidR="00AA47F9" w14:paraId="087DC3D9" w14:textId="77777777" w:rsidTr="00AA47F9">
        <w:tc>
          <w:tcPr>
            <w:tcW w:w="1255" w:type="dxa"/>
            <w:vAlign w:val="bottom"/>
          </w:tcPr>
          <w:p w14:paraId="6E7480C6" w14:textId="39BA0BA4" w:rsidR="00AA47F9" w:rsidRDefault="00AA47F9" w:rsidP="00AA47F9">
            <w:pPr>
              <w:rPr>
                <w:lang w:val="en-US"/>
              </w:rPr>
            </w:pPr>
            <w:r>
              <w:rPr>
                <w:rFonts w:ascii="Calibri" w:hAnsi="Calibri" w:cs="Calibri"/>
                <w:color w:val="000000"/>
                <w:sz w:val="22"/>
                <w:szCs w:val="22"/>
              </w:rPr>
              <w:t>r</w:t>
            </w:r>
          </w:p>
        </w:tc>
        <w:tc>
          <w:tcPr>
            <w:tcW w:w="4770" w:type="dxa"/>
            <w:vAlign w:val="bottom"/>
          </w:tcPr>
          <w:p w14:paraId="067D1AE7" w14:textId="27D8C426" w:rsidR="00AA47F9" w:rsidRDefault="00AA47F9" w:rsidP="00AA47F9">
            <w:pPr>
              <w:rPr>
                <w:lang w:val="en-US"/>
              </w:rPr>
            </w:pPr>
            <w:r>
              <w:rPr>
                <w:rFonts w:ascii="Calibri" w:hAnsi="Calibri" w:cs="Calibri"/>
                <w:color w:val="000000"/>
                <w:sz w:val="22"/>
                <w:szCs w:val="22"/>
              </w:rPr>
              <w:t>Reporter ion, such as TMT or iTRAQ</w:t>
            </w:r>
          </w:p>
        </w:tc>
      </w:tr>
      <w:tr w:rsidR="00AA47F9" w14:paraId="156473E5" w14:textId="77777777" w:rsidTr="00AA47F9">
        <w:tc>
          <w:tcPr>
            <w:tcW w:w="1255" w:type="dxa"/>
            <w:vAlign w:val="bottom"/>
          </w:tcPr>
          <w:p w14:paraId="1CD53D8E" w14:textId="68F54C74" w:rsidR="00AA47F9" w:rsidRDefault="00AA47F9" w:rsidP="00AA47F9">
            <w:pPr>
              <w:rPr>
                <w:lang w:val="en-US"/>
              </w:rPr>
            </w:pPr>
            <w:r>
              <w:rPr>
                <w:rFonts w:ascii="Calibri" w:hAnsi="Calibri" w:cs="Calibri"/>
                <w:color w:val="000000"/>
                <w:sz w:val="22"/>
                <w:szCs w:val="22"/>
              </w:rPr>
              <w:t>f</w:t>
            </w:r>
          </w:p>
        </w:tc>
        <w:tc>
          <w:tcPr>
            <w:tcW w:w="4770" w:type="dxa"/>
            <w:vAlign w:val="bottom"/>
          </w:tcPr>
          <w:p w14:paraId="3BA71F31" w14:textId="2582EF5C" w:rsidR="00AA47F9" w:rsidRDefault="00AA47F9" w:rsidP="00AA47F9">
            <w:pPr>
              <w:rPr>
                <w:lang w:val="en-US"/>
              </w:rPr>
            </w:pPr>
            <w:r>
              <w:rPr>
                <w:rFonts w:ascii="Calibri" w:hAnsi="Calibri" w:cs="Calibri"/>
                <w:color w:val="000000"/>
                <w:sz w:val="22"/>
                <w:szCs w:val="22"/>
              </w:rPr>
              <w:t>Chemical formula</w:t>
            </w:r>
          </w:p>
        </w:tc>
      </w:tr>
      <w:tr w:rsidR="00AA47F9" w14:paraId="6C941675" w14:textId="77777777" w:rsidTr="00AA47F9">
        <w:tc>
          <w:tcPr>
            <w:tcW w:w="1255" w:type="dxa"/>
            <w:vAlign w:val="bottom"/>
          </w:tcPr>
          <w:p w14:paraId="1F19B281" w14:textId="2B256182" w:rsidR="00AA47F9" w:rsidRDefault="00AA47F9" w:rsidP="00AA47F9">
            <w:pPr>
              <w:rPr>
                <w:lang w:val="en-US"/>
              </w:rPr>
            </w:pPr>
            <w:r>
              <w:rPr>
                <w:rFonts w:ascii="Calibri" w:hAnsi="Calibri" w:cs="Calibri"/>
                <w:color w:val="000000"/>
                <w:sz w:val="22"/>
                <w:szCs w:val="22"/>
              </w:rPr>
              <w:t>s</w:t>
            </w:r>
          </w:p>
        </w:tc>
        <w:tc>
          <w:tcPr>
            <w:tcW w:w="4770" w:type="dxa"/>
            <w:vAlign w:val="bottom"/>
          </w:tcPr>
          <w:p w14:paraId="37E1CD77" w14:textId="541A7DD6" w:rsidR="00AA47F9" w:rsidRDefault="00AA47F9" w:rsidP="00AA47F9">
            <w:pPr>
              <w:rPr>
                <w:lang w:val="en-US"/>
              </w:rPr>
            </w:pPr>
            <w:r>
              <w:rPr>
                <w:rFonts w:ascii="Calibri" w:hAnsi="Calibri" w:cs="Calibri"/>
                <w:color w:val="000000"/>
                <w:sz w:val="22"/>
                <w:szCs w:val="22"/>
              </w:rPr>
              <w:t>SMILES string</w:t>
            </w:r>
          </w:p>
        </w:tc>
      </w:tr>
    </w:tbl>
    <w:p w14:paraId="76D08DAF" w14:textId="5066BEB4" w:rsidR="00CB7C3A" w:rsidRDefault="00CB7C3A" w:rsidP="00C65AD5">
      <w:pPr>
        <w:rPr>
          <w:lang w:val="en-US"/>
        </w:rPr>
      </w:pPr>
    </w:p>
    <w:p w14:paraId="10AEDB2F" w14:textId="7205A27F" w:rsidR="00CB7C3A" w:rsidRDefault="00CB7C3A" w:rsidP="00C65AD5">
      <w:pPr>
        <w:rPr>
          <w:lang w:val="en-US"/>
        </w:rPr>
      </w:pPr>
    </w:p>
    <w:p w14:paraId="5D37E88E" w14:textId="0955B506" w:rsidR="00CB7C3A" w:rsidRPr="001B07F7" w:rsidDel="00CB7C3A" w:rsidRDefault="00CB7C3A" w:rsidP="00C65AD5">
      <w:pPr>
        <w:rPr>
          <w:del w:id="33" w:author="Eric Deutsch" w:date="2023-01-10T10:28:00Z"/>
          <w:lang w:val="en-US"/>
        </w:rPr>
      </w:pPr>
    </w:p>
    <w:p w14:paraId="76D87988" w14:textId="5361808E" w:rsidR="00CB7C3A" w:rsidRPr="001B07F7" w:rsidDel="00CB7C3A" w:rsidRDefault="00CB7C3A" w:rsidP="00C65AD5">
      <w:pPr>
        <w:rPr>
          <w:del w:id="34" w:author="Eric Deutsch" w:date="2023-01-10T10:28:00Z"/>
          <w:lang w:val="en-US"/>
        </w:rPr>
      </w:pPr>
    </w:p>
    <w:p w14:paraId="065A6BD5" w14:textId="091CB0AA" w:rsidR="00C65AD5" w:rsidRPr="001B07F7" w:rsidDel="00CB7C3A" w:rsidRDefault="00F40EE1" w:rsidP="00C65AD5">
      <w:pPr>
        <w:rPr>
          <w:del w:id="35" w:author="Eric Deutsch" w:date="2023-01-10T10:28:00Z"/>
          <w:lang w:val="en-US"/>
        </w:rPr>
      </w:pPr>
      <w:del w:id="36" w:author="Eric Deutsch" w:date="2023-01-10T10:28:00Z">
        <w:r w:rsidDel="00CB7C3A">
          <w:rPr>
            <w:lang w:val="en-US"/>
          </w:rPr>
          <w:delText>?  u</w:delText>
        </w:r>
        <w:r w:rsidR="00C65AD5" w:rsidRPr="001B07F7" w:rsidDel="00CB7C3A">
          <w:rPr>
            <w:lang w:val="en-US"/>
          </w:rPr>
          <w:delText>nknown ion</w:delText>
        </w:r>
      </w:del>
    </w:p>
    <w:p w14:paraId="55E790CF" w14:textId="495A49FC" w:rsidR="00C65AD5" w:rsidRPr="001B07F7" w:rsidDel="00CB7C3A" w:rsidRDefault="00C65AD5" w:rsidP="00C65AD5">
      <w:pPr>
        <w:rPr>
          <w:del w:id="37" w:author="Eric Deutsch" w:date="2023-01-10T10:28:00Z"/>
          <w:lang w:val="en-US"/>
        </w:rPr>
      </w:pPr>
      <w:del w:id="38" w:author="Eric Deutsch" w:date="2023-01-10T10:28:00Z">
        <w:r w:rsidRPr="001B07F7" w:rsidDel="00CB7C3A">
          <w:rPr>
            <w:lang w:val="en-US"/>
          </w:rPr>
          <w:delText>a  peptide a series</w:delText>
        </w:r>
      </w:del>
    </w:p>
    <w:p w14:paraId="2FAB4B83" w14:textId="135F8A03" w:rsidR="00C65AD5" w:rsidRPr="001B07F7" w:rsidDel="00CB7C3A" w:rsidRDefault="00C65AD5" w:rsidP="00C65AD5">
      <w:pPr>
        <w:rPr>
          <w:del w:id="39" w:author="Eric Deutsch" w:date="2023-01-10T10:28:00Z"/>
          <w:lang w:val="en-US"/>
        </w:rPr>
      </w:pPr>
      <w:del w:id="40" w:author="Eric Deutsch" w:date="2023-01-10T10:28:00Z">
        <w:r w:rsidRPr="001B07F7" w:rsidDel="00CB7C3A">
          <w:rPr>
            <w:lang w:val="en-US"/>
          </w:rPr>
          <w:delText>b  peptide b series</w:delText>
        </w:r>
      </w:del>
    </w:p>
    <w:p w14:paraId="597CB329" w14:textId="1A38B468" w:rsidR="00C65AD5" w:rsidRPr="001B07F7" w:rsidDel="00CB7C3A" w:rsidRDefault="00C65AD5" w:rsidP="00C65AD5">
      <w:pPr>
        <w:rPr>
          <w:del w:id="41" w:author="Eric Deutsch" w:date="2023-01-10T10:28:00Z"/>
          <w:lang w:val="en-US"/>
        </w:rPr>
      </w:pPr>
      <w:del w:id="42" w:author="Eric Deutsch" w:date="2023-01-10T10:28:00Z">
        <w:r w:rsidRPr="001B07F7" w:rsidDel="00CB7C3A">
          <w:rPr>
            <w:lang w:val="en-US"/>
          </w:rPr>
          <w:delText>c  peptide c series</w:delText>
        </w:r>
      </w:del>
    </w:p>
    <w:p w14:paraId="1FF20C2E" w14:textId="693A5083" w:rsidR="00C65AD5" w:rsidRPr="001B07F7" w:rsidDel="00CB7C3A" w:rsidRDefault="00C65AD5" w:rsidP="00C65AD5">
      <w:pPr>
        <w:rPr>
          <w:del w:id="43" w:author="Eric Deutsch" w:date="2023-01-10T10:28:00Z"/>
          <w:lang w:val="en-US"/>
        </w:rPr>
      </w:pPr>
      <w:del w:id="44" w:author="Eric Deutsch" w:date="2023-01-10T10:28:00Z">
        <w:r w:rsidRPr="001B07F7" w:rsidDel="00CB7C3A">
          <w:rPr>
            <w:lang w:val="en-US"/>
          </w:rPr>
          <w:delText>x  peptide x series</w:delText>
        </w:r>
      </w:del>
    </w:p>
    <w:p w14:paraId="23CA03D9" w14:textId="29882D23" w:rsidR="00C65AD5" w:rsidRPr="001B07F7" w:rsidDel="00CB7C3A" w:rsidRDefault="00C65AD5" w:rsidP="00C65AD5">
      <w:pPr>
        <w:rPr>
          <w:del w:id="45" w:author="Eric Deutsch" w:date="2023-01-10T10:28:00Z"/>
          <w:lang w:val="en-US"/>
        </w:rPr>
      </w:pPr>
      <w:del w:id="46" w:author="Eric Deutsch" w:date="2023-01-10T10:28:00Z">
        <w:r w:rsidRPr="001B07F7" w:rsidDel="00CB7C3A">
          <w:rPr>
            <w:lang w:val="en-US"/>
          </w:rPr>
          <w:delText>y  peptide y series</w:delText>
        </w:r>
      </w:del>
    </w:p>
    <w:p w14:paraId="18026C15" w14:textId="5413982D" w:rsidR="00C65AD5" w:rsidRPr="001B07F7" w:rsidDel="00CB7C3A" w:rsidRDefault="00C65AD5" w:rsidP="00C65AD5">
      <w:pPr>
        <w:rPr>
          <w:del w:id="47" w:author="Eric Deutsch" w:date="2023-01-10T10:28:00Z"/>
          <w:lang w:val="en-US"/>
        </w:rPr>
      </w:pPr>
      <w:del w:id="48" w:author="Eric Deutsch" w:date="2023-01-10T10:28:00Z">
        <w:r w:rsidRPr="001B07F7" w:rsidDel="00CB7C3A">
          <w:rPr>
            <w:lang w:val="en-US"/>
          </w:rPr>
          <w:delText>z  peptide z series</w:delText>
        </w:r>
      </w:del>
    </w:p>
    <w:p w14:paraId="2FF929B6" w14:textId="5F547B94" w:rsidR="00C65AD5" w:rsidRPr="001B07F7" w:rsidDel="00CB7C3A" w:rsidRDefault="00C65AD5" w:rsidP="00C65AD5">
      <w:pPr>
        <w:rPr>
          <w:del w:id="49" w:author="Eric Deutsch" w:date="2023-01-10T10:28:00Z"/>
          <w:lang w:val="en-US"/>
        </w:rPr>
      </w:pPr>
      <w:del w:id="50" w:author="Eric Deutsch" w:date="2023-01-10T10:28:00Z">
        <w:r w:rsidRPr="001B07F7" w:rsidDel="00CB7C3A">
          <w:rPr>
            <w:lang w:val="en-US"/>
          </w:rPr>
          <w:delText xml:space="preserve">I  immonium ion (capital letter </w:delText>
        </w:r>
        <w:r w:rsidRPr="001B07F7" w:rsidDel="00CB7C3A">
          <w:rPr>
            <w:rFonts w:ascii="Courier New" w:eastAsia="Courier New" w:hAnsi="Courier New" w:cs="Courier New"/>
            <w:lang w:val="en-US"/>
          </w:rPr>
          <w:delText>I</w:delText>
        </w:r>
        <w:r w:rsidRPr="001B07F7" w:rsidDel="00CB7C3A">
          <w:rPr>
            <w:lang w:val="en-US"/>
          </w:rPr>
          <w:delText>)</w:delText>
        </w:r>
      </w:del>
    </w:p>
    <w:p w14:paraId="04C1FAEB" w14:textId="28F993BD" w:rsidR="00C65AD5" w:rsidRPr="001B07F7" w:rsidDel="00CB7C3A" w:rsidRDefault="00C65AD5" w:rsidP="00C65AD5">
      <w:pPr>
        <w:rPr>
          <w:del w:id="51" w:author="Eric Deutsch" w:date="2023-01-10T10:28:00Z"/>
          <w:lang w:val="en-US"/>
        </w:rPr>
      </w:pPr>
      <w:del w:id="52" w:author="Eric Deutsch" w:date="2023-01-10T10:28:00Z">
        <w:r w:rsidRPr="001B07F7" w:rsidDel="00CB7C3A">
          <w:rPr>
            <w:lang w:val="en-US"/>
          </w:rPr>
          <w:delText>m  internal fragment ion ('m'iddle)</w:delText>
        </w:r>
      </w:del>
    </w:p>
    <w:p w14:paraId="20C3CE02" w14:textId="2D49C781" w:rsidR="00C65AD5" w:rsidRPr="001B07F7" w:rsidDel="00CB7C3A" w:rsidRDefault="00C65AD5" w:rsidP="00C65AD5">
      <w:pPr>
        <w:rPr>
          <w:del w:id="53" w:author="Eric Deutsch" w:date="2023-01-10T10:28:00Z"/>
          <w:lang w:val="en-US"/>
        </w:rPr>
      </w:pPr>
      <w:del w:id="54" w:author="Eric Deutsch" w:date="2023-01-10T10:28:00Z">
        <w:r w:rsidRPr="001B07F7" w:rsidDel="00CB7C3A">
          <w:rPr>
            <w:lang w:val="en-US"/>
          </w:rPr>
          <w:delText>_  named compound</w:delText>
        </w:r>
      </w:del>
    </w:p>
    <w:p w14:paraId="12C2E4E4" w14:textId="3B9ECA69" w:rsidR="00C65AD5" w:rsidRPr="001B07F7" w:rsidDel="00CB7C3A" w:rsidRDefault="00C65AD5" w:rsidP="00C65AD5">
      <w:pPr>
        <w:rPr>
          <w:del w:id="55" w:author="Eric Deutsch" w:date="2023-01-10T10:28:00Z"/>
          <w:lang w:val="en-US"/>
        </w:rPr>
      </w:pPr>
      <w:del w:id="56" w:author="Eric Deutsch" w:date="2023-01-10T10:28:00Z">
        <w:r w:rsidRPr="001B07F7" w:rsidDel="00CB7C3A">
          <w:rPr>
            <w:lang w:val="en-US"/>
          </w:rPr>
          <w:delText>p  precursor ion</w:delText>
        </w:r>
      </w:del>
    </w:p>
    <w:p w14:paraId="59D3C137" w14:textId="711A42E5" w:rsidR="00C65AD5" w:rsidRPr="001B07F7" w:rsidDel="00CB7C3A" w:rsidRDefault="00C65AD5" w:rsidP="00C65AD5">
      <w:pPr>
        <w:rPr>
          <w:del w:id="57" w:author="Eric Deutsch" w:date="2023-01-10T10:28:00Z"/>
          <w:lang w:val="en-US"/>
        </w:rPr>
      </w:pPr>
      <w:del w:id="58" w:author="Eric Deutsch" w:date="2023-01-10T10:28:00Z">
        <w:r w:rsidRPr="001B07F7" w:rsidDel="00CB7C3A">
          <w:rPr>
            <w:lang w:val="en-US"/>
          </w:rPr>
          <w:delText>r  reporter ion (isobaric label)</w:delText>
        </w:r>
      </w:del>
    </w:p>
    <w:p w14:paraId="2BA83246" w14:textId="6E2BE4B6" w:rsidR="00C65AD5" w:rsidDel="00CB7C3A" w:rsidRDefault="00C65AD5" w:rsidP="00C65AD5">
      <w:pPr>
        <w:rPr>
          <w:del w:id="59" w:author="Eric Deutsch" w:date="2023-01-10T10:28:00Z"/>
          <w:lang w:val="en-US"/>
        </w:rPr>
      </w:pPr>
      <w:del w:id="60" w:author="Eric Deutsch" w:date="2023-01-10T10:28:00Z">
        <w:r w:rsidRPr="001B07F7" w:rsidDel="00CB7C3A">
          <w:rPr>
            <w:lang w:val="en-US"/>
          </w:rPr>
          <w:delText>f  chemical formula</w:delText>
        </w:r>
      </w:del>
    </w:p>
    <w:p w14:paraId="70BC89C3" w14:textId="3774AD9F" w:rsidR="00533DE1" w:rsidRPr="001B07F7" w:rsidDel="00CB7C3A" w:rsidRDefault="00533DE1" w:rsidP="00C65AD5">
      <w:pPr>
        <w:rPr>
          <w:del w:id="61" w:author="Eric Deutsch" w:date="2023-01-10T10:28:00Z"/>
          <w:lang w:val="en-US"/>
        </w:rPr>
      </w:pPr>
      <w:del w:id="62" w:author="Eric Deutsch" w:date="2023-01-10T10:28:00Z">
        <w:r w:rsidRPr="00F40EE1" w:rsidDel="00CB7C3A">
          <w:rPr>
            <w:lang w:val="en-US"/>
          </w:rPr>
          <w:delText xml:space="preserve">s  smiles string for </w:delText>
        </w:r>
        <w:r w:rsidR="0002060D" w:rsidRPr="00F40EE1" w:rsidDel="00CB7C3A">
          <w:rPr>
            <w:lang w:val="en-US"/>
          </w:rPr>
          <w:delText>chemical</w:delText>
        </w:r>
        <w:r w:rsidRPr="00F40EE1" w:rsidDel="00CB7C3A">
          <w:rPr>
            <w:lang w:val="en-US"/>
          </w:rPr>
          <w:delText xml:space="preserve"> compounds</w:delText>
        </w:r>
      </w:del>
    </w:p>
    <w:p w14:paraId="6E9D725B" w14:textId="77777777" w:rsidR="00C65AD5" w:rsidRPr="001B07F7" w:rsidRDefault="00C65AD5" w:rsidP="00C65AD5">
      <w:pPr>
        <w:rPr>
          <w:lang w:val="en-US"/>
        </w:rPr>
      </w:pPr>
    </w:p>
    <w:p w14:paraId="2938FF7A" w14:textId="57B7D034" w:rsidR="00C65AD5" w:rsidRPr="001B07F7" w:rsidRDefault="00C65AD5" w:rsidP="00C65AD5">
      <w:pPr>
        <w:rPr>
          <w:lang w:val="en-US"/>
        </w:rPr>
      </w:pPr>
      <w:r w:rsidRPr="001B07F7">
        <w:rPr>
          <w:lang w:val="en-US"/>
        </w:rPr>
        <w:lastRenderedPageBreak/>
        <w:t xml:space="preserve">For </w:t>
      </w:r>
      <w:r w:rsidR="00533DE1">
        <w:rPr>
          <w:lang w:val="en-US"/>
        </w:rPr>
        <w:t>most</w:t>
      </w:r>
      <w:r w:rsidRPr="001B07F7">
        <w:rPr>
          <w:lang w:val="en-US"/>
        </w:rPr>
        <w:t xml:space="preserve"> ion types, </w:t>
      </w:r>
      <w:r w:rsidR="00533DE1">
        <w:rPr>
          <w:lang w:val="en-US"/>
        </w:rPr>
        <w:t>one or two ordinal</w:t>
      </w:r>
      <w:r w:rsidRPr="001B07F7">
        <w:rPr>
          <w:lang w:val="en-US"/>
        </w:rPr>
        <w:t xml:space="preserve"> number</w:t>
      </w:r>
      <w:r w:rsidR="00482893">
        <w:rPr>
          <w:lang w:val="en-US"/>
        </w:rPr>
        <w:t>s</w:t>
      </w:r>
      <w:r w:rsidRPr="001B07F7">
        <w:rPr>
          <w:lang w:val="en-US"/>
        </w:rPr>
        <w:t xml:space="preserve"> or additional characters follow the ion type prefix to complete the specification; see examples below.</w:t>
      </w:r>
    </w:p>
    <w:p w14:paraId="0AADACE3" w14:textId="77777777" w:rsidR="00C65AD5" w:rsidRPr="001B07F7" w:rsidRDefault="00C65AD5" w:rsidP="00C65AD5">
      <w:pPr>
        <w:rPr>
          <w:lang w:val="en-US"/>
        </w:rPr>
      </w:pPr>
    </w:p>
    <w:p w14:paraId="43CE3178" w14:textId="09022FFA" w:rsidR="00C65AD5" w:rsidRPr="001B07F7" w:rsidDel="00CB7C3A" w:rsidRDefault="00C65AD5" w:rsidP="00C65AD5">
      <w:pPr>
        <w:rPr>
          <w:del w:id="63" w:author="Eric Deutsch" w:date="2023-01-10T10:29:00Z"/>
          <w:lang w:val="en-US"/>
        </w:rPr>
      </w:pPr>
      <w:r w:rsidRPr="001B07F7">
        <w:rPr>
          <w:lang w:val="en-US"/>
        </w:rPr>
        <w:t>The following prefixes are reserved for future extensions for custom annotation formats for other molecule types:</w:t>
      </w:r>
      <w:ins w:id="64" w:author="Eric Deutsch" w:date="2023-01-10T10:29:00Z">
        <w:r w:rsidR="00CB7C3A">
          <w:rPr>
            <w:lang w:val="en-US"/>
          </w:rPr>
          <w:t xml:space="preserve"> </w:t>
        </w:r>
      </w:ins>
    </w:p>
    <w:p w14:paraId="584C9A7D" w14:textId="7AE208F9" w:rsidR="00C65AD5" w:rsidRPr="001B07F7" w:rsidDel="00CB7C3A" w:rsidRDefault="00C65AD5" w:rsidP="00C65AD5">
      <w:pPr>
        <w:rPr>
          <w:del w:id="65" w:author="Eric Deutsch" w:date="2023-01-10T10:29:00Z"/>
          <w:lang w:val="en-US"/>
        </w:rPr>
      </w:pPr>
      <w:r w:rsidRPr="001B07F7">
        <w:rPr>
          <w:lang w:val="en-US"/>
        </w:rPr>
        <w:t xml:space="preserve">G </w:t>
      </w:r>
      <w:ins w:id="66" w:author="Eric Deutsch" w:date="2023-01-10T10:29:00Z">
        <w:r w:rsidR="00CB7C3A">
          <w:rPr>
            <w:lang w:val="en-US"/>
          </w:rPr>
          <w:t>for</w:t>
        </w:r>
      </w:ins>
      <w:r w:rsidRPr="001B07F7">
        <w:rPr>
          <w:lang w:val="en-US"/>
        </w:rPr>
        <w:t xml:space="preserve"> glycan ion fragments</w:t>
      </w:r>
      <w:ins w:id="67" w:author="Eric Deutsch" w:date="2023-01-10T10:29:00Z">
        <w:r w:rsidR="00CB7C3A">
          <w:rPr>
            <w:lang w:val="en-US"/>
          </w:rPr>
          <w:t xml:space="preserve">; </w:t>
        </w:r>
      </w:ins>
    </w:p>
    <w:p w14:paraId="0DCF9BB5" w14:textId="18ABC7B8" w:rsidR="00C65AD5" w:rsidRPr="001B07F7" w:rsidDel="00CB7C3A" w:rsidRDefault="00C65AD5" w:rsidP="00C65AD5">
      <w:pPr>
        <w:rPr>
          <w:del w:id="68" w:author="Eric Deutsch" w:date="2023-01-10T10:29:00Z"/>
          <w:lang w:val="en-US"/>
        </w:rPr>
      </w:pPr>
      <w:r w:rsidRPr="001B07F7">
        <w:rPr>
          <w:lang w:val="en-US"/>
        </w:rPr>
        <w:t xml:space="preserve">L </w:t>
      </w:r>
      <w:proofErr w:type="gramStart"/>
      <w:ins w:id="69" w:author="Eric Deutsch" w:date="2023-01-10T10:29:00Z">
        <w:r w:rsidR="00CB7C3A">
          <w:rPr>
            <w:lang w:val="en-US"/>
          </w:rPr>
          <w:t>for</w:t>
        </w:r>
      </w:ins>
      <w:r w:rsidRPr="001B07F7">
        <w:rPr>
          <w:lang w:val="en-US"/>
        </w:rPr>
        <w:t xml:space="preserve">  lipid</w:t>
      </w:r>
      <w:proofErr w:type="gramEnd"/>
      <w:r w:rsidRPr="001B07F7">
        <w:rPr>
          <w:lang w:val="en-US"/>
        </w:rPr>
        <w:t xml:space="preserve"> ion fragments</w:t>
      </w:r>
      <w:ins w:id="70" w:author="Eric Deutsch" w:date="2023-01-10T10:29:00Z">
        <w:r w:rsidR="00CB7C3A">
          <w:rPr>
            <w:lang w:val="en-US"/>
          </w:rPr>
          <w:t xml:space="preserve">; </w:t>
        </w:r>
      </w:ins>
    </w:p>
    <w:p w14:paraId="7095309D" w14:textId="7523DDCC" w:rsidR="00C65AD5" w:rsidRPr="001B07F7" w:rsidRDefault="00C65AD5" w:rsidP="00C65AD5">
      <w:pPr>
        <w:rPr>
          <w:lang w:val="en-US"/>
        </w:rPr>
      </w:pPr>
      <w:r w:rsidRPr="001B07F7">
        <w:rPr>
          <w:lang w:val="en-US"/>
        </w:rPr>
        <w:t xml:space="preserve">X </w:t>
      </w:r>
      <w:ins w:id="71" w:author="Eric Deutsch" w:date="2023-01-10T10:29:00Z">
        <w:r w:rsidR="00CB7C3A">
          <w:rPr>
            <w:lang w:val="en-US"/>
          </w:rPr>
          <w:t>for</w:t>
        </w:r>
      </w:ins>
      <w:r w:rsidRPr="001B07F7">
        <w:rPr>
          <w:lang w:val="en-US"/>
        </w:rPr>
        <w:t xml:space="preserve"> cross-linked peptide fragments</w:t>
      </w:r>
      <w:ins w:id="72" w:author="Eric Deutsch" w:date="2023-01-10T10:29:00Z">
        <w:r w:rsidR="00CB7C3A">
          <w:rPr>
            <w:lang w:val="en-US"/>
          </w:rPr>
          <w:t>.</w:t>
        </w:r>
      </w:ins>
    </w:p>
    <w:p w14:paraId="510E07A9" w14:textId="77777777" w:rsidR="00C65AD5" w:rsidRPr="001B07F7" w:rsidRDefault="00C65AD5" w:rsidP="00C65AD5">
      <w:pPr>
        <w:rPr>
          <w:lang w:val="en-US"/>
        </w:rPr>
      </w:pPr>
    </w:p>
    <w:p w14:paraId="001AF039" w14:textId="3BE2D97F" w:rsidR="00C65AD5" w:rsidRPr="001B07F7" w:rsidRDefault="00C65AD5" w:rsidP="002430BC">
      <w:pPr>
        <w:pStyle w:val="Heading3"/>
      </w:pPr>
      <w:bookmarkStart w:id="73" w:name="_Toc124242604"/>
      <w:r w:rsidRPr="001B07F7">
        <w:t>Unknown ions</w:t>
      </w:r>
      <w:bookmarkEnd w:id="73"/>
    </w:p>
    <w:p w14:paraId="08BEC0F2" w14:textId="18FCB54B" w:rsidR="00C65AD5" w:rsidRPr="001B07F7" w:rsidRDefault="00C65AD5" w:rsidP="00C65AD5">
      <w:pPr>
        <w:pStyle w:val="nobreak"/>
        <w:rPr>
          <w:lang w:val="en-US"/>
        </w:rPr>
      </w:pPr>
    </w:p>
    <w:p w14:paraId="3F8DC974" w14:textId="53B4FD4D" w:rsidR="00C65AD5" w:rsidRPr="001B07F7" w:rsidRDefault="00C65AD5" w:rsidP="00C65AD5">
      <w:pPr>
        <w:rPr>
          <w:lang w:val="en-US"/>
        </w:rPr>
      </w:pPr>
      <w:r w:rsidRPr="001B07F7">
        <w:rPr>
          <w:lang w:val="en-US"/>
        </w:rPr>
        <w:t xml:space="preserve">If a spectrum has been annotated and peak annotations are included in other peaks, those peaks that cannot be interpreted </w:t>
      </w:r>
      <w:r w:rsidR="00533DE1">
        <w:rPr>
          <w:lang w:val="en-US"/>
        </w:rPr>
        <w:t>SHOULD</w:t>
      </w:r>
      <w:r w:rsidRPr="001B07F7">
        <w:rPr>
          <w:lang w:val="en-US"/>
        </w:rPr>
        <w:t xml:space="preserve"> be marked with ‘?’.  The charge state and isotopic state MAY be specified after the ‘?’ if they can be determined (</w:t>
      </w:r>
      <w:proofErr w:type="gramStart"/>
      <w:r w:rsidRPr="001B07F7">
        <w:rPr>
          <w:lang w:val="en-US"/>
        </w:rPr>
        <w:t>e.g.</w:t>
      </w:r>
      <w:proofErr w:type="gramEnd"/>
      <w:r w:rsidRPr="001B07F7">
        <w:rPr>
          <w:lang w:val="en-US"/>
        </w:rPr>
        <w:t xml:space="preserve"> by charge deconvolution), such as:</w:t>
      </w:r>
    </w:p>
    <w:p w14:paraId="3D762AE0" w14:textId="0734D9D0" w:rsidR="00C65AD5" w:rsidRDefault="00C65AD5" w:rsidP="00C65AD5">
      <w:pPr>
        <w:rPr>
          <w:lang w:val="en-US"/>
        </w:rPr>
      </w:pPr>
    </w:p>
    <w:p w14:paraId="1194B94A" w14:textId="531735C8" w:rsidR="00482893" w:rsidRPr="001B07F7" w:rsidRDefault="00482893" w:rsidP="00C65AD5">
      <w:pPr>
        <w:rPr>
          <w:lang w:val="en-US"/>
        </w:rPr>
      </w:pPr>
      <w:r>
        <w:rPr>
          <w:lang w:val="en-US"/>
        </w:rPr>
        <w:t>?</w:t>
      </w:r>
    </w:p>
    <w:p w14:paraId="7957B501" w14:textId="77777777" w:rsidR="00C65AD5" w:rsidRPr="001B07F7" w:rsidRDefault="00C65AD5" w:rsidP="00C65AD5">
      <w:pPr>
        <w:rPr>
          <w:lang w:val="en-US"/>
        </w:rPr>
      </w:pPr>
      <w:proofErr w:type="gramStart"/>
      <w:r w:rsidRPr="001B07F7">
        <w:rPr>
          <w:lang w:val="en-US"/>
        </w:rPr>
        <w:t>?^</w:t>
      </w:r>
      <w:proofErr w:type="gramEnd"/>
      <w:r w:rsidRPr="001B07F7">
        <w:rPr>
          <w:lang w:val="en-US"/>
        </w:rPr>
        <w:t>3</w:t>
      </w:r>
    </w:p>
    <w:p w14:paraId="34C7DB34" w14:textId="77777777" w:rsidR="00C65AD5" w:rsidRPr="001B07F7" w:rsidRDefault="00C65AD5" w:rsidP="00C65AD5">
      <w:pPr>
        <w:rPr>
          <w:lang w:val="en-US"/>
        </w:rPr>
      </w:pPr>
      <w:proofErr w:type="gramStart"/>
      <w:r w:rsidRPr="001B07F7">
        <w:rPr>
          <w:lang w:val="en-US"/>
        </w:rPr>
        <w:t>?+</w:t>
      </w:r>
      <w:proofErr w:type="gramEnd"/>
      <w:r w:rsidRPr="001B07F7">
        <w:rPr>
          <w:lang w:val="en-US"/>
        </w:rPr>
        <w:t>2i^4</w:t>
      </w:r>
    </w:p>
    <w:p w14:paraId="72312CD5" w14:textId="77777777" w:rsidR="00C65AD5" w:rsidRPr="001B07F7" w:rsidRDefault="00C65AD5" w:rsidP="00C65AD5">
      <w:pPr>
        <w:rPr>
          <w:lang w:val="en-US"/>
        </w:rPr>
      </w:pPr>
    </w:p>
    <w:p w14:paraId="690E4E67" w14:textId="64A28C21" w:rsidR="00293E67" w:rsidRDefault="00C65AD5" w:rsidP="00C65AD5">
      <w:pPr>
        <w:rPr>
          <w:lang w:val="en-US"/>
        </w:rPr>
      </w:pPr>
      <w:r w:rsidRPr="001B07F7">
        <w:rPr>
          <w:lang w:val="en-US"/>
        </w:rPr>
        <w:t xml:space="preserve">See </w:t>
      </w:r>
      <w:r w:rsidR="00293E67">
        <w:rPr>
          <w:lang w:val="en-US"/>
        </w:rPr>
        <w:t xml:space="preserve">the </w:t>
      </w:r>
      <w:r w:rsidRPr="001B07F7">
        <w:rPr>
          <w:lang w:val="en-US"/>
        </w:rPr>
        <w:t>“Isot</w:t>
      </w:r>
      <w:r w:rsidR="00293E67">
        <w:rPr>
          <w:lang w:val="en-US"/>
        </w:rPr>
        <w:t xml:space="preserve">ope” and “Charge State” sections below for more information on </w:t>
      </w:r>
      <w:r w:rsidR="00482893">
        <w:rPr>
          <w:lang w:val="en-US"/>
        </w:rPr>
        <w:t>those components</w:t>
      </w:r>
      <w:r w:rsidR="00293E67">
        <w:rPr>
          <w:lang w:val="en-US"/>
        </w:rPr>
        <w:t>.</w:t>
      </w:r>
    </w:p>
    <w:p w14:paraId="782A6D90" w14:textId="34EB16A7" w:rsidR="00293E67" w:rsidRDefault="00293E67" w:rsidP="00C65AD5">
      <w:pPr>
        <w:rPr>
          <w:lang w:val="en-US"/>
        </w:rPr>
      </w:pPr>
    </w:p>
    <w:p w14:paraId="3CC3F328" w14:textId="2B4FBE1E" w:rsidR="00A874B5" w:rsidRPr="00CB7C3A" w:rsidRDefault="00293E67" w:rsidP="00C65AD5">
      <w:pPr>
        <w:rPr>
          <w:lang w:val="en-US"/>
        </w:rPr>
      </w:pPr>
      <w:r w:rsidRPr="00CB7C3A">
        <w:rPr>
          <w:lang w:val="en-US"/>
          <w:rPrChange w:id="74" w:author="Eric Deutsch" w:date="2023-01-10T10:29:00Z">
            <w:rPr>
              <w:highlight w:val="yellow"/>
              <w:lang w:val="en-US"/>
            </w:rPr>
          </w:rPrChange>
        </w:rPr>
        <w:t>Unknown ions MAY be assigned an int</w:t>
      </w:r>
      <w:r w:rsidR="00A874B5" w:rsidRPr="00CB7C3A">
        <w:rPr>
          <w:lang w:val="en-US"/>
          <w:rPrChange w:id="75" w:author="Eric Deutsch" w:date="2023-01-10T10:29:00Z">
            <w:rPr>
              <w:highlight w:val="yellow"/>
              <w:lang w:val="en-US"/>
            </w:rPr>
          </w:rPrChange>
        </w:rPr>
        <w:t xml:space="preserve">eger number </w:t>
      </w:r>
      <w:del w:id="76" w:author="Eric Deutsch" w:date="2023-01-06T08:37:00Z">
        <w:r w:rsidR="00482893" w:rsidRPr="00CB7C3A" w:rsidDel="0091629A">
          <w:rPr>
            <w:lang w:val="en-US"/>
            <w:rPrChange w:id="77" w:author="Eric Deutsch" w:date="2023-01-10T10:29:00Z">
              <w:rPr>
                <w:highlight w:val="yellow"/>
                <w:lang w:val="en-US"/>
              </w:rPr>
            </w:rPrChange>
          </w:rPr>
          <w:delText xml:space="preserve">enclosed in curly braces </w:delText>
        </w:r>
      </w:del>
      <w:r w:rsidR="00A874B5" w:rsidRPr="00CB7C3A">
        <w:rPr>
          <w:lang w:val="en-US"/>
          <w:rPrChange w:id="78" w:author="Eric Deutsch" w:date="2023-01-10T10:29:00Z">
            <w:rPr>
              <w:highlight w:val="yellow"/>
              <w:lang w:val="en-US"/>
            </w:rPr>
          </w:rPrChange>
        </w:rPr>
        <w:t xml:space="preserve">in order to annotate relationships between </w:t>
      </w:r>
      <w:r w:rsidR="00482893" w:rsidRPr="00CB7C3A">
        <w:rPr>
          <w:lang w:val="en-US"/>
          <w:rPrChange w:id="79" w:author="Eric Deutsch" w:date="2023-01-10T10:29:00Z">
            <w:rPr>
              <w:highlight w:val="yellow"/>
              <w:lang w:val="en-US"/>
            </w:rPr>
          </w:rPrChange>
        </w:rPr>
        <w:t xml:space="preserve">unknown </w:t>
      </w:r>
      <w:r w:rsidR="00A874B5" w:rsidRPr="00CB7C3A">
        <w:rPr>
          <w:lang w:val="en-US"/>
          <w:rPrChange w:id="80" w:author="Eric Deutsch" w:date="2023-01-10T10:29:00Z">
            <w:rPr>
              <w:highlight w:val="yellow"/>
              <w:lang w:val="en-US"/>
            </w:rPr>
          </w:rPrChange>
        </w:rPr>
        <w:t xml:space="preserve">ions. In the following examples, one ion is designated as number 17 and then an isotope and neutral loss of this ion are annotated to indicate their proposed relationship to </w:t>
      </w:r>
      <w:r w:rsidR="00482893" w:rsidRPr="00CB7C3A">
        <w:rPr>
          <w:lang w:val="en-US"/>
          <w:rPrChange w:id="81" w:author="Eric Deutsch" w:date="2023-01-10T10:29:00Z">
            <w:rPr>
              <w:highlight w:val="yellow"/>
              <w:lang w:val="en-US"/>
            </w:rPr>
          </w:rPrChange>
        </w:rPr>
        <w:t>a primary</w:t>
      </w:r>
      <w:r w:rsidR="00A874B5" w:rsidRPr="00CB7C3A">
        <w:rPr>
          <w:lang w:val="en-US"/>
          <w:rPrChange w:id="82" w:author="Eric Deutsch" w:date="2023-01-10T10:29:00Z">
            <w:rPr>
              <w:highlight w:val="yellow"/>
              <w:lang w:val="en-US"/>
            </w:rPr>
          </w:rPrChange>
        </w:rPr>
        <w:t xml:space="preserve"> unknown ion:</w:t>
      </w:r>
    </w:p>
    <w:p w14:paraId="7DCEE852" w14:textId="77777777" w:rsidR="00A874B5" w:rsidRPr="00CB7C3A" w:rsidRDefault="00A874B5" w:rsidP="00C65AD5">
      <w:pPr>
        <w:rPr>
          <w:lang w:val="en-US"/>
        </w:rPr>
      </w:pPr>
    </w:p>
    <w:p w14:paraId="6D447BD5" w14:textId="614060D0" w:rsidR="00533DE1" w:rsidRPr="00CB7C3A" w:rsidRDefault="00533DE1" w:rsidP="00C65AD5">
      <w:pPr>
        <w:rPr>
          <w:lang w:val="en-US"/>
        </w:rPr>
      </w:pPr>
      <w:r w:rsidRPr="00CB7C3A">
        <w:rPr>
          <w:lang w:val="en-US"/>
          <w:rPrChange w:id="83" w:author="Eric Deutsch" w:date="2023-01-10T10:29:00Z">
            <w:rPr>
              <w:highlight w:val="yellow"/>
              <w:lang w:val="en-US"/>
            </w:rPr>
          </w:rPrChange>
        </w:rPr>
        <w:t>?</w:t>
      </w:r>
      <w:del w:id="84" w:author="Eric Deutsch" w:date="2023-01-06T08:37:00Z">
        <w:r w:rsidR="00EB454C" w:rsidRPr="00CB7C3A" w:rsidDel="0091629A">
          <w:rPr>
            <w:lang w:val="en-US"/>
            <w:rPrChange w:id="85" w:author="Eric Deutsch" w:date="2023-01-10T10:29:00Z">
              <w:rPr>
                <w:highlight w:val="yellow"/>
                <w:lang w:val="en-US"/>
              </w:rPr>
            </w:rPrChange>
          </w:rPr>
          <w:delText>{</w:delText>
        </w:r>
      </w:del>
      <w:r w:rsidR="00EB454C" w:rsidRPr="00CB7C3A">
        <w:rPr>
          <w:lang w:val="en-US"/>
          <w:rPrChange w:id="86" w:author="Eric Deutsch" w:date="2023-01-10T10:29:00Z">
            <w:rPr>
              <w:highlight w:val="yellow"/>
              <w:lang w:val="en-US"/>
            </w:rPr>
          </w:rPrChange>
        </w:rPr>
        <w:t>17</w:t>
      </w:r>
      <w:del w:id="87" w:author="Eric Deutsch" w:date="2023-01-06T08:37:00Z">
        <w:r w:rsidRPr="00CB7C3A" w:rsidDel="0091629A">
          <w:rPr>
            <w:lang w:val="en-US"/>
            <w:rPrChange w:id="88" w:author="Eric Deutsch" w:date="2023-01-10T10:29:00Z">
              <w:rPr>
                <w:highlight w:val="yellow"/>
                <w:lang w:val="en-US"/>
              </w:rPr>
            </w:rPrChange>
          </w:rPr>
          <w:delText>}</w:delText>
        </w:r>
      </w:del>
    </w:p>
    <w:p w14:paraId="5B8EA114" w14:textId="1D9F4F60" w:rsidR="00533DE1" w:rsidRPr="00CB7C3A" w:rsidRDefault="00EB454C" w:rsidP="00C65AD5">
      <w:pPr>
        <w:rPr>
          <w:lang w:val="en-US"/>
          <w:rPrChange w:id="89" w:author="Eric Deutsch" w:date="2023-01-10T10:29:00Z">
            <w:rPr>
              <w:highlight w:val="yellow"/>
              <w:lang w:val="en-US"/>
            </w:rPr>
          </w:rPrChange>
        </w:rPr>
      </w:pPr>
      <w:r w:rsidRPr="00CB7C3A">
        <w:rPr>
          <w:lang w:val="en-US"/>
          <w:rPrChange w:id="90" w:author="Eric Deutsch" w:date="2023-01-10T10:29:00Z">
            <w:rPr>
              <w:highlight w:val="yellow"/>
              <w:lang w:val="en-US"/>
            </w:rPr>
          </w:rPrChange>
        </w:rPr>
        <w:t>?</w:t>
      </w:r>
      <w:del w:id="91" w:author="Eric Deutsch" w:date="2023-01-06T08:37:00Z">
        <w:r w:rsidRPr="00CB7C3A" w:rsidDel="0091629A">
          <w:rPr>
            <w:lang w:val="en-US"/>
            <w:rPrChange w:id="92" w:author="Eric Deutsch" w:date="2023-01-10T10:29:00Z">
              <w:rPr>
                <w:highlight w:val="yellow"/>
                <w:lang w:val="en-US"/>
              </w:rPr>
            </w:rPrChange>
          </w:rPr>
          <w:delText>{</w:delText>
        </w:r>
      </w:del>
      <w:r w:rsidRPr="00CB7C3A">
        <w:rPr>
          <w:lang w:val="en-US"/>
          <w:rPrChange w:id="93" w:author="Eric Deutsch" w:date="2023-01-10T10:29:00Z">
            <w:rPr>
              <w:highlight w:val="yellow"/>
              <w:lang w:val="en-US"/>
            </w:rPr>
          </w:rPrChange>
        </w:rPr>
        <w:t>17</w:t>
      </w:r>
      <w:del w:id="94" w:author="Eric Deutsch" w:date="2023-01-06T08:37:00Z">
        <w:r w:rsidR="00533DE1" w:rsidRPr="00CB7C3A" w:rsidDel="0091629A">
          <w:rPr>
            <w:lang w:val="en-US"/>
            <w:rPrChange w:id="95" w:author="Eric Deutsch" w:date="2023-01-10T10:29:00Z">
              <w:rPr>
                <w:highlight w:val="yellow"/>
                <w:lang w:val="en-US"/>
              </w:rPr>
            </w:rPrChange>
          </w:rPr>
          <w:delText>}</w:delText>
        </w:r>
      </w:del>
      <w:r w:rsidR="00533DE1" w:rsidRPr="00CB7C3A">
        <w:rPr>
          <w:lang w:val="en-US"/>
          <w:rPrChange w:id="96" w:author="Eric Deutsch" w:date="2023-01-10T10:29:00Z">
            <w:rPr>
              <w:highlight w:val="yellow"/>
              <w:lang w:val="en-US"/>
            </w:rPr>
          </w:rPrChange>
        </w:rPr>
        <w:t>+i</w:t>
      </w:r>
      <w:r w:rsidRPr="00CB7C3A">
        <w:rPr>
          <w:lang w:val="en-US"/>
          <w:rPrChange w:id="97" w:author="Eric Deutsch" w:date="2023-01-10T10:29:00Z">
            <w:rPr>
              <w:highlight w:val="yellow"/>
              <w:lang w:val="en-US"/>
            </w:rPr>
          </w:rPrChange>
        </w:rPr>
        <w:t>/1.45ppm</w:t>
      </w:r>
    </w:p>
    <w:p w14:paraId="493BBA6B" w14:textId="7C51E03E" w:rsidR="00533DE1" w:rsidRPr="00CB7C3A" w:rsidRDefault="00533DE1" w:rsidP="00C65AD5">
      <w:pPr>
        <w:rPr>
          <w:lang w:val="en-US"/>
          <w:rPrChange w:id="98" w:author="Eric Deutsch" w:date="2023-01-10T10:29:00Z">
            <w:rPr>
              <w:highlight w:val="yellow"/>
              <w:lang w:val="en-US"/>
            </w:rPr>
          </w:rPrChange>
        </w:rPr>
      </w:pPr>
      <w:r w:rsidRPr="00CB7C3A">
        <w:rPr>
          <w:lang w:val="en-US"/>
          <w:rPrChange w:id="99" w:author="Eric Deutsch" w:date="2023-01-10T10:29:00Z">
            <w:rPr>
              <w:highlight w:val="yellow"/>
              <w:lang w:val="en-US"/>
            </w:rPr>
          </w:rPrChange>
        </w:rPr>
        <w:t>?</w:t>
      </w:r>
      <w:del w:id="100" w:author="Eric Deutsch" w:date="2023-01-06T08:37:00Z">
        <w:r w:rsidRPr="00CB7C3A" w:rsidDel="0091629A">
          <w:rPr>
            <w:lang w:val="en-US"/>
            <w:rPrChange w:id="101" w:author="Eric Deutsch" w:date="2023-01-10T10:29:00Z">
              <w:rPr>
                <w:highlight w:val="yellow"/>
                <w:lang w:val="en-US"/>
              </w:rPr>
            </w:rPrChange>
          </w:rPr>
          <w:delText>{</w:delText>
        </w:r>
      </w:del>
      <w:r w:rsidR="00EB454C" w:rsidRPr="00CB7C3A">
        <w:rPr>
          <w:lang w:val="en-US"/>
          <w:rPrChange w:id="102" w:author="Eric Deutsch" w:date="2023-01-10T10:29:00Z">
            <w:rPr>
              <w:highlight w:val="yellow"/>
              <w:lang w:val="en-US"/>
            </w:rPr>
          </w:rPrChange>
        </w:rPr>
        <w:t>17</w:t>
      </w:r>
      <w:del w:id="103" w:author="Eric Deutsch" w:date="2023-01-06T08:37:00Z">
        <w:r w:rsidRPr="00CB7C3A" w:rsidDel="0091629A">
          <w:rPr>
            <w:lang w:val="en-US"/>
            <w:rPrChange w:id="104" w:author="Eric Deutsch" w:date="2023-01-10T10:29:00Z">
              <w:rPr>
                <w:highlight w:val="yellow"/>
                <w:lang w:val="en-US"/>
              </w:rPr>
            </w:rPrChange>
          </w:rPr>
          <w:delText>}</w:delText>
        </w:r>
      </w:del>
      <w:r w:rsidRPr="00CB7C3A">
        <w:rPr>
          <w:lang w:val="en-US"/>
          <w:rPrChange w:id="105" w:author="Eric Deutsch" w:date="2023-01-10T10:29:00Z">
            <w:rPr>
              <w:highlight w:val="yellow"/>
              <w:lang w:val="en-US"/>
            </w:rPr>
          </w:rPrChange>
        </w:rPr>
        <w:t>-H2O</w:t>
      </w:r>
      <w:r w:rsidR="00EB454C" w:rsidRPr="00CB7C3A">
        <w:rPr>
          <w:lang w:val="en-US"/>
          <w:rPrChange w:id="106" w:author="Eric Deutsch" w:date="2023-01-10T10:29:00Z">
            <w:rPr>
              <w:highlight w:val="yellow"/>
              <w:lang w:val="en-US"/>
            </w:rPr>
          </w:rPrChange>
        </w:rPr>
        <w:t>/-0.87ppm</w:t>
      </w:r>
    </w:p>
    <w:p w14:paraId="7FB757C3" w14:textId="59177E67" w:rsidR="00C65AD5" w:rsidRDefault="00C65AD5" w:rsidP="002923AC">
      <w:pPr>
        <w:rPr>
          <w:lang w:val="en-US"/>
        </w:rPr>
      </w:pPr>
    </w:p>
    <w:p w14:paraId="20FECD9F" w14:textId="77777777" w:rsidR="0091629A" w:rsidRPr="001B07F7" w:rsidRDefault="0091629A" w:rsidP="002923AC">
      <w:pPr>
        <w:rPr>
          <w:lang w:val="en-US"/>
        </w:rPr>
      </w:pPr>
    </w:p>
    <w:p w14:paraId="37AECB20" w14:textId="3BABE618" w:rsidR="00C65AD5" w:rsidRPr="001B07F7" w:rsidRDefault="00C65AD5" w:rsidP="002430BC">
      <w:pPr>
        <w:pStyle w:val="Heading3"/>
      </w:pPr>
      <w:bookmarkStart w:id="107" w:name="_Toc124242605"/>
      <w:r w:rsidRPr="001B07F7">
        <w:t>Primary series ions</w:t>
      </w:r>
      <w:bookmarkEnd w:id="107"/>
    </w:p>
    <w:p w14:paraId="0512FD7E" w14:textId="77777777" w:rsidR="00C65AD5" w:rsidRPr="001B07F7" w:rsidRDefault="00C65AD5" w:rsidP="002923AC">
      <w:pPr>
        <w:rPr>
          <w:lang w:val="en-US"/>
        </w:rPr>
      </w:pPr>
    </w:p>
    <w:p w14:paraId="44936B5E" w14:textId="23F6CDEC" w:rsidR="00C65AD5" w:rsidRPr="001B07F7" w:rsidRDefault="00C65AD5" w:rsidP="00C65AD5">
      <w:pPr>
        <w:rPr>
          <w:lang w:val="en-US"/>
        </w:rPr>
      </w:pPr>
      <w:r w:rsidRPr="001B07F7">
        <w:rPr>
          <w:lang w:val="en-US"/>
        </w:rPr>
        <w:t>The primary fragmentation series ions include a, b, and c ions from the N terminus and x, y, and z ions from the C terminus. The ions types are followed by an ordinal to indicate how many residues from the terminus are included in the fragment. For example</w:t>
      </w:r>
      <w:r w:rsidR="008A44DB">
        <w:rPr>
          <w:lang w:val="en-US"/>
        </w:rPr>
        <w:t>,</w:t>
      </w:r>
      <w:r w:rsidRPr="001B07F7">
        <w:rPr>
          <w:lang w:val="en-US"/>
        </w:rPr>
        <w:t xml:space="preserve"> a b2 ion indicates 2 residues from the N terminus.</w:t>
      </w:r>
    </w:p>
    <w:p w14:paraId="668ACF83" w14:textId="77777777" w:rsidR="00C65AD5" w:rsidRPr="001B07F7" w:rsidRDefault="00C65AD5" w:rsidP="00C65AD5">
      <w:pPr>
        <w:rPr>
          <w:lang w:val="en-US"/>
        </w:rPr>
      </w:pPr>
    </w:p>
    <w:p w14:paraId="7647B0AC" w14:textId="09855B0F" w:rsidR="00C65AD5" w:rsidRPr="001B07F7" w:rsidRDefault="00C65AD5" w:rsidP="00C65AD5">
      <w:pPr>
        <w:rPr>
          <w:lang w:val="en-US"/>
        </w:rPr>
      </w:pPr>
      <w:r w:rsidRPr="001B07F7">
        <w:rPr>
          <w:lang w:val="en-US"/>
        </w:rPr>
        <w:t xml:space="preserve">The following table describes how the theoretical mass of each type of primary ion is calculated. The formulae </w:t>
      </w:r>
      <w:r w:rsidR="00A80EA7">
        <w:rPr>
          <w:lang w:val="en-US"/>
        </w:rPr>
        <w:t xml:space="preserve">as shown assume that the N and C </w:t>
      </w:r>
      <w:r w:rsidRPr="001B07F7">
        <w:rPr>
          <w:lang w:val="en-US"/>
        </w:rPr>
        <w:t xml:space="preserve">termini are unmodified, and </w:t>
      </w:r>
      <w:r w:rsidR="00A874B5">
        <w:rPr>
          <w:lang w:val="en-US"/>
        </w:rPr>
        <w:t xml:space="preserve">Ʃ(AA) </w:t>
      </w:r>
      <w:r w:rsidRPr="001B07F7">
        <w:rPr>
          <w:lang w:val="en-US"/>
        </w:rPr>
        <w:t xml:space="preserve">is the sum of masses of the neutral, modified amino acid </w:t>
      </w:r>
      <w:r w:rsidRPr="001B07F7">
        <w:rPr>
          <w:u w:val="single"/>
          <w:lang w:val="en-US"/>
        </w:rPr>
        <w:t>residues</w:t>
      </w:r>
      <w:r w:rsidRPr="001B07F7">
        <w:rPr>
          <w:lang w:val="en-US"/>
        </w:rPr>
        <w:t xml:space="preserve"> (</w:t>
      </w:r>
      <w:proofErr w:type="gramStart"/>
      <w:r w:rsidRPr="001B07F7">
        <w:rPr>
          <w:lang w:val="en-US"/>
        </w:rPr>
        <w:t>i.e.</w:t>
      </w:r>
      <w:proofErr w:type="gramEnd"/>
      <w:r w:rsidRPr="001B07F7">
        <w:rPr>
          <w:lang w:val="en-US"/>
        </w:rPr>
        <w:t xml:space="preserve"> the structure -NH-CHR-CO- where R is the side-chain, for non-proline). </w:t>
      </w:r>
      <m:oMath>
        <m:r>
          <w:rPr>
            <w:rFonts w:ascii="Cambria Math" w:hAnsi="Cambria Math"/>
            <w:lang w:val="en-US"/>
          </w:rPr>
          <m:t>(</m:t>
        </m:r>
        <m:sSup>
          <m:sSupPr>
            <m:ctrlPr>
              <w:rPr>
                <w:rFonts w:ascii="Cambria Math" w:hAnsi="Cambria Math"/>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)z</m:t>
        </m:r>
      </m:oMath>
      <w:r w:rsidRPr="001B07F7">
        <w:rPr>
          <w:lang w:val="en-US"/>
        </w:rPr>
        <w:t xml:space="preserve"> is the proton mass multiplied by the charge state.</w:t>
      </w:r>
      <w:r w:rsidR="008A44DB">
        <w:rPr>
          <w:lang w:val="en-US"/>
        </w:rPr>
        <w:t xml:space="preserve"> In some cases</w:t>
      </w:r>
      <w:r w:rsidR="00A83C14">
        <w:rPr>
          <w:lang w:val="en-US"/>
        </w:rPr>
        <w:t>,</w:t>
      </w:r>
      <w:r w:rsidR="008A44DB">
        <w:rPr>
          <w:lang w:val="en-US"/>
        </w:rPr>
        <w:t xml:space="preserve"> the </w:t>
      </w:r>
      <m:oMath>
        <m:d>
          <m:dPr>
            <m:ctrlPr>
              <w:rPr>
                <w:rFonts w:ascii="Cambria Math" w:hAnsi="Cambria Math"/>
                <w:i/>
                <w:lang w:val="en-US"/>
              </w:rPr>
            </m:ctrlPr>
          </m:dPr>
          <m:e>
            <m:sSup>
              <m:sSupPr>
                <m:ctrlPr>
                  <w:rPr>
                    <w:rFonts w:ascii="Cambria Math" w:hAnsi="Cambria Math"/>
                    <w:lang w:val="en-US"/>
                  </w:rPr>
                </m:ctrlPr>
              </m:sSupPr>
              <m:e>
                <m:r>
                  <w:rPr>
                    <w:rFonts w:ascii="Cambria Math" w:hAnsi="Cambria Math"/>
                    <w:lang w:val="en-US"/>
                  </w:rPr>
                  <m:t>H</m:t>
                </m:r>
              </m:e>
              <m:sup>
                <m:r>
                  <w:rPr>
                    <w:rFonts w:ascii="Cambria Math" w:hAnsi="Cambria Math"/>
                    <w:lang w:val="en-US"/>
                  </w:rPr>
                  <m:t>+</m:t>
                </m:r>
              </m:sup>
            </m:sSup>
          </m:e>
        </m:d>
        <m:r>
          <w:rPr>
            <w:rFonts w:ascii="Cambria Math" w:hAnsi="Cambria Math"/>
            <w:lang w:val="en-US"/>
          </w:rPr>
          <m:t>z</m:t>
        </m:r>
      </m:oMath>
      <w:r w:rsidR="008A44DB">
        <w:rPr>
          <w:lang w:val="en-US"/>
        </w:rPr>
        <w:t xml:space="preserve"> may be modified if one or more of the charge-carrying </w:t>
      </w:r>
      <w:r w:rsidR="00A80EA7">
        <w:rPr>
          <w:lang w:val="en-US"/>
        </w:rPr>
        <w:t>particles</w:t>
      </w:r>
      <w:r w:rsidR="008A44DB">
        <w:rPr>
          <w:lang w:val="en-US"/>
        </w:rPr>
        <w:t xml:space="preserve"> is heavier than a proton.</w:t>
      </w:r>
    </w:p>
    <w:p w14:paraId="3751BFC1" w14:textId="77777777" w:rsidR="00C65AD5" w:rsidRPr="001B07F7" w:rsidRDefault="00C65AD5" w:rsidP="00C65AD5">
      <w:pPr>
        <w:rPr>
          <w:lang w:val="en-U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4230"/>
        <w:gridCol w:w="4320"/>
      </w:tblGrid>
      <w:tr w:rsidR="00C65AD5" w:rsidRPr="001B07F7" w14:paraId="7A91101B" w14:textId="77777777" w:rsidTr="001B07F7">
        <w:tc>
          <w:tcPr>
            <w:tcW w:w="810" w:type="dxa"/>
            <w:shd w:val="clear" w:color="auto" w:fill="auto"/>
            <w:tcMar>
              <w:top w:w="100" w:type="dxa"/>
              <w:left w:w="100" w:type="dxa"/>
              <w:bottom w:w="100" w:type="dxa"/>
              <w:right w:w="100" w:type="dxa"/>
            </w:tcMar>
          </w:tcPr>
          <w:p w14:paraId="56361FF6" w14:textId="77777777" w:rsidR="00C65AD5" w:rsidRPr="001B07F7" w:rsidRDefault="00C65AD5" w:rsidP="001B07F7">
            <w:pPr>
              <w:widowControl w:val="0"/>
              <w:pBdr>
                <w:top w:val="nil"/>
                <w:left w:val="nil"/>
                <w:bottom w:val="nil"/>
                <w:right w:val="nil"/>
                <w:between w:val="nil"/>
              </w:pBdr>
              <w:rPr>
                <w:lang w:val="en-US"/>
              </w:rPr>
            </w:pPr>
          </w:p>
        </w:tc>
        <w:tc>
          <w:tcPr>
            <w:tcW w:w="4230" w:type="dxa"/>
            <w:shd w:val="clear" w:color="auto" w:fill="auto"/>
            <w:tcMar>
              <w:top w:w="100" w:type="dxa"/>
              <w:left w:w="100" w:type="dxa"/>
              <w:bottom w:w="100" w:type="dxa"/>
              <w:right w:w="100" w:type="dxa"/>
            </w:tcMar>
          </w:tcPr>
          <w:p w14:paraId="7574F9D4" w14:textId="77777777" w:rsidR="00C65AD5" w:rsidRPr="001B07F7" w:rsidRDefault="00C65AD5" w:rsidP="001B07F7">
            <w:pPr>
              <w:widowControl w:val="0"/>
              <w:pBdr>
                <w:top w:val="nil"/>
                <w:left w:val="nil"/>
                <w:bottom w:val="nil"/>
                <w:right w:val="nil"/>
                <w:between w:val="nil"/>
              </w:pBdr>
              <w:rPr>
                <w:lang w:val="en-US"/>
              </w:rPr>
            </w:pPr>
            <w:r w:rsidRPr="001B07F7">
              <w:rPr>
                <w:lang w:val="en-US"/>
              </w:rPr>
              <w:t>Formula</w:t>
            </w:r>
          </w:p>
        </w:tc>
        <w:tc>
          <w:tcPr>
            <w:tcW w:w="4320" w:type="dxa"/>
            <w:shd w:val="clear" w:color="auto" w:fill="auto"/>
            <w:tcMar>
              <w:top w:w="100" w:type="dxa"/>
              <w:left w:w="100" w:type="dxa"/>
              <w:bottom w:w="100" w:type="dxa"/>
              <w:right w:w="100" w:type="dxa"/>
            </w:tcMar>
          </w:tcPr>
          <w:p w14:paraId="23A13593" w14:textId="77777777" w:rsidR="00C65AD5" w:rsidRPr="001B07F7" w:rsidRDefault="00C65AD5" w:rsidP="001B07F7">
            <w:pPr>
              <w:widowControl w:val="0"/>
              <w:pBdr>
                <w:top w:val="nil"/>
                <w:left w:val="nil"/>
                <w:bottom w:val="nil"/>
                <w:right w:val="nil"/>
                <w:between w:val="nil"/>
              </w:pBdr>
              <w:rPr>
                <w:lang w:val="en-US"/>
              </w:rPr>
            </w:pPr>
            <w:r w:rsidRPr="001B07F7">
              <w:rPr>
                <w:lang w:val="en-US"/>
              </w:rPr>
              <w:t>Remarks</w:t>
            </w:r>
          </w:p>
        </w:tc>
      </w:tr>
      <w:tr w:rsidR="00C65AD5" w:rsidRPr="001B07F7" w14:paraId="084C9E06" w14:textId="77777777" w:rsidTr="001B07F7">
        <w:tc>
          <w:tcPr>
            <w:tcW w:w="810" w:type="dxa"/>
            <w:shd w:val="clear" w:color="auto" w:fill="auto"/>
            <w:tcMar>
              <w:top w:w="100" w:type="dxa"/>
              <w:left w:w="100" w:type="dxa"/>
              <w:bottom w:w="100" w:type="dxa"/>
              <w:right w:w="100" w:type="dxa"/>
            </w:tcMar>
          </w:tcPr>
          <w:p w14:paraId="2A23D57E" w14:textId="77777777" w:rsidR="00C65AD5" w:rsidRPr="001B07F7" w:rsidRDefault="00C65AD5" w:rsidP="001B07F7">
            <w:pPr>
              <w:widowControl w:val="0"/>
              <w:pBdr>
                <w:top w:val="nil"/>
                <w:left w:val="nil"/>
                <w:bottom w:val="nil"/>
                <w:right w:val="nil"/>
                <w:between w:val="nil"/>
              </w:pBdr>
              <w:rPr>
                <w:lang w:val="en-US"/>
              </w:rPr>
            </w:pPr>
            <w:r w:rsidRPr="001B07F7">
              <w:rPr>
                <w:lang w:val="en-US"/>
              </w:rPr>
              <w:t>a</w:t>
            </w:r>
          </w:p>
        </w:tc>
        <w:tc>
          <w:tcPr>
            <w:tcW w:w="4230" w:type="dxa"/>
            <w:shd w:val="clear" w:color="auto" w:fill="auto"/>
            <w:tcMar>
              <w:top w:w="100" w:type="dxa"/>
              <w:left w:w="100" w:type="dxa"/>
              <w:bottom w:w="100" w:type="dxa"/>
              <w:right w:w="100" w:type="dxa"/>
            </w:tcMar>
          </w:tcPr>
          <w:p w14:paraId="3BC21C03" w14:textId="5B76F482" w:rsidR="00C65AD5" w:rsidRPr="001B07F7" w:rsidRDefault="00A874B5" w:rsidP="00C04CE4">
            <w:pPr>
              <w:widowControl w:val="0"/>
              <w:jc w:val="center"/>
              <w:rPr>
                <w:lang w:val="en-US"/>
              </w:rPr>
            </w:pPr>
            <w:r w:rsidRPr="00A874B5">
              <w:rPr>
                <w:lang w:val="en-US"/>
              </w:rPr>
              <w:t>∑(AA)</w:t>
            </w:r>
            <w:r>
              <w:rPr>
                <w:lang w:val="en-US"/>
              </w:rPr>
              <w:t xml:space="preserve"> – </w:t>
            </w:r>
            <w:r w:rsidRPr="00A874B5">
              <w:rPr>
                <w:lang w:val="en-US"/>
              </w:rPr>
              <w:t>CO</w:t>
            </w:r>
            <w:r>
              <w:rPr>
                <w:lang w:val="en-US"/>
              </w:rPr>
              <w:t xml:space="preserve"> </w:t>
            </w:r>
            <w:r w:rsidRPr="00A874B5">
              <w:rPr>
                <w:lang w:val="en-US"/>
              </w:rPr>
              <w:t>+</w:t>
            </w:r>
            <w:r>
              <w:rPr>
                <w:lang w:val="en-US"/>
              </w:rPr>
              <w:t xml:space="preserve"> (H</w:t>
            </w:r>
            <w:proofErr w:type="gramStart"/>
            <w:r w:rsidRPr="00A874B5">
              <w:rPr>
                <w:vertAlign w:val="superscript"/>
                <w:lang w:val="en-US"/>
              </w:rPr>
              <w:t>+</w:t>
            </w:r>
            <w:r w:rsidRPr="00A874B5">
              <w:rPr>
                <w:lang w:val="en-US"/>
              </w:rPr>
              <w:t>)z</w:t>
            </w:r>
            <w:proofErr w:type="gramEnd"/>
          </w:p>
        </w:tc>
        <w:tc>
          <w:tcPr>
            <w:tcW w:w="4320" w:type="dxa"/>
            <w:shd w:val="clear" w:color="auto" w:fill="auto"/>
            <w:tcMar>
              <w:top w:w="100" w:type="dxa"/>
              <w:left w:w="100" w:type="dxa"/>
              <w:bottom w:w="100" w:type="dxa"/>
              <w:right w:w="100" w:type="dxa"/>
            </w:tcMar>
          </w:tcPr>
          <w:p w14:paraId="20B985BE" w14:textId="77777777" w:rsidR="00C65AD5" w:rsidRPr="001B07F7" w:rsidRDefault="00C65AD5" w:rsidP="001B07F7">
            <w:pPr>
              <w:widowControl w:val="0"/>
              <w:pBdr>
                <w:top w:val="nil"/>
                <w:left w:val="nil"/>
                <w:bottom w:val="nil"/>
                <w:right w:val="nil"/>
                <w:between w:val="nil"/>
              </w:pBdr>
              <w:rPr>
                <w:lang w:val="en-US"/>
              </w:rPr>
            </w:pPr>
          </w:p>
        </w:tc>
      </w:tr>
      <w:tr w:rsidR="00C65AD5" w:rsidRPr="001B07F7" w14:paraId="59F54236" w14:textId="77777777" w:rsidTr="001B07F7">
        <w:tc>
          <w:tcPr>
            <w:tcW w:w="810" w:type="dxa"/>
            <w:shd w:val="clear" w:color="auto" w:fill="auto"/>
            <w:tcMar>
              <w:top w:w="100" w:type="dxa"/>
              <w:left w:w="100" w:type="dxa"/>
              <w:bottom w:w="100" w:type="dxa"/>
              <w:right w:w="100" w:type="dxa"/>
            </w:tcMar>
          </w:tcPr>
          <w:p w14:paraId="7E56F10A" w14:textId="77777777" w:rsidR="00C65AD5" w:rsidRPr="001B07F7" w:rsidRDefault="00C65AD5" w:rsidP="001B07F7">
            <w:pPr>
              <w:widowControl w:val="0"/>
              <w:pBdr>
                <w:top w:val="nil"/>
                <w:left w:val="nil"/>
                <w:bottom w:val="nil"/>
                <w:right w:val="nil"/>
                <w:between w:val="nil"/>
              </w:pBdr>
              <w:rPr>
                <w:lang w:val="en-US"/>
              </w:rPr>
            </w:pPr>
            <w:r w:rsidRPr="001B07F7">
              <w:rPr>
                <w:lang w:val="en-US"/>
              </w:rPr>
              <w:t>b</w:t>
            </w:r>
          </w:p>
        </w:tc>
        <w:tc>
          <w:tcPr>
            <w:tcW w:w="4230" w:type="dxa"/>
            <w:shd w:val="clear" w:color="auto" w:fill="auto"/>
            <w:tcMar>
              <w:top w:w="100" w:type="dxa"/>
              <w:left w:w="100" w:type="dxa"/>
              <w:bottom w:w="100" w:type="dxa"/>
              <w:right w:w="100" w:type="dxa"/>
            </w:tcMar>
          </w:tcPr>
          <w:p w14:paraId="686A1AEB" w14:textId="1C173B42" w:rsidR="00C65AD5" w:rsidRPr="001B07F7" w:rsidRDefault="00C04CE4" w:rsidP="00E0043F">
            <w:pPr>
              <w:widowControl w:val="0"/>
              <w:jc w:val="center"/>
              <w:rPr>
                <w:lang w:val="en-US"/>
              </w:rPr>
            </w:pPr>
            <w:r w:rsidRPr="00A874B5">
              <w:rPr>
                <w:lang w:val="en-US"/>
              </w:rPr>
              <w:t>∑(AA)</w:t>
            </w:r>
            <w:r>
              <w:rPr>
                <w:lang w:val="en-US"/>
              </w:rPr>
              <w:t xml:space="preserve"> </w:t>
            </w:r>
            <w:r w:rsidRPr="00A874B5">
              <w:rPr>
                <w:lang w:val="en-US"/>
              </w:rPr>
              <w:t>+</w:t>
            </w:r>
            <w:r>
              <w:rPr>
                <w:lang w:val="en-US"/>
              </w:rPr>
              <w:t xml:space="preserve"> (H</w:t>
            </w:r>
            <w:proofErr w:type="gramStart"/>
            <w:r w:rsidRPr="00A874B5">
              <w:rPr>
                <w:vertAlign w:val="superscript"/>
                <w:lang w:val="en-US"/>
              </w:rPr>
              <w:t>+</w:t>
            </w:r>
            <w:r w:rsidRPr="00A874B5">
              <w:rPr>
                <w:lang w:val="en-US"/>
              </w:rPr>
              <w:t>)z</w:t>
            </w:r>
            <w:proofErr w:type="gramEnd"/>
          </w:p>
        </w:tc>
        <w:tc>
          <w:tcPr>
            <w:tcW w:w="4320" w:type="dxa"/>
            <w:shd w:val="clear" w:color="auto" w:fill="auto"/>
            <w:tcMar>
              <w:top w:w="100" w:type="dxa"/>
              <w:left w:w="100" w:type="dxa"/>
              <w:bottom w:w="100" w:type="dxa"/>
              <w:right w:w="100" w:type="dxa"/>
            </w:tcMar>
          </w:tcPr>
          <w:p w14:paraId="4997A72D" w14:textId="77777777" w:rsidR="00C65AD5" w:rsidRPr="001B07F7" w:rsidRDefault="00C65AD5" w:rsidP="001B07F7">
            <w:pPr>
              <w:widowControl w:val="0"/>
              <w:pBdr>
                <w:top w:val="nil"/>
                <w:left w:val="nil"/>
                <w:bottom w:val="nil"/>
                <w:right w:val="nil"/>
                <w:between w:val="nil"/>
              </w:pBdr>
              <w:rPr>
                <w:lang w:val="en-US"/>
              </w:rPr>
            </w:pPr>
          </w:p>
        </w:tc>
      </w:tr>
      <w:tr w:rsidR="00C65AD5" w:rsidRPr="001B07F7" w14:paraId="676D8916" w14:textId="77777777" w:rsidTr="001B07F7">
        <w:tc>
          <w:tcPr>
            <w:tcW w:w="810" w:type="dxa"/>
            <w:shd w:val="clear" w:color="auto" w:fill="auto"/>
            <w:tcMar>
              <w:top w:w="100" w:type="dxa"/>
              <w:left w:w="100" w:type="dxa"/>
              <w:bottom w:w="100" w:type="dxa"/>
              <w:right w:w="100" w:type="dxa"/>
            </w:tcMar>
          </w:tcPr>
          <w:p w14:paraId="30F9FBCB" w14:textId="77777777" w:rsidR="00C65AD5" w:rsidRPr="001B07F7" w:rsidRDefault="00C65AD5" w:rsidP="001B07F7">
            <w:pPr>
              <w:widowControl w:val="0"/>
              <w:pBdr>
                <w:top w:val="nil"/>
                <w:left w:val="nil"/>
                <w:bottom w:val="nil"/>
                <w:right w:val="nil"/>
                <w:between w:val="nil"/>
              </w:pBdr>
              <w:rPr>
                <w:lang w:val="en-US"/>
              </w:rPr>
            </w:pPr>
            <w:r w:rsidRPr="001B07F7">
              <w:rPr>
                <w:lang w:val="en-US"/>
              </w:rPr>
              <w:t>c</w:t>
            </w:r>
          </w:p>
        </w:tc>
        <w:tc>
          <w:tcPr>
            <w:tcW w:w="4230" w:type="dxa"/>
            <w:shd w:val="clear" w:color="auto" w:fill="auto"/>
            <w:tcMar>
              <w:top w:w="100" w:type="dxa"/>
              <w:left w:w="100" w:type="dxa"/>
              <w:bottom w:w="100" w:type="dxa"/>
              <w:right w:w="100" w:type="dxa"/>
            </w:tcMar>
          </w:tcPr>
          <w:p w14:paraId="013D5CFD" w14:textId="43454076" w:rsidR="00C65AD5" w:rsidRPr="001B07F7" w:rsidRDefault="00C04CE4" w:rsidP="00E0043F">
            <w:pPr>
              <w:widowControl w:val="0"/>
              <w:jc w:val="center"/>
              <w:rPr>
                <w:lang w:val="en-US"/>
              </w:rPr>
            </w:pPr>
            <w:r w:rsidRPr="00A874B5">
              <w:rPr>
                <w:lang w:val="en-US"/>
              </w:rPr>
              <w:t>∑(AA)</w:t>
            </w:r>
            <w:r>
              <w:rPr>
                <w:lang w:val="en-US"/>
              </w:rPr>
              <w:t xml:space="preserve"> + NH</w:t>
            </w:r>
            <w:r w:rsidRPr="00C04CE4">
              <w:rPr>
                <w:vertAlign w:val="subscript"/>
                <w:lang w:val="en-US"/>
              </w:rPr>
              <w:t>3</w:t>
            </w:r>
            <w:r>
              <w:rPr>
                <w:lang w:val="en-US"/>
              </w:rPr>
              <w:t xml:space="preserve"> </w:t>
            </w:r>
            <w:r w:rsidRPr="00A874B5">
              <w:rPr>
                <w:lang w:val="en-US"/>
              </w:rPr>
              <w:t>+</w:t>
            </w:r>
            <w:r>
              <w:rPr>
                <w:lang w:val="en-US"/>
              </w:rPr>
              <w:t xml:space="preserve"> (H</w:t>
            </w:r>
            <w:proofErr w:type="gramStart"/>
            <w:r w:rsidRPr="00A874B5">
              <w:rPr>
                <w:vertAlign w:val="superscript"/>
                <w:lang w:val="en-US"/>
              </w:rPr>
              <w:t>+</w:t>
            </w:r>
            <w:r w:rsidRPr="00A874B5">
              <w:rPr>
                <w:lang w:val="en-US"/>
              </w:rPr>
              <w:t>)z</w:t>
            </w:r>
            <w:proofErr w:type="gramEnd"/>
          </w:p>
        </w:tc>
        <w:tc>
          <w:tcPr>
            <w:tcW w:w="4320" w:type="dxa"/>
            <w:shd w:val="clear" w:color="auto" w:fill="auto"/>
            <w:tcMar>
              <w:top w:w="100" w:type="dxa"/>
              <w:left w:w="100" w:type="dxa"/>
              <w:bottom w:w="100" w:type="dxa"/>
              <w:right w:w="100" w:type="dxa"/>
            </w:tcMar>
          </w:tcPr>
          <w:p w14:paraId="2A24F8E7" w14:textId="77777777" w:rsidR="00C65AD5" w:rsidRPr="001B07F7" w:rsidRDefault="00C65AD5" w:rsidP="001B07F7">
            <w:pPr>
              <w:widowControl w:val="0"/>
              <w:rPr>
                <w:lang w:val="en-US"/>
              </w:rPr>
            </w:pPr>
            <w:r w:rsidRPr="001B07F7">
              <w:rPr>
                <w:lang w:val="en-US"/>
              </w:rPr>
              <w:t xml:space="preserve">Note: The “c-1” radical ion, which arises when the c ion loses a hydrogen to the z.+ ion, is also observed in ETD. This is denoted with a “neutral loss” of -H, </w:t>
            </w:r>
            <w:proofErr w:type="gramStart"/>
            <w:r w:rsidRPr="001B07F7">
              <w:rPr>
                <w:lang w:val="en-US"/>
              </w:rPr>
              <w:t>e.g.</w:t>
            </w:r>
            <w:proofErr w:type="gramEnd"/>
            <w:r w:rsidRPr="001B07F7">
              <w:rPr>
                <w:lang w:val="en-US"/>
              </w:rPr>
              <w:t xml:space="preserve"> “c12-H^2”. See “Neutral loss” below.</w:t>
            </w:r>
          </w:p>
        </w:tc>
      </w:tr>
      <w:tr w:rsidR="00C65AD5" w:rsidRPr="001B07F7" w14:paraId="5258264F" w14:textId="77777777" w:rsidTr="001B07F7">
        <w:tc>
          <w:tcPr>
            <w:tcW w:w="810" w:type="dxa"/>
            <w:shd w:val="clear" w:color="auto" w:fill="auto"/>
            <w:tcMar>
              <w:top w:w="100" w:type="dxa"/>
              <w:left w:w="100" w:type="dxa"/>
              <w:bottom w:w="100" w:type="dxa"/>
              <w:right w:w="100" w:type="dxa"/>
            </w:tcMar>
          </w:tcPr>
          <w:p w14:paraId="70310E28" w14:textId="77777777" w:rsidR="00C65AD5" w:rsidRPr="001B07F7" w:rsidRDefault="00C65AD5" w:rsidP="001B07F7">
            <w:pPr>
              <w:widowControl w:val="0"/>
              <w:pBdr>
                <w:top w:val="nil"/>
                <w:left w:val="nil"/>
                <w:bottom w:val="nil"/>
                <w:right w:val="nil"/>
                <w:between w:val="nil"/>
              </w:pBdr>
              <w:rPr>
                <w:lang w:val="en-US"/>
              </w:rPr>
            </w:pPr>
            <w:r w:rsidRPr="001B07F7">
              <w:rPr>
                <w:lang w:val="en-US"/>
              </w:rPr>
              <w:t>x</w:t>
            </w:r>
          </w:p>
        </w:tc>
        <w:tc>
          <w:tcPr>
            <w:tcW w:w="4230" w:type="dxa"/>
            <w:shd w:val="clear" w:color="auto" w:fill="auto"/>
            <w:tcMar>
              <w:top w:w="100" w:type="dxa"/>
              <w:left w:w="100" w:type="dxa"/>
              <w:bottom w:w="100" w:type="dxa"/>
              <w:right w:w="100" w:type="dxa"/>
            </w:tcMar>
          </w:tcPr>
          <w:p w14:paraId="24F9121D" w14:textId="6C036753" w:rsidR="00C65AD5" w:rsidRPr="001B07F7" w:rsidRDefault="00C04CE4" w:rsidP="00E0043F">
            <w:pPr>
              <w:widowControl w:val="0"/>
              <w:jc w:val="center"/>
              <w:rPr>
                <w:lang w:val="en-US"/>
              </w:rPr>
            </w:pPr>
            <w:r w:rsidRPr="00A874B5">
              <w:rPr>
                <w:lang w:val="en-US"/>
              </w:rPr>
              <w:t>∑(AA)</w:t>
            </w:r>
            <w:r>
              <w:rPr>
                <w:lang w:val="en-US"/>
              </w:rPr>
              <w:t xml:space="preserve"> + </w:t>
            </w:r>
            <w:r w:rsidRPr="00A874B5">
              <w:rPr>
                <w:lang w:val="en-US"/>
              </w:rPr>
              <w:t>CO</w:t>
            </w:r>
            <w:r w:rsidRPr="00C04CE4">
              <w:rPr>
                <w:vertAlign w:val="subscript"/>
                <w:lang w:val="en-US"/>
              </w:rPr>
              <w:t>2</w:t>
            </w:r>
            <w:r>
              <w:rPr>
                <w:lang w:val="en-US"/>
              </w:rPr>
              <w:t xml:space="preserve"> </w:t>
            </w:r>
            <w:r w:rsidRPr="00A874B5">
              <w:rPr>
                <w:lang w:val="en-US"/>
              </w:rPr>
              <w:t>+</w:t>
            </w:r>
            <w:r>
              <w:rPr>
                <w:lang w:val="en-US"/>
              </w:rPr>
              <w:t xml:space="preserve"> (H</w:t>
            </w:r>
            <w:proofErr w:type="gramStart"/>
            <w:r w:rsidRPr="00A874B5">
              <w:rPr>
                <w:vertAlign w:val="superscript"/>
                <w:lang w:val="en-US"/>
              </w:rPr>
              <w:t>+</w:t>
            </w:r>
            <w:r w:rsidRPr="00A874B5">
              <w:rPr>
                <w:lang w:val="en-US"/>
              </w:rPr>
              <w:t>)z</w:t>
            </w:r>
            <w:proofErr w:type="gramEnd"/>
          </w:p>
        </w:tc>
        <w:tc>
          <w:tcPr>
            <w:tcW w:w="4320" w:type="dxa"/>
            <w:shd w:val="clear" w:color="auto" w:fill="auto"/>
            <w:tcMar>
              <w:top w:w="100" w:type="dxa"/>
              <w:left w:w="100" w:type="dxa"/>
              <w:bottom w:w="100" w:type="dxa"/>
              <w:right w:w="100" w:type="dxa"/>
            </w:tcMar>
          </w:tcPr>
          <w:p w14:paraId="0238A680" w14:textId="77777777" w:rsidR="00C65AD5" w:rsidRPr="001B07F7" w:rsidRDefault="00C65AD5" w:rsidP="001B07F7">
            <w:pPr>
              <w:widowControl w:val="0"/>
              <w:pBdr>
                <w:top w:val="nil"/>
                <w:left w:val="nil"/>
                <w:bottom w:val="nil"/>
                <w:right w:val="nil"/>
                <w:between w:val="nil"/>
              </w:pBdr>
              <w:rPr>
                <w:lang w:val="en-US"/>
              </w:rPr>
            </w:pPr>
          </w:p>
        </w:tc>
      </w:tr>
      <w:tr w:rsidR="00C65AD5" w:rsidRPr="001B07F7" w14:paraId="294585A2" w14:textId="77777777" w:rsidTr="001B07F7">
        <w:tc>
          <w:tcPr>
            <w:tcW w:w="810" w:type="dxa"/>
            <w:shd w:val="clear" w:color="auto" w:fill="auto"/>
            <w:tcMar>
              <w:top w:w="100" w:type="dxa"/>
              <w:left w:w="100" w:type="dxa"/>
              <w:bottom w:w="100" w:type="dxa"/>
              <w:right w:w="100" w:type="dxa"/>
            </w:tcMar>
          </w:tcPr>
          <w:p w14:paraId="1AC28C2E" w14:textId="77777777" w:rsidR="00C65AD5" w:rsidRPr="001B07F7" w:rsidRDefault="00C65AD5" w:rsidP="001B07F7">
            <w:pPr>
              <w:widowControl w:val="0"/>
              <w:pBdr>
                <w:top w:val="nil"/>
                <w:left w:val="nil"/>
                <w:bottom w:val="nil"/>
                <w:right w:val="nil"/>
                <w:between w:val="nil"/>
              </w:pBdr>
              <w:rPr>
                <w:lang w:val="en-US"/>
              </w:rPr>
            </w:pPr>
            <w:r w:rsidRPr="001B07F7">
              <w:rPr>
                <w:lang w:val="en-US"/>
              </w:rPr>
              <w:t>y</w:t>
            </w:r>
          </w:p>
        </w:tc>
        <w:tc>
          <w:tcPr>
            <w:tcW w:w="4230" w:type="dxa"/>
            <w:shd w:val="clear" w:color="auto" w:fill="auto"/>
            <w:tcMar>
              <w:top w:w="100" w:type="dxa"/>
              <w:left w:w="100" w:type="dxa"/>
              <w:bottom w:w="100" w:type="dxa"/>
              <w:right w:w="100" w:type="dxa"/>
            </w:tcMar>
          </w:tcPr>
          <w:p w14:paraId="34888545" w14:textId="0AB49C1D" w:rsidR="00C65AD5" w:rsidRPr="001B07F7" w:rsidRDefault="00C04CE4" w:rsidP="00E0043F">
            <w:pPr>
              <w:widowControl w:val="0"/>
              <w:jc w:val="center"/>
              <w:rPr>
                <w:lang w:val="en-US"/>
              </w:rPr>
            </w:pPr>
            <w:r w:rsidRPr="00A874B5">
              <w:rPr>
                <w:lang w:val="en-US"/>
              </w:rPr>
              <w:t>∑(AA)</w:t>
            </w:r>
            <w:r>
              <w:rPr>
                <w:lang w:val="en-US"/>
              </w:rPr>
              <w:t xml:space="preserve"> + H</w:t>
            </w:r>
            <w:r w:rsidRPr="00C04CE4">
              <w:rPr>
                <w:vertAlign w:val="subscript"/>
                <w:lang w:val="en-US"/>
              </w:rPr>
              <w:t>2</w:t>
            </w:r>
            <w:r>
              <w:rPr>
                <w:lang w:val="en-US"/>
              </w:rPr>
              <w:t xml:space="preserve">O </w:t>
            </w:r>
            <w:r w:rsidRPr="00A874B5">
              <w:rPr>
                <w:lang w:val="en-US"/>
              </w:rPr>
              <w:t>+</w:t>
            </w:r>
            <w:r>
              <w:rPr>
                <w:lang w:val="en-US"/>
              </w:rPr>
              <w:t xml:space="preserve"> (H</w:t>
            </w:r>
            <w:proofErr w:type="gramStart"/>
            <w:r w:rsidRPr="00A874B5">
              <w:rPr>
                <w:vertAlign w:val="superscript"/>
                <w:lang w:val="en-US"/>
              </w:rPr>
              <w:t>+</w:t>
            </w:r>
            <w:r w:rsidRPr="00A874B5">
              <w:rPr>
                <w:lang w:val="en-US"/>
              </w:rPr>
              <w:t>)z</w:t>
            </w:r>
            <w:proofErr w:type="gramEnd"/>
          </w:p>
        </w:tc>
        <w:tc>
          <w:tcPr>
            <w:tcW w:w="4320" w:type="dxa"/>
            <w:shd w:val="clear" w:color="auto" w:fill="auto"/>
            <w:tcMar>
              <w:top w:w="100" w:type="dxa"/>
              <w:left w:w="100" w:type="dxa"/>
              <w:bottom w:w="100" w:type="dxa"/>
              <w:right w:w="100" w:type="dxa"/>
            </w:tcMar>
          </w:tcPr>
          <w:p w14:paraId="746D899F" w14:textId="77777777" w:rsidR="00C65AD5" w:rsidRPr="001B07F7" w:rsidRDefault="00C65AD5" w:rsidP="001B07F7">
            <w:pPr>
              <w:widowControl w:val="0"/>
              <w:pBdr>
                <w:top w:val="nil"/>
                <w:left w:val="nil"/>
                <w:bottom w:val="nil"/>
                <w:right w:val="nil"/>
                <w:between w:val="nil"/>
              </w:pBdr>
              <w:rPr>
                <w:lang w:val="en-US"/>
              </w:rPr>
            </w:pPr>
          </w:p>
        </w:tc>
      </w:tr>
      <w:tr w:rsidR="00C65AD5" w:rsidRPr="001B07F7" w14:paraId="37FDAD51" w14:textId="77777777" w:rsidTr="001B07F7">
        <w:tc>
          <w:tcPr>
            <w:tcW w:w="810" w:type="dxa"/>
            <w:shd w:val="clear" w:color="auto" w:fill="auto"/>
            <w:tcMar>
              <w:top w:w="100" w:type="dxa"/>
              <w:left w:w="100" w:type="dxa"/>
              <w:bottom w:w="100" w:type="dxa"/>
              <w:right w:w="100" w:type="dxa"/>
            </w:tcMar>
          </w:tcPr>
          <w:p w14:paraId="6B246ED7" w14:textId="77777777" w:rsidR="00C65AD5" w:rsidRPr="001B07F7" w:rsidRDefault="00C65AD5" w:rsidP="001B07F7">
            <w:pPr>
              <w:widowControl w:val="0"/>
              <w:pBdr>
                <w:top w:val="nil"/>
                <w:left w:val="nil"/>
                <w:bottom w:val="nil"/>
                <w:right w:val="nil"/>
                <w:between w:val="nil"/>
              </w:pBdr>
              <w:rPr>
                <w:lang w:val="en-US"/>
              </w:rPr>
            </w:pPr>
            <w:r w:rsidRPr="001B07F7">
              <w:rPr>
                <w:lang w:val="en-US"/>
              </w:rPr>
              <w:t>z</w:t>
            </w:r>
          </w:p>
        </w:tc>
        <w:tc>
          <w:tcPr>
            <w:tcW w:w="4230" w:type="dxa"/>
            <w:shd w:val="clear" w:color="auto" w:fill="auto"/>
            <w:tcMar>
              <w:top w:w="100" w:type="dxa"/>
              <w:left w:w="100" w:type="dxa"/>
              <w:bottom w:w="100" w:type="dxa"/>
              <w:right w:w="100" w:type="dxa"/>
            </w:tcMar>
          </w:tcPr>
          <w:p w14:paraId="6FBD29E2" w14:textId="2F70E87E" w:rsidR="00C65AD5" w:rsidRPr="001B07F7" w:rsidRDefault="00C04CE4" w:rsidP="00E0043F">
            <w:pPr>
              <w:widowControl w:val="0"/>
              <w:jc w:val="center"/>
              <w:rPr>
                <w:lang w:val="en-US"/>
              </w:rPr>
            </w:pPr>
            <w:r w:rsidRPr="00A874B5">
              <w:rPr>
                <w:lang w:val="en-US"/>
              </w:rPr>
              <w:t>∑(AA)</w:t>
            </w:r>
            <w:r>
              <w:rPr>
                <w:lang w:val="en-US"/>
              </w:rPr>
              <w:t xml:space="preserve"> + H</w:t>
            </w:r>
            <w:r w:rsidRPr="00C04CE4">
              <w:rPr>
                <w:vertAlign w:val="subscript"/>
                <w:lang w:val="en-US"/>
              </w:rPr>
              <w:t>2</w:t>
            </w:r>
            <w:r>
              <w:rPr>
                <w:lang w:val="en-US"/>
              </w:rPr>
              <w:t>O – NH</w:t>
            </w:r>
            <w:r w:rsidRPr="00C04CE4">
              <w:rPr>
                <w:vertAlign w:val="subscript"/>
                <w:lang w:val="en-US"/>
              </w:rPr>
              <w:t>3</w:t>
            </w:r>
            <w:r>
              <w:rPr>
                <w:lang w:val="en-US"/>
              </w:rPr>
              <w:t xml:space="preserve"> </w:t>
            </w:r>
            <w:r w:rsidRPr="00A874B5">
              <w:rPr>
                <w:lang w:val="en-US"/>
              </w:rPr>
              <w:t>+</w:t>
            </w:r>
            <w:r>
              <w:rPr>
                <w:lang w:val="en-US"/>
              </w:rPr>
              <w:t xml:space="preserve"> (H</w:t>
            </w:r>
            <w:proofErr w:type="gramStart"/>
            <w:r w:rsidRPr="00A874B5">
              <w:rPr>
                <w:vertAlign w:val="superscript"/>
                <w:lang w:val="en-US"/>
              </w:rPr>
              <w:t>+</w:t>
            </w:r>
            <w:r w:rsidRPr="00A874B5">
              <w:rPr>
                <w:lang w:val="en-US"/>
              </w:rPr>
              <w:t>)z</w:t>
            </w:r>
            <w:proofErr w:type="gramEnd"/>
          </w:p>
        </w:tc>
        <w:tc>
          <w:tcPr>
            <w:tcW w:w="4320" w:type="dxa"/>
            <w:shd w:val="clear" w:color="auto" w:fill="auto"/>
            <w:tcMar>
              <w:top w:w="100" w:type="dxa"/>
              <w:left w:w="100" w:type="dxa"/>
              <w:bottom w:w="100" w:type="dxa"/>
              <w:right w:w="100" w:type="dxa"/>
            </w:tcMar>
          </w:tcPr>
          <w:p w14:paraId="46FCC600" w14:textId="77777777" w:rsidR="00C65AD5" w:rsidRPr="001B07F7" w:rsidRDefault="00C65AD5" w:rsidP="001B07F7">
            <w:pPr>
              <w:widowControl w:val="0"/>
              <w:pBdr>
                <w:top w:val="nil"/>
                <w:left w:val="nil"/>
                <w:bottom w:val="nil"/>
                <w:right w:val="nil"/>
                <w:between w:val="nil"/>
              </w:pBdr>
              <w:rPr>
                <w:lang w:val="en-US"/>
              </w:rPr>
            </w:pPr>
            <w:r w:rsidRPr="001B07F7">
              <w:rPr>
                <w:lang w:val="en-US"/>
              </w:rPr>
              <w:t xml:space="preserve">Note: This is also known as the z.+ radical ion, which is found in ETD spectra. The first positive charge is due to the loss of an electron, creating the radical. </w:t>
            </w:r>
          </w:p>
          <w:p w14:paraId="6A44D46D" w14:textId="77777777" w:rsidR="00C65AD5" w:rsidRPr="001B07F7" w:rsidRDefault="00C65AD5" w:rsidP="001B07F7">
            <w:pPr>
              <w:widowControl w:val="0"/>
              <w:pBdr>
                <w:top w:val="nil"/>
                <w:left w:val="nil"/>
                <w:bottom w:val="nil"/>
                <w:right w:val="nil"/>
                <w:between w:val="nil"/>
              </w:pBdr>
              <w:rPr>
                <w:lang w:val="en-US"/>
              </w:rPr>
            </w:pPr>
          </w:p>
          <w:p w14:paraId="6D963F0C" w14:textId="77777777" w:rsidR="00C65AD5" w:rsidRPr="001B07F7" w:rsidRDefault="00C65AD5" w:rsidP="001B07F7">
            <w:pPr>
              <w:widowControl w:val="0"/>
              <w:pBdr>
                <w:top w:val="nil"/>
                <w:left w:val="nil"/>
                <w:bottom w:val="nil"/>
                <w:right w:val="nil"/>
                <w:between w:val="nil"/>
              </w:pBdr>
              <w:rPr>
                <w:lang w:val="en-US"/>
              </w:rPr>
            </w:pPr>
            <w:r w:rsidRPr="001B07F7">
              <w:rPr>
                <w:lang w:val="en-US"/>
              </w:rPr>
              <w:t xml:space="preserve">In addition, the “z+1” ion, which arises when the z.+ abstracts a hydrogen atom from the c ion, is also observed in ETD. This is denoted with a “neutral gain” of +H, </w:t>
            </w:r>
            <w:proofErr w:type="gramStart"/>
            <w:r w:rsidRPr="001B07F7">
              <w:rPr>
                <w:lang w:val="en-US"/>
              </w:rPr>
              <w:t>e.g.</w:t>
            </w:r>
            <w:proofErr w:type="gramEnd"/>
            <w:r w:rsidRPr="001B07F7">
              <w:rPr>
                <w:lang w:val="en-US"/>
              </w:rPr>
              <w:t xml:space="preserve"> “z12+H^2”. See “Neutral loss” below.</w:t>
            </w:r>
          </w:p>
        </w:tc>
      </w:tr>
    </w:tbl>
    <w:p w14:paraId="19EEBCF1" w14:textId="77777777" w:rsidR="00C65AD5" w:rsidRPr="001B07F7" w:rsidRDefault="00C65AD5" w:rsidP="00C65AD5">
      <w:pPr>
        <w:rPr>
          <w:lang w:val="en-US"/>
        </w:rPr>
      </w:pPr>
    </w:p>
    <w:p w14:paraId="1275E6D6" w14:textId="54CA1677" w:rsidR="00C65AD5" w:rsidRPr="001B07F7" w:rsidRDefault="00C65AD5" w:rsidP="002430BC">
      <w:pPr>
        <w:pStyle w:val="Heading3"/>
      </w:pPr>
      <w:bookmarkStart w:id="108" w:name="_Toc124242606"/>
      <w:r w:rsidRPr="001B07F7">
        <w:t>Internal fragment ions</w:t>
      </w:r>
      <w:bookmarkEnd w:id="108"/>
    </w:p>
    <w:p w14:paraId="67CCC21F" w14:textId="354018DF" w:rsidR="00C65AD5" w:rsidRPr="001B07F7" w:rsidRDefault="00C65AD5" w:rsidP="00C65AD5">
      <w:pPr>
        <w:pStyle w:val="nobreak"/>
        <w:rPr>
          <w:lang w:val="en-US"/>
        </w:rPr>
      </w:pPr>
    </w:p>
    <w:p w14:paraId="60FCB5ED" w14:textId="55E35EBB" w:rsidR="00C65AD5" w:rsidRPr="001B07F7" w:rsidRDefault="00C65AD5" w:rsidP="00C65AD5">
      <w:pPr>
        <w:rPr>
          <w:lang w:val="en-US"/>
        </w:rPr>
      </w:pPr>
      <w:r w:rsidRPr="001B07F7">
        <w:rPr>
          <w:lang w:val="en-US"/>
        </w:rPr>
        <w:t xml:space="preserve">Canonical internal fragments result </w:t>
      </w:r>
      <w:r w:rsidR="00A80EA7">
        <w:rPr>
          <w:lang w:val="en-US"/>
        </w:rPr>
        <w:t xml:space="preserve">from two amide bond cleavages – those forming b/y ions – </w:t>
      </w:r>
      <w:r w:rsidRPr="001B07F7">
        <w:rPr>
          <w:lang w:val="en-US"/>
        </w:rPr>
        <w:t xml:space="preserve">of the peptide precursor ion. As such, they do not contain either terminus. An internal fragment is denoted by the ion type ‘m’ (for “middle”). To describe an internal fragment, </w:t>
      </w:r>
      <w:r w:rsidR="00A80EA7">
        <w:rPr>
          <w:lang w:val="en-US"/>
        </w:rPr>
        <w:t>specify</w:t>
      </w:r>
      <w:r w:rsidRPr="001B07F7">
        <w:rPr>
          <w:lang w:val="en-US"/>
        </w:rPr>
        <w:t xml:space="preserve"> a range </w:t>
      </w:r>
      <w:del w:id="109" w:author="Eric Deutsch" w:date="2023-01-07T17:01:00Z">
        <w:r w:rsidRPr="001B07F7" w:rsidDel="009836B1">
          <w:rPr>
            <w:lang w:val="en-US"/>
          </w:rPr>
          <w:delText>x</w:delText>
        </w:r>
      </w:del>
      <w:bookmarkStart w:id="110" w:name="_Hlk124241317"/>
      <w:ins w:id="111" w:author="Eric Deutsch" w:date="2023-01-07T17:01:00Z">
        <w:r w:rsidR="009836B1">
          <w:rPr>
            <w:lang w:val="en-US"/>
          </w:rPr>
          <w:t>n</w:t>
        </w:r>
        <w:r w:rsidR="009836B1" w:rsidRPr="009836B1">
          <w:rPr>
            <w:vertAlign w:val="subscript"/>
            <w:lang w:val="en-US"/>
            <w:rPrChange w:id="112" w:author="Eric Deutsch" w:date="2023-01-07T17:02:00Z">
              <w:rPr>
                <w:lang w:val="en-US"/>
              </w:rPr>
            </w:rPrChange>
          </w:rPr>
          <w:t>1</w:t>
        </w:r>
      </w:ins>
      <w:r w:rsidRPr="001B07F7">
        <w:rPr>
          <w:lang w:val="en-US"/>
        </w:rPr>
        <w:t>:</w:t>
      </w:r>
      <w:del w:id="113" w:author="Eric Deutsch" w:date="2023-01-07T17:02:00Z">
        <w:r w:rsidRPr="001B07F7" w:rsidDel="009836B1">
          <w:rPr>
            <w:lang w:val="en-US"/>
          </w:rPr>
          <w:delText xml:space="preserve">y </w:delText>
        </w:r>
      </w:del>
      <w:ins w:id="114" w:author="Eric Deutsch" w:date="2023-01-07T17:02:00Z">
        <w:r w:rsidR="009836B1">
          <w:rPr>
            <w:lang w:val="en-US"/>
          </w:rPr>
          <w:t>n</w:t>
        </w:r>
        <w:r w:rsidR="009836B1" w:rsidRPr="009836B1">
          <w:rPr>
            <w:vertAlign w:val="subscript"/>
            <w:lang w:val="en-US"/>
            <w:rPrChange w:id="115" w:author="Eric Deutsch" w:date="2023-01-07T17:02:00Z">
              <w:rPr>
                <w:lang w:val="en-US"/>
              </w:rPr>
            </w:rPrChange>
          </w:rPr>
          <w:t>2</w:t>
        </w:r>
        <w:r w:rsidR="009836B1" w:rsidRPr="001B07F7">
          <w:rPr>
            <w:lang w:val="en-US"/>
          </w:rPr>
          <w:t xml:space="preserve"> </w:t>
        </w:r>
      </w:ins>
      <w:bookmarkEnd w:id="110"/>
      <w:r w:rsidRPr="001B07F7">
        <w:rPr>
          <w:lang w:val="en-US"/>
        </w:rPr>
        <w:t xml:space="preserve">where </w:t>
      </w:r>
      <w:del w:id="116" w:author="Eric Deutsch" w:date="2023-01-07T17:02:00Z">
        <w:r w:rsidRPr="001B07F7" w:rsidDel="009836B1">
          <w:rPr>
            <w:lang w:val="en-US"/>
          </w:rPr>
          <w:delText xml:space="preserve">x </w:delText>
        </w:r>
      </w:del>
      <w:ins w:id="117" w:author="Eric Deutsch" w:date="2023-01-07T17:02:00Z">
        <w:r w:rsidR="009836B1">
          <w:rPr>
            <w:lang w:val="en-US"/>
          </w:rPr>
          <w:t>n</w:t>
        </w:r>
        <w:r w:rsidR="009836B1" w:rsidRPr="009836B1">
          <w:rPr>
            <w:vertAlign w:val="subscript"/>
            <w:lang w:val="en-US"/>
            <w:rPrChange w:id="118" w:author="Eric Deutsch" w:date="2023-01-07T17:02:00Z">
              <w:rPr>
                <w:lang w:val="en-US"/>
              </w:rPr>
            </w:rPrChange>
          </w:rPr>
          <w:t>1</w:t>
        </w:r>
        <w:r w:rsidR="009836B1" w:rsidRPr="001B07F7">
          <w:rPr>
            <w:lang w:val="en-US"/>
          </w:rPr>
          <w:t xml:space="preserve"> </w:t>
        </w:r>
      </w:ins>
      <w:r w:rsidRPr="001B07F7">
        <w:rPr>
          <w:lang w:val="en-US"/>
        </w:rPr>
        <w:t>is the ordinal (beginn</w:t>
      </w:r>
      <w:r w:rsidR="00A80EA7">
        <w:rPr>
          <w:lang w:val="en-US"/>
        </w:rPr>
        <w:t xml:space="preserve">ing with 1, counting from the N </w:t>
      </w:r>
      <w:r w:rsidRPr="001B07F7">
        <w:rPr>
          <w:lang w:val="en-US"/>
        </w:rPr>
        <w:t xml:space="preserve">terminus) of the N-terminal amino acid residue of the fragment in the original peptide sequence, and </w:t>
      </w:r>
      <w:del w:id="119" w:author="Eric Deutsch" w:date="2023-01-07T17:02:00Z">
        <w:r w:rsidRPr="001B07F7" w:rsidDel="009836B1">
          <w:rPr>
            <w:lang w:val="en-US"/>
          </w:rPr>
          <w:delText xml:space="preserve">y </w:delText>
        </w:r>
      </w:del>
      <w:ins w:id="120" w:author="Eric Deutsch" w:date="2023-01-07T17:02:00Z">
        <w:r w:rsidR="009836B1">
          <w:rPr>
            <w:lang w:val="en-US"/>
          </w:rPr>
          <w:t>n</w:t>
        </w:r>
        <w:r w:rsidR="009836B1" w:rsidRPr="009836B1">
          <w:rPr>
            <w:vertAlign w:val="subscript"/>
            <w:lang w:val="en-US"/>
            <w:rPrChange w:id="121" w:author="Eric Deutsch" w:date="2023-01-07T17:02:00Z">
              <w:rPr>
                <w:lang w:val="en-US"/>
              </w:rPr>
            </w:rPrChange>
          </w:rPr>
          <w:t>2</w:t>
        </w:r>
        <w:r w:rsidR="009836B1" w:rsidRPr="001B07F7">
          <w:rPr>
            <w:lang w:val="en-US"/>
          </w:rPr>
          <w:t xml:space="preserve"> </w:t>
        </w:r>
      </w:ins>
      <w:r w:rsidRPr="001B07F7">
        <w:rPr>
          <w:lang w:val="en-US"/>
        </w:rPr>
        <w:t>is the ordinal (beginning with 1, c</w:t>
      </w:r>
      <w:r w:rsidR="00A80EA7">
        <w:rPr>
          <w:lang w:val="en-US"/>
        </w:rPr>
        <w:t xml:space="preserve">ounting from the N </w:t>
      </w:r>
      <w:r w:rsidRPr="001B07F7">
        <w:rPr>
          <w:lang w:val="en-US"/>
        </w:rPr>
        <w:t xml:space="preserve">terminus) of the C-terminal amino acid residue of the fragment in the original peptide sequence.  </w:t>
      </w:r>
    </w:p>
    <w:p w14:paraId="59DC3F28" w14:textId="77777777" w:rsidR="00C65AD5" w:rsidRPr="001B07F7" w:rsidRDefault="00C65AD5" w:rsidP="00C65AD5">
      <w:pPr>
        <w:rPr>
          <w:lang w:val="en-US"/>
        </w:rPr>
      </w:pPr>
    </w:p>
    <w:p w14:paraId="59A40D8D" w14:textId="77777777" w:rsidR="00C65AD5" w:rsidRPr="001B07F7" w:rsidRDefault="00C65AD5" w:rsidP="00C65AD5">
      <w:pPr>
        <w:rPr>
          <w:lang w:val="en-US"/>
        </w:rPr>
      </w:pPr>
      <w:r w:rsidRPr="001B07F7">
        <w:rPr>
          <w:lang w:val="en-US"/>
        </w:rPr>
        <w:t>For example, for the peptide precursor ion MY</w:t>
      </w:r>
      <w:r w:rsidRPr="00A83C14">
        <w:rPr>
          <w:u w:val="single"/>
          <w:lang w:val="en-US"/>
        </w:rPr>
        <w:t>PEPT</w:t>
      </w:r>
      <w:r w:rsidRPr="001B07F7">
        <w:rPr>
          <w:lang w:val="en-US"/>
        </w:rPr>
        <w:t>IDEK/2, the 1+ internal fragment ion of PEPT (the 3rd to 6th amino acids in the original peptide sequence) should be denoted by:</w:t>
      </w:r>
    </w:p>
    <w:p w14:paraId="05A8C12E" w14:textId="77777777" w:rsidR="00C65AD5" w:rsidRPr="001B07F7" w:rsidRDefault="00C65AD5" w:rsidP="00C65AD5">
      <w:pPr>
        <w:rPr>
          <w:lang w:val="en-US"/>
        </w:rPr>
      </w:pPr>
    </w:p>
    <w:p w14:paraId="3607A4DA" w14:textId="77777777" w:rsidR="00C65AD5" w:rsidRPr="001B07F7" w:rsidRDefault="00C65AD5" w:rsidP="00C65AD5">
      <w:pPr>
        <w:rPr>
          <w:lang w:val="en-US"/>
        </w:rPr>
      </w:pPr>
      <w:r w:rsidRPr="001B07F7">
        <w:rPr>
          <w:lang w:val="en-US"/>
        </w:rPr>
        <w:t>m3:6</w:t>
      </w:r>
    </w:p>
    <w:p w14:paraId="5E4C204D" w14:textId="782DCF81" w:rsidR="00C65AD5" w:rsidRDefault="00C65AD5" w:rsidP="00C65AD5">
      <w:pPr>
        <w:rPr>
          <w:lang w:val="en-US"/>
        </w:rPr>
      </w:pPr>
    </w:p>
    <w:p w14:paraId="30DB2033" w14:textId="5EAE9C2C" w:rsidR="00781D11" w:rsidDel="00CB7C3A" w:rsidRDefault="00823FE3" w:rsidP="00823FE3">
      <w:pPr>
        <w:rPr>
          <w:del w:id="122" w:author="Eric Deutsch" w:date="2023-01-10T10:30:00Z"/>
          <w:lang w:val="en-US"/>
        </w:rPr>
      </w:pPr>
      <w:r>
        <w:rPr>
          <w:lang w:val="en-US"/>
        </w:rPr>
        <w:t>Internal fragments of only one</w:t>
      </w:r>
      <w:r w:rsidRPr="001B07F7">
        <w:rPr>
          <w:lang w:val="en-US"/>
        </w:rPr>
        <w:t xml:space="preserve"> residue </w:t>
      </w:r>
      <w:del w:id="123" w:author="Eric Deutsch" w:date="2023-01-10T10:30:00Z">
        <w:r w:rsidRPr="001B07F7" w:rsidDel="00CB7C3A">
          <w:rPr>
            <w:lang w:val="en-US"/>
          </w:rPr>
          <w:delText xml:space="preserve">should </w:delText>
        </w:r>
      </w:del>
      <w:ins w:id="124" w:author="Eric Deutsch" w:date="2023-01-10T10:30:00Z">
        <w:r w:rsidR="00CB7C3A">
          <w:rPr>
            <w:lang w:val="en-US"/>
          </w:rPr>
          <w:t>SHOULD</w:t>
        </w:r>
        <w:r w:rsidR="00CB7C3A" w:rsidRPr="001B07F7">
          <w:rPr>
            <w:lang w:val="en-US"/>
          </w:rPr>
          <w:t xml:space="preserve"> </w:t>
        </w:r>
      </w:ins>
      <w:r w:rsidRPr="001B07F7">
        <w:rPr>
          <w:lang w:val="en-US"/>
        </w:rPr>
        <w:t>be encoded as immonium ions, not as internal fragments of length 1.</w:t>
      </w:r>
      <w:ins w:id="125" w:author="Eric Deutsch" w:date="2023-01-10T10:30:00Z">
        <w:r w:rsidR="00CB7C3A">
          <w:rPr>
            <w:lang w:val="en-US"/>
          </w:rPr>
          <w:t xml:space="preserve"> </w:t>
        </w:r>
      </w:ins>
    </w:p>
    <w:p w14:paraId="07FAA4F3" w14:textId="124678B0" w:rsidR="00781D11" w:rsidDel="00CB7C3A" w:rsidRDefault="00781D11" w:rsidP="00823FE3">
      <w:pPr>
        <w:rPr>
          <w:del w:id="126" w:author="Eric Deutsch" w:date="2023-01-10T10:30:00Z"/>
          <w:lang w:val="en-US"/>
        </w:rPr>
      </w:pPr>
    </w:p>
    <w:p w14:paraId="0A08A36E" w14:textId="6C21DEB2" w:rsidR="00823FE3" w:rsidRPr="00CB7C3A" w:rsidDel="0091629A" w:rsidRDefault="00823FE3" w:rsidP="00823FE3">
      <w:pPr>
        <w:rPr>
          <w:del w:id="127" w:author="Eric Deutsch" w:date="2023-01-06T08:47:00Z"/>
          <w:lang w:val="en-US"/>
          <w:rPrChange w:id="128" w:author="Eric Deutsch" w:date="2023-01-10T10:31:00Z">
            <w:rPr>
              <w:del w:id="129" w:author="Eric Deutsch" w:date="2023-01-06T08:47:00Z"/>
              <w:highlight w:val="yellow"/>
              <w:lang w:val="en-US"/>
            </w:rPr>
          </w:rPrChange>
        </w:rPr>
      </w:pPr>
      <w:del w:id="130" w:author="Eric Deutsch" w:date="2023-01-06T08:47:00Z">
        <w:r w:rsidRPr="00CB7C3A" w:rsidDel="0091629A">
          <w:rPr>
            <w:lang w:val="en-US"/>
            <w:rPrChange w:id="131" w:author="Eric Deutsch" w:date="2023-01-10T10:31:00Z">
              <w:rPr>
                <w:highlight w:val="yellow"/>
                <w:lang w:val="en-US"/>
              </w:rPr>
            </w:rPrChange>
          </w:rPr>
          <w:delText xml:space="preserve">Even though b ions have the same masses as internal fragments with x = 1, one </w:delText>
        </w:r>
        <w:r w:rsidR="00781D11" w:rsidRPr="00CB7C3A" w:rsidDel="0091629A">
          <w:rPr>
            <w:lang w:val="en-US"/>
            <w:rPrChange w:id="132" w:author="Eric Deutsch" w:date="2023-01-10T10:31:00Z">
              <w:rPr>
                <w:highlight w:val="yellow"/>
                <w:lang w:val="en-US"/>
              </w:rPr>
            </w:rPrChange>
          </w:rPr>
          <w:delText>SHOULD</w:delText>
        </w:r>
        <w:r w:rsidRPr="00CB7C3A" w:rsidDel="0091629A">
          <w:rPr>
            <w:lang w:val="en-US"/>
            <w:rPrChange w:id="133" w:author="Eric Deutsch" w:date="2023-01-10T10:31:00Z">
              <w:rPr>
                <w:highlight w:val="yellow"/>
                <w:lang w:val="en-US"/>
              </w:rPr>
            </w:rPrChange>
          </w:rPr>
          <w:delText xml:space="preserve"> NOT denote any b ion with m1:y, </w:delText>
        </w:r>
        <w:commentRangeStart w:id="134"/>
        <w:commentRangeStart w:id="135"/>
        <w:r w:rsidRPr="00CB7C3A" w:rsidDel="0091629A">
          <w:rPr>
            <w:lang w:val="en-US"/>
            <w:rPrChange w:id="136" w:author="Eric Deutsch" w:date="2023-01-10T10:31:00Z">
              <w:rPr>
                <w:highlight w:val="yellow"/>
                <w:lang w:val="en-US"/>
              </w:rPr>
            </w:rPrChange>
          </w:rPr>
          <w:delText>except for precursors that have an N terminal modification</w:delText>
        </w:r>
        <w:commentRangeEnd w:id="134"/>
        <w:r w:rsidR="00781D11" w:rsidRPr="00CB7C3A" w:rsidDel="0091629A">
          <w:rPr>
            <w:rStyle w:val="CommentReference"/>
          </w:rPr>
          <w:commentReference w:id="134"/>
        </w:r>
        <w:commentRangeEnd w:id="135"/>
        <w:r w:rsidR="00E10F23" w:rsidRPr="00CB7C3A" w:rsidDel="0091629A">
          <w:rPr>
            <w:rStyle w:val="CommentReference"/>
          </w:rPr>
          <w:commentReference w:id="135"/>
        </w:r>
        <w:r w:rsidRPr="00CB7C3A" w:rsidDel="0091629A">
          <w:rPr>
            <w:lang w:val="en-US"/>
            <w:rPrChange w:id="137" w:author="Eric Deutsch" w:date="2023-01-10T10:31:00Z">
              <w:rPr>
                <w:highlight w:val="yellow"/>
                <w:lang w:val="en-US"/>
              </w:rPr>
            </w:rPrChange>
          </w:rPr>
          <w:delText xml:space="preserve">. For example, for the precursor </w:delText>
        </w:r>
        <w:r w:rsidRPr="00CB7C3A" w:rsidDel="0091629A">
          <w:rPr>
            <w:rPrChange w:id="138" w:author="Eric Deutsch" w:date="2023-01-10T10:31:00Z">
              <w:rPr>
                <w:highlight w:val="yellow"/>
              </w:rPr>
            </w:rPrChange>
          </w:rPr>
          <w:delText>[Carbamidomethyl]-</w:delText>
        </w:r>
        <w:r w:rsidRPr="00CB7C3A" w:rsidDel="0091629A">
          <w:rPr>
            <w:lang w:val="en-US"/>
            <w:rPrChange w:id="139" w:author="Eric Deutsch" w:date="2023-01-10T10:31:00Z">
              <w:rPr>
                <w:highlight w:val="yellow"/>
                <w:lang w:val="en-US"/>
              </w:rPr>
            </w:rPrChange>
          </w:rPr>
          <w:delText>MYPEPTIDEK/2, a fragment ion that is MYP without the n-terminal Carbamidomethyl] should be denoted</w:delText>
        </w:r>
        <w:r w:rsidR="00781D11" w:rsidRPr="00CB7C3A" w:rsidDel="0091629A">
          <w:rPr>
            <w:lang w:val="en-US"/>
            <w:rPrChange w:id="140" w:author="Eric Deutsch" w:date="2023-01-10T10:31:00Z">
              <w:rPr>
                <w:highlight w:val="yellow"/>
                <w:lang w:val="en-US"/>
              </w:rPr>
            </w:rPrChange>
          </w:rPr>
          <w:delText xml:space="preserve"> as</w:delText>
        </w:r>
      </w:del>
    </w:p>
    <w:p w14:paraId="118103FB" w14:textId="6A69441A" w:rsidR="00781D11" w:rsidRPr="00CB7C3A" w:rsidDel="0091629A" w:rsidRDefault="00781D11" w:rsidP="00823FE3">
      <w:pPr>
        <w:rPr>
          <w:del w:id="141" w:author="Eric Deutsch" w:date="2023-01-06T08:47:00Z"/>
          <w:lang w:val="en-US"/>
          <w:rPrChange w:id="142" w:author="Eric Deutsch" w:date="2023-01-10T10:31:00Z">
            <w:rPr>
              <w:del w:id="143" w:author="Eric Deutsch" w:date="2023-01-06T08:47:00Z"/>
              <w:highlight w:val="yellow"/>
              <w:lang w:val="en-US"/>
            </w:rPr>
          </w:rPrChange>
        </w:rPr>
      </w:pPr>
    </w:p>
    <w:p w14:paraId="75C9AEFE" w14:textId="722CC675" w:rsidR="00781D11" w:rsidRPr="00CB7C3A" w:rsidDel="0091629A" w:rsidRDefault="00781D11" w:rsidP="00823FE3">
      <w:pPr>
        <w:rPr>
          <w:del w:id="144" w:author="Eric Deutsch" w:date="2023-01-06T08:47:00Z"/>
          <w:lang w:val="en-US"/>
          <w:rPrChange w:id="145" w:author="Eric Deutsch" w:date="2023-01-10T10:31:00Z">
            <w:rPr>
              <w:del w:id="146" w:author="Eric Deutsch" w:date="2023-01-06T08:47:00Z"/>
              <w:highlight w:val="yellow"/>
              <w:lang w:val="en-US"/>
            </w:rPr>
          </w:rPrChange>
        </w:rPr>
      </w:pPr>
      <w:del w:id="147" w:author="Eric Deutsch" w:date="2023-01-06T08:47:00Z">
        <w:r w:rsidRPr="00CB7C3A" w:rsidDel="0091629A">
          <w:rPr>
            <w:lang w:val="en-US"/>
            <w:rPrChange w:id="148" w:author="Eric Deutsch" w:date="2023-01-10T10:31:00Z">
              <w:rPr>
                <w:highlight w:val="yellow"/>
                <w:lang w:val="en-US"/>
              </w:rPr>
            </w:rPrChange>
          </w:rPr>
          <w:delText>m1:3</w:delText>
        </w:r>
      </w:del>
    </w:p>
    <w:p w14:paraId="08727846" w14:textId="3AC665C6" w:rsidR="00823FE3" w:rsidRPr="00CB7C3A" w:rsidDel="0091629A" w:rsidRDefault="00823FE3" w:rsidP="00823FE3">
      <w:pPr>
        <w:rPr>
          <w:del w:id="149" w:author="Eric Deutsch" w:date="2023-01-06T08:47:00Z"/>
          <w:lang w:val="en-US"/>
          <w:rPrChange w:id="150" w:author="Eric Deutsch" w:date="2023-01-10T10:31:00Z">
            <w:rPr>
              <w:del w:id="151" w:author="Eric Deutsch" w:date="2023-01-06T08:47:00Z"/>
              <w:highlight w:val="yellow"/>
              <w:lang w:val="en-US"/>
            </w:rPr>
          </w:rPrChange>
        </w:rPr>
      </w:pPr>
    </w:p>
    <w:p w14:paraId="2154B3B2" w14:textId="412FC691" w:rsidR="00781D11" w:rsidRPr="00CB7C3A" w:rsidDel="0091629A" w:rsidRDefault="00781D11" w:rsidP="00823FE3">
      <w:pPr>
        <w:rPr>
          <w:del w:id="152" w:author="Eric Deutsch" w:date="2023-01-06T08:47:00Z"/>
          <w:lang w:val="en-US"/>
          <w:rPrChange w:id="153" w:author="Eric Deutsch" w:date="2023-01-10T10:31:00Z">
            <w:rPr>
              <w:del w:id="154" w:author="Eric Deutsch" w:date="2023-01-06T08:47:00Z"/>
              <w:highlight w:val="yellow"/>
              <w:lang w:val="en-US"/>
            </w:rPr>
          </w:rPrChange>
        </w:rPr>
      </w:pPr>
      <w:del w:id="155" w:author="Eric Deutsch" w:date="2023-01-06T08:47:00Z">
        <w:r w:rsidRPr="00CB7C3A" w:rsidDel="0091629A">
          <w:rPr>
            <w:lang w:val="en-US"/>
            <w:rPrChange w:id="156" w:author="Eric Deutsch" w:date="2023-01-10T10:31:00Z">
              <w:rPr>
                <w:highlight w:val="yellow"/>
                <w:lang w:val="en-US"/>
              </w:rPr>
            </w:rPrChange>
          </w:rPr>
          <w:delText>instead of:</w:delText>
        </w:r>
      </w:del>
    </w:p>
    <w:p w14:paraId="46D90560" w14:textId="60E19133" w:rsidR="00781D11" w:rsidRPr="00CB7C3A" w:rsidDel="0091629A" w:rsidRDefault="00781D11" w:rsidP="00823FE3">
      <w:pPr>
        <w:rPr>
          <w:del w:id="157" w:author="Eric Deutsch" w:date="2023-01-06T08:47:00Z"/>
          <w:lang w:val="en-US"/>
          <w:rPrChange w:id="158" w:author="Eric Deutsch" w:date="2023-01-10T10:31:00Z">
            <w:rPr>
              <w:del w:id="159" w:author="Eric Deutsch" w:date="2023-01-06T08:47:00Z"/>
              <w:highlight w:val="yellow"/>
              <w:lang w:val="en-US"/>
            </w:rPr>
          </w:rPrChange>
        </w:rPr>
      </w:pPr>
    </w:p>
    <w:p w14:paraId="76B5D83B" w14:textId="7997DCC9" w:rsidR="00781D11" w:rsidRPr="00CB7C3A" w:rsidDel="0091629A" w:rsidRDefault="00781D11" w:rsidP="00823FE3">
      <w:pPr>
        <w:rPr>
          <w:del w:id="160" w:author="Eric Deutsch" w:date="2023-01-06T08:47:00Z"/>
          <w:lang w:val="en-US"/>
        </w:rPr>
      </w:pPr>
      <w:del w:id="161" w:author="Eric Deutsch" w:date="2023-01-06T08:47:00Z">
        <w:r w:rsidRPr="00CB7C3A" w:rsidDel="0091629A">
          <w:rPr>
            <w:lang w:val="en-US"/>
            <w:rPrChange w:id="162" w:author="Eric Deutsch" w:date="2023-01-10T10:31:00Z">
              <w:rPr>
                <w:highlight w:val="yellow"/>
                <w:lang w:val="en-US"/>
              </w:rPr>
            </w:rPrChange>
          </w:rPr>
          <w:delText>b3-</w:delText>
        </w:r>
        <w:r w:rsidR="00655CF0" w:rsidRPr="00CB7C3A" w:rsidDel="0091629A">
          <w:rPr>
            <w:lang w:val="en-US"/>
            <w:rPrChange w:id="163" w:author="Eric Deutsch" w:date="2023-01-10T10:31:00Z">
              <w:rPr>
                <w:highlight w:val="yellow"/>
                <w:lang w:val="en-US"/>
              </w:rPr>
            </w:rPrChange>
          </w:rPr>
          <w:delText>C2H3NO</w:delText>
        </w:r>
      </w:del>
    </w:p>
    <w:p w14:paraId="439AF4CD" w14:textId="2CB2B667" w:rsidR="00655CF0" w:rsidRPr="00CB7C3A" w:rsidDel="00CB7C3A" w:rsidRDefault="00655CF0" w:rsidP="00823FE3">
      <w:pPr>
        <w:rPr>
          <w:del w:id="164" w:author="Eric Deutsch" w:date="2023-01-10T10:30:00Z"/>
          <w:lang w:val="en-US"/>
        </w:rPr>
      </w:pPr>
    </w:p>
    <w:p w14:paraId="78552D82" w14:textId="09F4DA10" w:rsidR="00655CF0" w:rsidRPr="00CB7C3A" w:rsidDel="0091629A" w:rsidRDefault="00655CF0" w:rsidP="00823FE3">
      <w:pPr>
        <w:rPr>
          <w:del w:id="165" w:author="Eric Deutsch" w:date="2023-01-06T08:47:00Z"/>
          <w:color w:val="FF0000"/>
          <w:lang w:val="en-US"/>
        </w:rPr>
      </w:pPr>
      <w:del w:id="166" w:author="Eric Deutsch" w:date="2023-01-06T08:47:00Z">
        <w:r w:rsidRPr="00CB7C3A" w:rsidDel="0091629A">
          <w:rPr>
            <w:color w:val="FF0000"/>
            <w:lang w:val="en-US"/>
          </w:rPr>
          <w:delText>Or the alternative is:</w:delText>
        </w:r>
      </w:del>
    </w:p>
    <w:p w14:paraId="6BB0AD9A" w14:textId="43A08C5D" w:rsidR="00655CF0" w:rsidRPr="00CB7C3A" w:rsidDel="00CB7C3A" w:rsidRDefault="00655CF0" w:rsidP="00823FE3">
      <w:pPr>
        <w:rPr>
          <w:del w:id="167" w:author="Eric Deutsch" w:date="2023-01-10T10:30:00Z"/>
          <w:lang w:val="en-US"/>
        </w:rPr>
      </w:pPr>
    </w:p>
    <w:p w14:paraId="5E890C7C" w14:textId="58BF599A" w:rsidR="00655CF0" w:rsidRPr="00CB7C3A" w:rsidRDefault="00655CF0" w:rsidP="00655CF0">
      <w:pPr>
        <w:rPr>
          <w:lang w:val="en-US"/>
          <w:rPrChange w:id="168" w:author="Eric Deutsch" w:date="2023-01-10T10:31:00Z">
            <w:rPr>
              <w:highlight w:val="yellow"/>
              <w:lang w:val="en-US"/>
            </w:rPr>
          </w:rPrChange>
        </w:rPr>
      </w:pPr>
      <w:r w:rsidRPr="00CB7C3A">
        <w:rPr>
          <w:lang w:val="en-US"/>
          <w:rPrChange w:id="169" w:author="Eric Deutsch" w:date="2023-01-10T10:31:00Z">
            <w:rPr>
              <w:highlight w:val="yellow"/>
              <w:lang w:val="en-US"/>
            </w:rPr>
          </w:rPrChange>
        </w:rPr>
        <w:t xml:space="preserve">Even though b ions have the same masses as internal </w:t>
      </w:r>
      <w:r w:rsidRPr="00CB7C3A">
        <w:rPr>
          <w:lang w:val="en-US"/>
          <w:rPrChange w:id="170" w:author="Eric Deutsch" w:date="2023-01-10T10:31:00Z">
            <w:rPr>
              <w:highlight w:val="yellow"/>
              <w:lang w:val="en-US"/>
            </w:rPr>
          </w:rPrChange>
        </w:rPr>
        <w:lastRenderedPageBreak/>
        <w:t>fragments with x = 1, one MUST NOT denote any b ion as m</w:t>
      </w:r>
      <w:proofErr w:type="gramStart"/>
      <w:r w:rsidRPr="00CB7C3A">
        <w:rPr>
          <w:lang w:val="en-US"/>
          <w:rPrChange w:id="171" w:author="Eric Deutsch" w:date="2023-01-10T10:31:00Z">
            <w:rPr>
              <w:highlight w:val="yellow"/>
              <w:lang w:val="en-US"/>
            </w:rPr>
          </w:rPrChange>
        </w:rPr>
        <w:t>1:y.</w:t>
      </w:r>
      <w:proofErr w:type="gramEnd"/>
      <w:r w:rsidRPr="00CB7C3A">
        <w:rPr>
          <w:lang w:val="en-US"/>
          <w:rPrChange w:id="172" w:author="Eric Deutsch" w:date="2023-01-10T10:31:00Z">
            <w:rPr>
              <w:highlight w:val="yellow"/>
              <w:lang w:val="en-US"/>
            </w:rPr>
          </w:rPrChange>
        </w:rPr>
        <w:t xml:space="preserve"> In cases where there is an N-terminal mass modification that is lost, </w:t>
      </w:r>
      <w:del w:id="173" w:author="Eric Deutsch" w:date="2023-01-06T08:47:00Z">
        <w:r w:rsidRPr="00CB7C3A" w:rsidDel="0091629A">
          <w:rPr>
            <w:lang w:val="en-US"/>
            <w:rPrChange w:id="174" w:author="Eric Deutsch" w:date="2023-01-10T10:31:00Z">
              <w:rPr>
                <w:highlight w:val="yellow"/>
                <w:lang w:val="en-US"/>
              </w:rPr>
            </w:rPrChange>
          </w:rPr>
          <w:delText xml:space="preserve">with </w:delText>
        </w:r>
      </w:del>
      <w:ins w:id="175" w:author="Eric Deutsch" w:date="2023-01-06T08:47:00Z">
        <w:r w:rsidR="0091629A" w:rsidRPr="00CB7C3A">
          <w:rPr>
            <w:lang w:val="en-US"/>
            <w:rPrChange w:id="176" w:author="Eric Deutsch" w:date="2023-01-10T10:31:00Z">
              <w:rPr>
                <w:highlight w:val="yellow"/>
                <w:lang w:val="en-US"/>
              </w:rPr>
            </w:rPrChange>
          </w:rPr>
          <w:t xml:space="preserve">it </w:t>
        </w:r>
      </w:ins>
      <w:r w:rsidRPr="00CB7C3A">
        <w:rPr>
          <w:lang w:val="en-US"/>
          <w:rPrChange w:id="177" w:author="Eric Deutsch" w:date="2023-01-10T10:31:00Z">
            <w:rPr>
              <w:highlight w:val="yellow"/>
              <w:lang w:val="en-US"/>
            </w:rPr>
          </w:rPrChange>
        </w:rPr>
        <w:t>MUST be encoded as a neutral loss</w:t>
      </w:r>
      <w:del w:id="178" w:author="Eric Deutsch" w:date="2023-01-06T08:47:00Z">
        <w:r w:rsidRPr="00CB7C3A" w:rsidDel="0091629A">
          <w:rPr>
            <w:lang w:val="en-US"/>
            <w:rPrChange w:id="179" w:author="Eric Deutsch" w:date="2023-01-10T10:31:00Z">
              <w:rPr>
                <w:highlight w:val="yellow"/>
                <w:lang w:val="en-US"/>
              </w:rPr>
            </w:rPrChange>
          </w:rPr>
          <w:delText xml:space="preserve"> via its chemical formula</w:delText>
        </w:r>
      </w:del>
      <w:r w:rsidRPr="00CB7C3A">
        <w:rPr>
          <w:lang w:val="en-US"/>
          <w:rPrChange w:id="180" w:author="Eric Deutsch" w:date="2023-01-10T10:31:00Z">
            <w:rPr>
              <w:highlight w:val="yellow"/>
              <w:lang w:val="en-US"/>
            </w:rPr>
          </w:rPrChange>
        </w:rPr>
        <w:t xml:space="preserve">. For example, for the precursor </w:t>
      </w:r>
      <w:r w:rsidRPr="00CB7C3A">
        <w:rPr>
          <w:rPrChange w:id="181" w:author="Eric Deutsch" w:date="2023-01-10T10:31:00Z">
            <w:rPr>
              <w:highlight w:val="yellow"/>
            </w:rPr>
          </w:rPrChange>
        </w:rPr>
        <w:t>[Carbamidomethyl]-</w:t>
      </w:r>
      <w:r w:rsidRPr="00CB7C3A">
        <w:rPr>
          <w:lang w:val="en-US"/>
          <w:rPrChange w:id="182" w:author="Eric Deutsch" w:date="2023-01-10T10:31:00Z">
            <w:rPr>
              <w:highlight w:val="yellow"/>
              <w:lang w:val="en-US"/>
            </w:rPr>
          </w:rPrChange>
        </w:rPr>
        <w:t>MYPEPTIDEK/2, a fragment ion that is MYP without the n-terminal Carbamidomethyl</w:t>
      </w:r>
      <w:del w:id="183" w:author="Eric Deutsch" w:date="2023-01-06T08:47:00Z">
        <w:r w:rsidRPr="00CB7C3A" w:rsidDel="0091629A">
          <w:rPr>
            <w:lang w:val="en-US"/>
            <w:rPrChange w:id="184" w:author="Eric Deutsch" w:date="2023-01-10T10:31:00Z">
              <w:rPr>
                <w:highlight w:val="yellow"/>
                <w:lang w:val="en-US"/>
              </w:rPr>
            </w:rPrChange>
          </w:rPr>
          <w:delText>]</w:delText>
        </w:r>
      </w:del>
      <w:r w:rsidRPr="00CB7C3A">
        <w:rPr>
          <w:lang w:val="en-US"/>
          <w:rPrChange w:id="185" w:author="Eric Deutsch" w:date="2023-01-10T10:31:00Z">
            <w:rPr>
              <w:highlight w:val="yellow"/>
              <w:lang w:val="en-US"/>
            </w:rPr>
          </w:rPrChange>
        </w:rPr>
        <w:t xml:space="preserve"> should be denoted as</w:t>
      </w:r>
    </w:p>
    <w:p w14:paraId="4AB0DCA5" w14:textId="77777777" w:rsidR="00655CF0" w:rsidRPr="00CB7C3A" w:rsidRDefault="00655CF0" w:rsidP="00655CF0">
      <w:pPr>
        <w:rPr>
          <w:lang w:val="en-US"/>
          <w:rPrChange w:id="186" w:author="Eric Deutsch" w:date="2023-01-10T10:31:00Z">
            <w:rPr>
              <w:highlight w:val="yellow"/>
              <w:lang w:val="en-US"/>
            </w:rPr>
          </w:rPrChange>
        </w:rPr>
      </w:pPr>
    </w:p>
    <w:p w14:paraId="26DDCC11" w14:textId="77777777" w:rsidR="00655CF0" w:rsidRPr="00CB7C3A" w:rsidRDefault="00655CF0" w:rsidP="00655CF0">
      <w:pPr>
        <w:rPr>
          <w:lang w:val="en-US"/>
        </w:rPr>
      </w:pPr>
      <w:r w:rsidRPr="00CB7C3A">
        <w:rPr>
          <w:lang w:val="en-US"/>
          <w:rPrChange w:id="187" w:author="Eric Deutsch" w:date="2023-01-10T10:31:00Z">
            <w:rPr>
              <w:highlight w:val="yellow"/>
              <w:lang w:val="en-US"/>
            </w:rPr>
          </w:rPrChange>
        </w:rPr>
        <w:t>b3-C2H3NO</w:t>
      </w:r>
    </w:p>
    <w:p w14:paraId="65FA7831" w14:textId="77777777" w:rsidR="00655CF0" w:rsidRPr="00CB7C3A" w:rsidRDefault="00655CF0" w:rsidP="00655CF0">
      <w:pPr>
        <w:rPr>
          <w:lang w:val="en-US"/>
          <w:rPrChange w:id="188" w:author="Eric Deutsch" w:date="2023-01-10T10:31:00Z">
            <w:rPr>
              <w:highlight w:val="yellow"/>
              <w:lang w:val="en-US"/>
            </w:rPr>
          </w:rPrChange>
        </w:rPr>
      </w:pPr>
    </w:p>
    <w:p w14:paraId="54E1CA3D" w14:textId="78C25849" w:rsidR="00655CF0" w:rsidRPr="00CB7C3A" w:rsidRDefault="00655CF0" w:rsidP="00655CF0">
      <w:pPr>
        <w:rPr>
          <w:lang w:val="en-US"/>
          <w:rPrChange w:id="189" w:author="Eric Deutsch" w:date="2023-01-10T10:31:00Z">
            <w:rPr>
              <w:highlight w:val="yellow"/>
              <w:lang w:val="en-US"/>
            </w:rPr>
          </w:rPrChange>
        </w:rPr>
      </w:pPr>
      <w:r w:rsidRPr="00CB7C3A">
        <w:rPr>
          <w:lang w:val="en-US"/>
          <w:rPrChange w:id="190" w:author="Eric Deutsch" w:date="2023-01-10T10:31:00Z">
            <w:rPr>
              <w:highlight w:val="yellow"/>
              <w:lang w:val="en-US"/>
            </w:rPr>
          </w:rPrChange>
        </w:rPr>
        <w:t>instead of:</w:t>
      </w:r>
    </w:p>
    <w:p w14:paraId="52C1EDD1" w14:textId="74CD4A28" w:rsidR="00655CF0" w:rsidRPr="00CB7C3A" w:rsidRDefault="00655CF0" w:rsidP="00655CF0">
      <w:pPr>
        <w:rPr>
          <w:lang w:val="en-US"/>
          <w:rPrChange w:id="191" w:author="Eric Deutsch" w:date="2023-01-10T10:31:00Z">
            <w:rPr>
              <w:highlight w:val="yellow"/>
              <w:lang w:val="en-US"/>
            </w:rPr>
          </w:rPrChange>
        </w:rPr>
      </w:pPr>
    </w:p>
    <w:p w14:paraId="3CCE070B" w14:textId="77777777" w:rsidR="00655CF0" w:rsidRPr="00CB7C3A" w:rsidRDefault="00655CF0" w:rsidP="00655CF0">
      <w:pPr>
        <w:rPr>
          <w:lang w:val="en-US"/>
          <w:rPrChange w:id="192" w:author="Eric Deutsch" w:date="2023-01-10T10:31:00Z">
            <w:rPr>
              <w:highlight w:val="yellow"/>
              <w:lang w:val="en-US"/>
            </w:rPr>
          </w:rPrChange>
        </w:rPr>
      </w:pPr>
      <w:r w:rsidRPr="00CB7C3A">
        <w:rPr>
          <w:lang w:val="en-US"/>
          <w:rPrChange w:id="193" w:author="Eric Deutsch" w:date="2023-01-10T10:31:00Z">
            <w:rPr>
              <w:highlight w:val="yellow"/>
              <w:lang w:val="en-US"/>
            </w:rPr>
          </w:rPrChange>
        </w:rPr>
        <w:t>m1:3</w:t>
      </w:r>
    </w:p>
    <w:p w14:paraId="5ED0C801" w14:textId="56DAC2A0" w:rsidR="00655CF0" w:rsidRPr="001B07F7" w:rsidDel="00CB7C3A" w:rsidRDefault="00655CF0" w:rsidP="00823FE3">
      <w:pPr>
        <w:rPr>
          <w:del w:id="194" w:author="Eric Deutsch" w:date="2023-01-10T10:31:00Z"/>
          <w:lang w:val="en-US"/>
        </w:rPr>
      </w:pPr>
    </w:p>
    <w:p w14:paraId="753EF86A" w14:textId="00056F12" w:rsidR="00823FE3" w:rsidRPr="001B07F7" w:rsidRDefault="00823FE3" w:rsidP="00C65AD5">
      <w:pPr>
        <w:rPr>
          <w:lang w:val="en-US"/>
        </w:rPr>
      </w:pPr>
    </w:p>
    <w:p w14:paraId="29801366" w14:textId="7D1B6597" w:rsidR="00C65AD5" w:rsidRPr="001B07F7" w:rsidRDefault="00C65AD5" w:rsidP="00C65AD5">
      <w:pPr>
        <w:rPr>
          <w:lang w:val="en-US"/>
        </w:rPr>
      </w:pPr>
      <w:r w:rsidRPr="001B07F7">
        <w:rPr>
          <w:lang w:val="en-US"/>
        </w:rPr>
        <w:t>Other internal fragment ions are possible. For instance, one that results from the cleavage of the C-C bond (an a/x cleavage) on one end and a C-N bond (a b/y cleavage) on the othe</w:t>
      </w:r>
      <w:r w:rsidR="00576365">
        <w:rPr>
          <w:lang w:val="en-US"/>
        </w:rPr>
        <w:t>r end produces an “a like” ion.</w:t>
      </w:r>
      <w:r w:rsidRPr="001B07F7">
        <w:rPr>
          <w:lang w:val="en-US"/>
        </w:rPr>
        <w:t xml:space="preserve"> These </w:t>
      </w:r>
      <w:r w:rsidR="00576365">
        <w:rPr>
          <w:lang w:val="en-US"/>
        </w:rPr>
        <w:t>are encoded</w:t>
      </w:r>
      <w:r w:rsidRPr="001B07F7">
        <w:rPr>
          <w:lang w:val="en-US"/>
        </w:rPr>
        <w:t xml:space="preserve"> as a neutral loss/gain (see section</w:t>
      </w:r>
      <w:r w:rsidR="00360873">
        <w:rPr>
          <w:lang w:val="en-US"/>
        </w:rPr>
        <w:t xml:space="preserve"> 4.5</w:t>
      </w:r>
      <w:r w:rsidRPr="001B07F7">
        <w:rPr>
          <w:lang w:val="en-US"/>
        </w:rPr>
        <w:t xml:space="preserve"> on Neutral Loss</w:t>
      </w:r>
      <w:r w:rsidR="00360873">
        <w:rPr>
          <w:lang w:val="en-US"/>
        </w:rPr>
        <w:t xml:space="preserve"> (or gain)</w:t>
      </w:r>
      <w:r w:rsidRPr="001B07F7">
        <w:rPr>
          <w:lang w:val="en-US"/>
        </w:rPr>
        <w:t xml:space="preserve"> below) of the corresponding canonical internal fragment, e.g.</w:t>
      </w:r>
    </w:p>
    <w:p w14:paraId="3174F956" w14:textId="77777777" w:rsidR="00C65AD5" w:rsidRPr="001B07F7" w:rsidRDefault="00C65AD5" w:rsidP="00C65AD5">
      <w:pPr>
        <w:rPr>
          <w:lang w:val="en-US"/>
        </w:rPr>
      </w:pPr>
    </w:p>
    <w:p w14:paraId="6F8E2471" w14:textId="77777777" w:rsidR="00C65AD5" w:rsidRPr="001B07F7" w:rsidRDefault="00C65AD5" w:rsidP="00C65AD5">
      <w:pPr>
        <w:rPr>
          <w:lang w:val="en-US"/>
        </w:rPr>
      </w:pPr>
      <w:r w:rsidRPr="001B07F7">
        <w:rPr>
          <w:lang w:val="en-US"/>
        </w:rPr>
        <w:t xml:space="preserve">m3:6-CO  </w:t>
      </w:r>
    </w:p>
    <w:p w14:paraId="3B18F8D7" w14:textId="77777777" w:rsidR="00C65AD5" w:rsidRPr="001B07F7" w:rsidRDefault="00C65AD5" w:rsidP="00C65AD5">
      <w:pPr>
        <w:rPr>
          <w:lang w:val="en-US"/>
        </w:rPr>
      </w:pPr>
    </w:p>
    <w:p w14:paraId="480F1843" w14:textId="77777777" w:rsidR="00C65AD5" w:rsidRPr="001B07F7" w:rsidRDefault="00C65AD5" w:rsidP="00C65AD5">
      <w:pPr>
        <w:rPr>
          <w:lang w:val="en-US"/>
        </w:rPr>
      </w:pPr>
      <w:r w:rsidRPr="001B07F7">
        <w:rPr>
          <w:lang w:val="en-US"/>
        </w:rPr>
        <w:t>Following the primary ion series convention, singly-charged internal fragment ions are not labeled with a charge component, but multiply-charged internal fragments should be labeled with ^N at the end, where N is 2, 3, 4, etc.</w:t>
      </w:r>
    </w:p>
    <w:p w14:paraId="0622991C" w14:textId="77777777" w:rsidR="00C65AD5" w:rsidRPr="001B07F7" w:rsidRDefault="00C65AD5" w:rsidP="00C65AD5">
      <w:pPr>
        <w:rPr>
          <w:lang w:val="en-US"/>
        </w:rPr>
      </w:pPr>
    </w:p>
    <w:p w14:paraId="49AE7C99" w14:textId="77777777" w:rsidR="00781D11" w:rsidRDefault="00C65AD5" w:rsidP="00C65AD5">
      <w:pPr>
        <w:rPr>
          <w:lang w:val="en-US"/>
        </w:rPr>
      </w:pPr>
      <w:r w:rsidRPr="001B07F7">
        <w:rPr>
          <w:lang w:val="en-US"/>
        </w:rPr>
        <w:t>A doubly charged “a like ion” internal fragment wit</w:t>
      </w:r>
      <w:r w:rsidR="00781D11">
        <w:rPr>
          <w:lang w:val="en-US"/>
        </w:rPr>
        <w:t>h a water loss would be written</w:t>
      </w:r>
    </w:p>
    <w:p w14:paraId="0F29801A" w14:textId="77777777" w:rsidR="00781D11" w:rsidRDefault="00781D11" w:rsidP="00C65AD5">
      <w:pPr>
        <w:rPr>
          <w:lang w:val="en-US"/>
        </w:rPr>
      </w:pPr>
    </w:p>
    <w:p w14:paraId="785887AF" w14:textId="046403E3" w:rsidR="00C65AD5" w:rsidRPr="001B07F7" w:rsidRDefault="00781D11" w:rsidP="00C65AD5">
      <w:pPr>
        <w:rPr>
          <w:lang w:val="en-US"/>
        </w:rPr>
      </w:pPr>
      <w:r>
        <w:rPr>
          <w:lang w:val="en-US"/>
        </w:rPr>
        <w:t>m3:6-CO-H2O^2</w:t>
      </w:r>
    </w:p>
    <w:p w14:paraId="775A2D79" w14:textId="77777777" w:rsidR="00C65AD5" w:rsidRPr="001B07F7" w:rsidRDefault="00C65AD5" w:rsidP="00C65AD5">
      <w:pPr>
        <w:rPr>
          <w:lang w:val="en-US"/>
        </w:rPr>
      </w:pPr>
    </w:p>
    <w:p w14:paraId="598F602F" w14:textId="78CDC359" w:rsidR="00C65AD5" w:rsidRPr="001B07F7" w:rsidRDefault="00C65AD5" w:rsidP="00C65AD5">
      <w:pPr>
        <w:rPr>
          <w:lang w:val="en-US"/>
        </w:rPr>
      </w:pPr>
      <w:r w:rsidRPr="001B07F7">
        <w:rPr>
          <w:lang w:val="en-US"/>
        </w:rPr>
        <w:t xml:space="preserve">In case there are multiple instances of the same combination of residues (with differing order) of the internal fragment ion in the sequence of the precursor, </w:t>
      </w:r>
      <w:ins w:id="195" w:author="Eric Deutsch [2]" w:date="2022-12-20T19:19:00Z">
        <w:r w:rsidR="009D3E1D">
          <w:rPr>
            <w:lang w:val="en-US"/>
          </w:rPr>
          <w:t>all MAY be specified, and MAY be ordered from most likely to least likely (for example, for a precursor of MYPEPTIDEK/2), m3:4 is far more likely than m:4</w:t>
        </w:r>
      </w:ins>
      <w:r w:rsidR="00A91C0C">
        <w:rPr>
          <w:lang w:val="en-US"/>
        </w:rPr>
        <w:t>:</w:t>
      </w:r>
      <w:ins w:id="196" w:author="Eric Deutsch [2]" w:date="2022-12-20T19:19:00Z">
        <w:r w:rsidR="009D3E1D">
          <w:rPr>
            <w:lang w:val="en-US"/>
          </w:rPr>
          <w:t>5, although they have the same mass</w:t>
        </w:r>
      </w:ins>
      <w:ins w:id="197" w:author="Eric Deutsch [2]" w:date="2022-12-20T19:22:00Z">
        <w:r w:rsidR="009D3E1D">
          <w:rPr>
            <w:lang w:val="en-US"/>
          </w:rPr>
          <w:t xml:space="preserve"> both might be produced</w:t>
        </w:r>
      </w:ins>
      <w:del w:id="198" w:author="Eric Deutsch [2]" w:date="2022-12-20T19:21:00Z">
        <w:r w:rsidRPr="001B07F7" w:rsidDel="009D3E1D">
          <w:rPr>
            <w:lang w:val="en-US"/>
          </w:rPr>
          <w:delText>only the first (the closest to the N-terminus) should be specified</w:delText>
        </w:r>
      </w:del>
      <w:r w:rsidRPr="001B07F7">
        <w:rPr>
          <w:lang w:val="en-US"/>
        </w:rPr>
        <w:t xml:space="preserve">. </w:t>
      </w:r>
    </w:p>
    <w:p w14:paraId="7706F548" w14:textId="77777777" w:rsidR="00C65AD5" w:rsidRPr="001B07F7" w:rsidRDefault="00C65AD5" w:rsidP="00C65AD5">
      <w:pPr>
        <w:rPr>
          <w:lang w:val="en-US"/>
        </w:rPr>
      </w:pPr>
    </w:p>
    <w:p w14:paraId="139EC354" w14:textId="47F15B29" w:rsidR="00C65AD5" w:rsidRPr="001B07F7" w:rsidRDefault="00C65AD5" w:rsidP="002430BC">
      <w:pPr>
        <w:pStyle w:val="Heading3"/>
      </w:pPr>
      <w:bookmarkStart w:id="199" w:name="_Toc124242607"/>
      <w:r w:rsidRPr="001B07F7">
        <w:t>Immonium ions</w:t>
      </w:r>
      <w:bookmarkEnd w:id="199"/>
    </w:p>
    <w:p w14:paraId="4ADC463B" w14:textId="77777777" w:rsidR="00C65AD5" w:rsidRPr="001B07F7" w:rsidRDefault="00C65AD5" w:rsidP="002923AC">
      <w:pPr>
        <w:rPr>
          <w:lang w:val="en-US"/>
        </w:rPr>
      </w:pPr>
    </w:p>
    <w:p w14:paraId="7F7F2D48" w14:textId="6EBFC27D" w:rsidR="00C65AD5" w:rsidRPr="001B07F7" w:rsidRDefault="00C65AD5" w:rsidP="00C65AD5">
      <w:pPr>
        <w:rPr>
          <w:color w:val="333333"/>
          <w:highlight w:val="white"/>
          <w:lang w:val="en-US"/>
        </w:rPr>
      </w:pPr>
      <w:r w:rsidRPr="001B07F7">
        <w:rPr>
          <w:color w:val="333333"/>
          <w:highlight w:val="white"/>
          <w:lang w:val="en-US"/>
        </w:rPr>
        <w:t>An internal fragment with just a single amino acid formed by a b/y cleavage on the N-te</w:t>
      </w:r>
      <w:r w:rsidR="00A91C0C">
        <w:rPr>
          <w:color w:val="333333"/>
          <w:highlight w:val="white"/>
          <w:lang w:val="en-US"/>
        </w:rPr>
        <w:t xml:space="preserve">rminal side and an a/x cleavage </w:t>
      </w:r>
      <w:r w:rsidRPr="001B07F7">
        <w:rPr>
          <w:color w:val="333333"/>
          <w:highlight w:val="white"/>
          <w:lang w:val="en-US"/>
        </w:rPr>
        <w:t>on the C-termin</w:t>
      </w:r>
      <w:r w:rsidR="009D3E1D">
        <w:rPr>
          <w:color w:val="333333"/>
          <w:highlight w:val="white"/>
          <w:lang w:val="en-US"/>
        </w:rPr>
        <w:t>al</w:t>
      </w:r>
      <w:r w:rsidRPr="001B07F7">
        <w:rPr>
          <w:color w:val="333333"/>
          <w:highlight w:val="white"/>
          <w:lang w:val="en-US"/>
        </w:rPr>
        <w:t xml:space="preserve"> side is called an immonium ion</w:t>
      </w:r>
      <w:r w:rsidR="00A91C0C">
        <w:rPr>
          <w:color w:val="333333"/>
          <w:highlight w:val="white"/>
          <w:lang w:val="en-US"/>
        </w:rPr>
        <w:t xml:space="preserve"> (forming an “a like” ion that is equivalent to the residue mass minus CO)</w:t>
      </w:r>
      <w:r w:rsidRPr="001B07F7">
        <w:rPr>
          <w:color w:val="333333"/>
          <w:highlight w:val="white"/>
          <w:lang w:val="en-US"/>
        </w:rPr>
        <w:t xml:space="preserve">. Immonium ions are denoted by capital ‘I’, followed by the one-letter amino acid abbreviation. For example, the </w:t>
      </w:r>
      <w:r w:rsidR="00A91C0C">
        <w:rPr>
          <w:color w:val="333333"/>
          <w:highlight w:val="white"/>
          <w:lang w:val="en-US"/>
        </w:rPr>
        <w:t xml:space="preserve">common </w:t>
      </w:r>
      <w:r w:rsidR="00576365">
        <w:rPr>
          <w:color w:val="333333"/>
          <w:highlight w:val="white"/>
          <w:lang w:val="en-US"/>
        </w:rPr>
        <w:t>tyrosine</w:t>
      </w:r>
      <w:r w:rsidRPr="001B07F7">
        <w:rPr>
          <w:color w:val="333333"/>
          <w:highlight w:val="white"/>
          <w:lang w:val="en-US"/>
        </w:rPr>
        <w:t xml:space="preserve"> immonium </w:t>
      </w:r>
      <w:r w:rsidR="00576365">
        <w:rPr>
          <w:color w:val="333333"/>
          <w:highlight w:val="white"/>
          <w:lang w:val="en-US"/>
        </w:rPr>
        <w:t>and histidine</w:t>
      </w:r>
      <w:r w:rsidRPr="001B07F7">
        <w:rPr>
          <w:color w:val="333333"/>
          <w:highlight w:val="white"/>
          <w:lang w:val="en-US"/>
        </w:rPr>
        <w:t xml:space="preserve"> </w:t>
      </w:r>
      <w:r w:rsidR="00576365">
        <w:rPr>
          <w:color w:val="333333"/>
          <w:highlight w:val="white"/>
          <w:lang w:val="en-US"/>
        </w:rPr>
        <w:t xml:space="preserve">immonium ions are </w:t>
      </w:r>
      <w:r w:rsidRPr="001B07F7">
        <w:rPr>
          <w:color w:val="333333"/>
          <w:highlight w:val="white"/>
          <w:lang w:val="en-US"/>
        </w:rPr>
        <w:t>denoted by:</w:t>
      </w:r>
    </w:p>
    <w:p w14:paraId="4CF919EB" w14:textId="77777777" w:rsidR="00C65AD5" w:rsidRPr="001B07F7" w:rsidRDefault="00C65AD5" w:rsidP="00C65AD5">
      <w:pPr>
        <w:rPr>
          <w:color w:val="333333"/>
          <w:highlight w:val="white"/>
          <w:lang w:val="en-US"/>
        </w:rPr>
      </w:pPr>
    </w:p>
    <w:p w14:paraId="0B642278" w14:textId="4A02861D" w:rsidR="00C65AD5" w:rsidRPr="001B07F7" w:rsidRDefault="00576365" w:rsidP="00C65AD5">
      <w:pPr>
        <w:rPr>
          <w:color w:val="333333"/>
          <w:highlight w:val="white"/>
          <w:lang w:val="en-US"/>
        </w:rPr>
      </w:pPr>
      <w:r>
        <w:rPr>
          <w:color w:val="333333"/>
          <w:highlight w:val="white"/>
          <w:lang w:val="en-US"/>
        </w:rPr>
        <w:t>IY</w:t>
      </w:r>
    </w:p>
    <w:p w14:paraId="1B8AFDC2" w14:textId="77777777" w:rsidR="00C65AD5" w:rsidRPr="001B07F7" w:rsidRDefault="00C65AD5" w:rsidP="00C65AD5">
      <w:pPr>
        <w:rPr>
          <w:color w:val="333333"/>
          <w:highlight w:val="white"/>
          <w:lang w:val="en-US"/>
        </w:rPr>
      </w:pPr>
      <w:r w:rsidRPr="001B07F7">
        <w:rPr>
          <w:color w:val="333333"/>
          <w:highlight w:val="white"/>
          <w:lang w:val="en-US"/>
        </w:rPr>
        <w:t>IH</w:t>
      </w:r>
    </w:p>
    <w:p w14:paraId="3E35BCBD" w14:textId="77777777" w:rsidR="00C65AD5" w:rsidRPr="001B07F7" w:rsidRDefault="00C65AD5" w:rsidP="00C65AD5">
      <w:pPr>
        <w:rPr>
          <w:color w:val="333333"/>
          <w:highlight w:val="white"/>
          <w:lang w:val="en-US"/>
        </w:rPr>
      </w:pPr>
    </w:p>
    <w:p w14:paraId="2E968085" w14:textId="149E84AF" w:rsidR="00C65AD5" w:rsidRPr="001B07F7" w:rsidRDefault="00C65AD5" w:rsidP="00C65AD5">
      <w:pPr>
        <w:rPr>
          <w:color w:val="333333"/>
          <w:highlight w:val="white"/>
          <w:lang w:val="en-US"/>
        </w:rPr>
      </w:pPr>
      <w:r w:rsidRPr="001B07F7">
        <w:rPr>
          <w:color w:val="333333"/>
          <w:highlight w:val="white"/>
          <w:lang w:val="en-US"/>
        </w:rPr>
        <w:t xml:space="preserve">There are other related ions from a single amino acid residue that are sometimes referred to as “immonium ions.” These will be handled as a neutral loss/gain of the corresponding </w:t>
      </w:r>
      <w:r w:rsidRPr="001B07F7">
        <w:rPr>
          <w:color w:val="333333"/>
          <w:highlight w:val="white"/>
          <w:lang w:val="en-US"/>
        </w:rPr>
        <w:lastRenderedPageBreak/>
        <w:t xml:space="preserve">true immonium ion </w:t>
      </w:r>
      <w:r w:rsidRPr="001B07F7">
        <w:rPr>
          <w:lang w:val="en-US"/>
        </w:rPr>
        <w:t xml:space="preserve">(see section </w:t>
      </w:r>
      <w:r w:rsidR="00AA2C4C">
        <w:rPr>
          <w:lang w:val="en-US"/>
        </w:rPr>
        <w:t xml:space="preserve">4.5 </w:t>
      </w:r>
      <w:r w:rsidRPr="001B07F7">
        <w:rPr>
          <w:lang w:val="en-US"/>
        </w:rPr>
        <w:t>on Neutral Loss below)</w:t>
      </w:r>
      <w:r w:rsidRPr="001B07F7">
        <w:rPr>
          <w:color w:val="333333"/>
          <w:highlight w:val="white"/>
          <w:lang w:val="en-US"/>
        </w:rPr>
        <w:t>. For example, the leucine immonium ion can lose a CH2, which will be denoted by:</w:t>
      </w:r>
    </w:p>
    <w:p w14:paraId="5ECD2A55" w14:textId="77777777" w:rsidR="00C65AD5" w:rsidRPr="001B07F7" w:rsidRDefault="00C65AD5" w:rsidP="00C65AD5">
      <w:pPr>
        <w:rPr>
          <w:color w:val="333333"/>
          <w:highlight w:val="white"/>
          <w:lang w:val="en-US"/>
        </w:rPr>
      </w:pPr>
    </w:p>
    <w:p w14:paraId="7FDDEBAC" w14:textId="77777777" w:rsidR="00C65AD5" w:rsidRPr="001B07F7" w:rsidRDefault="00C65AD5" w:rsidP="00C65AD5">
      <w:pPr>
        <w:rPr>
          <w:color w:val="333333"/>
          <w:highlight w:val="white"/>
          <w:lang w:val="en-US"/>
        </w:rPr>
      </w:pPr>
      <w:r w:rsidRPr="001B07F7">
        <w:rPr>
          <w:color w:val="333333"/>
          <w:highlight w:val="white"/>
          <w:lang w:val="en-US"/>
        </w:rPr>
        <w:t>IL-CH2</w:t>
      </w:r>
    </w:p>
    <w:p w14:paraId="7FA71BCB" w14:textId="77777777" w:rsidR="00C65AD5" w:rsidRPr="001B07F7" w:rsidRDefault="00C65AD5" w:rsidP="00C65AD5">
      <w:pPr>
        <w:rPr>
          <w:color w:val="333333"/>
          <w:highlight w:val="white"/>
          <w:lang w:val="en-US"/>
        </w:rPr>
      </w:pPr>
    </w:p>
    <w:p w14:paraId="48E233C1" w14:textId="77777777" w:rsidR="00C65AD5" w:rsidRPr="001B07F7" w:rsidRDefault="00C65AD5" w:rsidP="00C65AD5">
      <w:pPr>
        <w:rPr>
          <w:color w:val="333333"/>
          <w:highlight w:val="white"/>
          <w:lang w:val="en-US"/>
        </w:rPr>
      </w:pPr>
      <w:r w:rsidRPr="001B07F7">
        <w:rPr>
          <w:color w:val="333333"/>
          <w:highlight w:val="white"/>
          <w:lang w:val="en-US"/>
        </w:rPr>
        <w:t>Some immonium ions are derived from residues that already have a mass modification attached. In this case the modification is specified as the Unimod entry name in square brackets following the residue letter. For example, common immonium ions from carbamidomethylated cysteine and phosphorylated tyrosine are:</w:t>
      </w:r>
    </w:p>
    <w:p w14:paraId="28E85A71" w14:textId="77777777" w:rsidR="00C65AD5" w:rsidRPr="001B07F7" w:rsidRDefault="00C65AD5" w:rsidP="00C65AD5">
      <w:pPr>
        <w:rPr>
          <w:color w:val="333333"/>
          <w:highlight w:val="white"/>
          <w:lang w:val="en-US"/>
        </w:rPr>
      </w:pPr>
    </w:p>
    <w:p w14:paraId="74E26708" w14:textId="77777777" w:rsidR="00C65AD5" w:rsidRPr="001B07F7" w:rsidRDefault="00C65AD5" w:rsidP="00C65AD5">
      <w:pPr>
        <w:rPr>
          <w:color w:val="333333"/>
          <w:highlight w:val="white"/>
          <w:lang w:val="en-US"/>
        </w:rPr>
      </w:pPr>
      <w:r w:rsidRPr="001B07F7">
        <w:rPr>
          <w:color w:val="333333"/>
          <w:highlight w:val="white"/>
          <w:lang w:val="en-US"/>
        </w:rPr>
        <w:t>IC[Carbamidomethyl]</w:t>
      </w:r>
    </w:p>
    <w:p w14:paraId="2C9790C6" w14:textId="77777777" w:rsidR="00C65AD5" w:rsidRPr="001B07F7" w:rsidRDefault="00C65AD5" w:rsidP="00C65AD5">
      <w:pPr>
        <w:rPr>
          <w:color w:val="333333"/>
          <w:highlight w:val="white"/>
          <w:lang w:val="en-US"/>
        </w:rPr>
      </w:pPr>
      <w:r w:rsidRPr="001B07F7">
        <w:rPr>
          <w:color w:val="333333"/>
          <w:highlight w:val="white"/>
          <w:lang w:val="en-US"/>
        </w:rPr>
        <w:t>IY[Phospho]</w:t>
      </w:r>
    </w:p>
    <w:p w14:paraId="4D99C0F0" w14:textId="77777777" w:rsidR="00C65AD5" w:rsidRPr="001B07F7" w:rsidRDefault="00C65AD5" w:rsidP="00C65AD5">
      <w:pPr>
        <w:rPr>
          <w:color w:val="333333"/>
          <w:highlight w:val="white"/>
          <w:lang w:val="en-US"/>
        </w:rPr>
      </w:pPr>
    </w:p>
    <w:p w14:paraId="1E8B9C31" w14:textId="46C665C9" w:rsidR="00C65AD5" w:rsidRDefault="00C65AD5" w:rsidP="00C65AD5">
      <w:pPr>
        <w:rPr>
          <w:ins w:id="200" w:author="Tim Van Den Bossche" w:date="2023-01-02T17:21:00Z"/>
          <w:color w:val="333333"/>
          <w:highlight w:val="white"/>
          <w:lang w:val="en-US"/>
        </w:rPr>
      </w:pPr>
      <w:r w:rsidRPr="001B07F7">
        <w:rPr>
          <w:color w:val="333333"/>
          <w:highlight w:val="white"/>
          <w:lang w:val="en-US"/>
        </w:rPr>
        <w:t>Neutral losses may be added to these as usual. Note that the “Unimod entry name” corresponds to the “Name:” field in the Unimod OBO file (</w:t>
      </w:r>
      <w:hyperlink r:id="rId16">
        <w:r w:rsidRPr="001B07F7">
          <w:rPr>
            <w:color w:val="1155CC"/>
            <w:highlight w:val="white"/>
            <w:u w:val="single"/>
            <w:lang w:val="en-US"/>
          </w:rPr>
          <w:t>http://www.unimod.org/obo/unimod.obo</w:t>
        </w:r>
      </w:hyperlink>
      <w:r w:rsidRPr="001B07F7">
        <w:rPr>
          <w:color w:val="333333"/>
          <w:highlight w:val="white"/>
          <w:lang w:val="en-US"/>
        </w:rPr>
        <w:t>)</w:t>
      </w:r>
      <w:r w:rsidR="00576365">
        <w:rPr>
          <w:color w:val="333333"/>
          <w:highlight w:val="white"/>
          <w:lang w:val="en-US"/>
        </w:rPr>
        <w:t>. O</w:t>
      </w:r>
      <w:r w:rsidRPr="001B07F7">
        <w:rPr>
          <w:color w:val="333333"/>
          <w:highlight w:val="white"/>
          <w:lang w:val="en-US"/>
        </w:rPr>
        <w:t>n the unimod.org web site</w:t>
      </w:r>
      <w:ins w:id="201" w:author="Eric Deutsch [2]" w:date="2022-12-20T19:25:00Z">
        <w:r w:rsidR="009D3E1D">
          <w:rPr>
            <w:color w:val="333333"/>
            <w:highlight w:val="white"/>
            <w:lang w:val="en-US"/>
          </w:rPr>
          <w:t>,</w:t>
        </w:r>
      </w:ins>
      <w:r w:rsidRPr="001B07F7">
        <w:rPr>
          <w:color w:val="333333"/>
          <w:highlight w:val="white"/>
          <w:lang w:val="en-US"/>
        </w:rPr>
        <w:t xml:space="preserve"> it is a little complex: the “Unimod entry name” is the “PSI-MS Name” column if it is not null, or if null, then the “Interim Name” column.</w:t>
      </w:r>
    </w:p>
    <w:p w14:paraId="443BB626" w14:textId="36DCCF3B" w:rsidR="00AA2C4C" w:rsidDel="00CB7C3A" w:rsidRDefault="00AA2C4C" w:rsidP="00C65AD5">
      <w:pPr>
        <w:rPr>
          <w:ins w:id="202" w:author="Tim Van Den Bossche" w:date="2023-01-02T17:21:00Z"/>
          <w:del w:id="203" w:author="Eric Deutsch" w:date="2023-01-10T10:33:00Z"/>
          <w:color w:val="333333"/>
          <w:highlight w:val="white"/>
          <w:lang w:val="en-US"/>
        </w:rPr>
      </w:pPr>
    </w:p>
    <w:p w14:paraId="5006CBEC" w14:textId="7A61296A" w:rsidR="00AA2C4C" w:rsidRPr="001B07F7" w:rsidDel="00CB7C3A" w:rsidRDefault="00AA2C4C" w:rsidP="00C65AD5">
      <w:pPr>
        <w:rPr>
          <w:del w:id="204" w:author="Eric Deutsch" w:date="2023-01-10T10:33:00Z"/>
          <w:color w:val="333333"/>
          <w:highlight w:val="white"/>
          <w:lang w:val="en-US"/>
        </w:rPr>
      </w:pPr>
      <w:ins w:id="205" w:author="Tim Van Den Bossche" w:date="2023-01-02T17:21:00Z">
        <w:del w:id="206" w:author="Eric Deutsch" w:date="2023-01-10T10:33:00Z">
          <w:r w:rsidDel="00CB7C3A">
            <w:rPr>
              <w:color w:val="333333"/>
              <w:highlight w:val="white"/>
              <w:lang w:val="en-US"/>
            </w:rPr>
            <w:delText xml:space="preserve">[A few examples </w:delText>
          </w:r>
        </w:del>
      </w:ins>
      <w:ins w:id="207" w:author="Tim Van Den Bossche" w:date="2023-01-02T17:22:00Z">
        <w:del w:id="208" w:author="Eric Deutsch" w:date="2023-01-10T10:33:00Z">
          <w:r w:rsidDel="00CB7C3A">
            <w:rPr>
              <w:color w:val="333333"/>
              <w:highlight w:val="white"/>
              <w:lang w:val="en-US"/>
            </w:rPr>
            <w:delText xml:space="preserve">from the website </w:delText>
          </w:r>
        </w:del>
      </w:ins>
      <w:ins w:id="209" w:author="Tim Van Den Bossche" w:date="2023-01-02T17:21:00Z">
        <w:del w:id="210" w:author="Eric Deutsch" w:date="2023-01-10T10:33:00Z">
          <w:r w:rsidDel="00CB7C3A">
            <w:rPr>
              <w:color w:val="333333"/>
              <w:highlight w:val="white"/>
              <w:lang w:val="en-US"/>
            </w:rPr>
            <w:delText>might be useful</w:delText>
          </w:r>
        </w:del>
      </w:ins>
      <w:ins w:id="211" w:author="Tim Van Den Bossche" w:date="2023-01-02T17:22:00Z">
        <w:del w:id="212" w:author="Eric Deutsch" w:date="2023-01-10T10:33:00Z">
          <w:r w:rsidDel="00CB7C3A">
            <w:rPr>
              <w:color w:val="333333"/>
              <w:highlight w:val="white"/>
              <w:lang w:val="en-US"/>
            </w:rPr>
            <w:delText xml:space="preserve"> to showcase this]</w:delText>
          </w:r>
        </w:del>
      </w:ins>
      <w:ins w:id="213" w:author="Tim Van Den Bossche" w:date="2023-01-02T17:21:00Z">
        <w:del w:id="214" w:author="Eric Deutsch" w:date="2023-01-10T10:33:00Z">
          <w:r w:rsidDel="00CB7C3A">
            <w:rPr>
              <w:color w:val="333333"/>
              <w:highlight w:val="white"/>
              <w:lang w:val="en-US"/>
            </w:rPr>
            <w:delText xml:space="preserve"> </w:delText>
          </w:r>
        </w:del>
      </w:ins>
    </w:p>
    <w:p w14:paraId="118B5B17" w14:textId="77777777" w:rsidR="00C65AD5" w:rsidRPr="001B07F7" w:rsidRDefault="00C65AD5" w:rsidP="002923AC">
      <w:pPr>
        <w:rPr>
          <w:lang w:val="en-US"/>
        </w:rPr>
      </w:pPr>
    </w:p>
    <w:p w14:paraId="2A181718" w14:textId="3FF51D20" w:rsidR="00C65AD5" w:rsidRPr="001B07F7" w:rsidRDefault="00C65AD5" w:rsidP="002430BC">
      <w:pPr>
        <w:pStyle w:val="Heading3"/>
      </w:pPr>
      <w:bookmarkStart w:id="215" w:name="_Toc124242608"/>
      <w:r w:rsidRPr="001B07F7">
        <w:t>Intact precursor ions</w:t>
      </w:r>
      <w:bookmarkEnd w:id="215"/>
    </w:p>
    <w:p w14:paraId="396B2C71" w14:textId="5F94C064" w:rsidR="00C65AD5" w:rsidRPr="001B07F7" w:rsidRDefault="00C65AD5" w:rsidP="00C65AD5">
      <w:pPr>
        <w:pStyle w:val="nobreak"/>
        <w:rPr>
          <w:lang w:val="en-US"/>
        </w:rPr>
      </w:pPr>
    </w:p>
    <w:p w14:paraId="389AA673" w14:textId="77777777" w:rsidR="00C65AD5" w:rsidRPr="001B07F7" w:rsidRDefault="00C65AD5" w:rsidP="00C65AD5">
      <w:pPr>
        <w:rPr>
          <w:lang w:val="en-US"/>
        </w:rPr>
      </w:pPr>
      <w:r w:rsidRPr="001B07F7">
        <w:rPr>
          <w:lang w:val="en-US"/>
        </w:rPr>
        <w:t>The intact, unfragmented, precursor ion, as well as its neutral losses, can often be found in the tandem mass spectrum in CID. For an MS3 spectrum, the precursor is the MS2 fragment ion selected for fragmentation for MS3. The precursor is denoted by the ion type ‘p’. For example, the intact 2+ precursor ion is denoted by:</w:t>
      </w:r>
    </w:p>
    <w:p w14:paraId="1FF067E4" w14:textId="77777777" w:rsidR="00C65AD5" w:rsidRPr="001B07F7" w:rsidRDefault="00C65AD5" w:rsidP="00C65AD5">
      <w:pPr>
        <w:rPr>
          <w:lang w:val="en-US"/>
        </w:rPr>
      </w:pPr>
    </w:p>
    <w:p w14:paraId="64CE4EB2" w14:textId="77777777" w:rsidR="00C65AD5" w:rsidRPr="001B07F7" w:rsidRDefault="00C65AD5" w:rsidP="00C65AD5">
      <w:pPr>
        <w:rPr>
          <w:lang w:val="en-US"/>
        </w:rPr>
      </w:pPr>
      <w:r w:rsidRPr="001B07F7">
        <w:rPr>
          <w:lang w:val="en-US"/>
        </w:rPr>
        <w:t>p^2</w:t>
      </w:r>
    </w:p>
    <w:p w14:paraId="59ADFDB2" w14:textId="77777777" w:rsidR="00C65AD5" w:rsidRPr="001B07F7" w:rsidRDefault="00C65AD5" w:rsidP="00C65AD5">
      <w:pPr>
        <w:rPr>
          <w:lang w:val="en-US"/>
        </w:rPr>
      </w:pPr>
    </w:p>
    <w:p w14:paraId="02EA793F" w14:textId="3632D870" w:rsidR="00C65AD5" w:rsidRPr="001B07F7" w:rsidRDefault="00C65AD5" w:rsidP="00C65AD5">
      <w:pPr>
        <w:rPr>
          <w:lang w:val="en-US"/>
        </w:rPr>
      </w:pPr>
      <w:r w:rsidRPr="001B07F7">
        <w:rPr>
          <w:lang w:val="en-US"/>
        </w:rPr>
        <w:t xml:space="preserve">The phosphate neutral loss of a 2+ precursor ion, which is often an intense peak in CID spectra of </w:t>
      </w:r>
      <w:r w:rsidR="00A91C0C">
        <w:rPr>
          <w:lang w:val="en-US"/>
        </w:rPr>
        <w:t xml:space="preserve">serine </w:t>
      </w:r>
      <w:r w:rsidRPr="001B07F7">
        <w:rPr>
          <w:lang w:val="en-US"/>
        </w:rPr>
        <w:t>phosphopeptides is given by:</w:t>
      </w:r>
    </w:p>
    <w:p w14:paraId="783A28B8" w14:textId="77777777" w:rsidR="00C65AD5" w:rsidRPr="001B07F7" w:rsidRDefault="00C65AD5" w:rsidP="00C65AD5">
      <w:pPr>
        <w:rPr>
          <w:lang w:val="en-US"/>
        </w:rPr>
      </w:pPr>
    </w:p>
    <w:p w14:paraId="6A391BF2" w14:textId="77777777" w:rsidR="00C65AD5" w:rsidRPr="001B07F7" w:rsidRDefault="00C65AD5" w:rsidP="00C65AD5">
      <w:pPr>
        <w:rPr>
          <w:lang w:val="en-US"/>
        </w:rPr>
      </w:pPr>
      <w:r w:rsidRPr="001B07F7">
        <w:rPr>
          <w:lang w:val="en-US"/>
        </w:rPr>
        <w:t>p-H3PO4^2</w:t>
      </w:r>
    </w:p>
    <w:p w14:paraId="2BF2027C" w14:textId="77777777" w:rsidR="00C65AD5" w:rsidRPr="001B07F7" w:rsidRDefault="00C65AD5" w:rsidP="00C65AD5">
      <w:pPr>
        <w:rPr>
          <w:lang w:val="en-US"/>
        </w:rPr>
      </w:pPr>
    </w:p>
    <w:p w14:paraId="7E561447" w14:textId="77777777" w:rsidR="00C65AD5" w:rsidRPr="001B07F7" w:rsidRDefault="00C65AD5" w:rsidP="00C65AD5">
      <w:pPr>
        <w:rPr>
          <w:lang w:val="en-US"/>
        </w:rPr>
      </w:pPr>
      <w:r w:rsidRPr="001B07F7">
        <w:rPr>
          <w:lang w:val="en-US"/>
        </w:rPr>
        <w:t xml:space="preserve">Note that the charge state needs to be included explicitly, even though it is implied by the precursor charge state. This is needed to distinguish charge-reduced precursor ions, which are common in ETD spectra. For instance, in the ETD spectrum of a 4+ precursor ion, one might find the 4+ unfragmented precursor ion (p^4), a charge-reduced 3+ unfragmented precursor ion (p^3), a charge-reduced 2+ unfragmented precursor ion (p^2), and a charge-reduced 1+ unfragmented precursor ion (p). ETD spectra can also have charge-reduced precursors due to lost protons (not always addition of electrons), so that would be denoted as neutral losses of hydrogens, </w:t>
      </w:r>
      <w:proofErr w:type="gramStart"/>
      <w:r w:rsidRPr="001B07F7">
        <w:rPr>
          <w:lang w:val="en-US"/>
        </w:rPr>
        <w:t>e.g.</w:t>
      </w:r>
      <w:proofErr w:type="gramEnd"/>
      <w:r w:rsidRPr="001B07F7">
        <w:rPr>
          <w:lang w:val="en-US"/>
        </w:rPr>
        <w:t xml:space="preserve"> p-2H^4.</w:t>
      </w:r>
    </w:p>
    <w:p w14:paraId="4754E1B4" w14:textId="77777777" w:rsidR="00C65AD5" w:rsidRPr="001B07F7" w:rsidRDefault="00C65AD5" w:rsidP="00C65AD5">
      <w:pPr>
        <w:rPr>
          <w:lang w:val="en-US"/>
        </w:rPr>
      </w:pPr>
    </w:p>
    <w:p w14:paraId="1E637E40" w14:textId="77777777" w:rsidR="00C65AD5" w:rsidRPr="001B07F7" w:rsidRDefault="00C65AD5" w:rsidP="00C65AD5">
      <w:pPr>
        <w:rPr>
          <w:lang w:val="en-US"/>
        </w:rPr>
      </w:pPr>
      <w:r w:rsidRPr="001B07F7">
        <w:rPr>
          <w:lang w:val="en-US"/>
        </w:rPr>
        <w:t>As with the regular fragment ion types (b, y, etc.), a 1+ precursor does NOT get a charge suffix (</w:t>
      </w:r>
      <w:proofErr w:type="spellStart"/>
      <w:r w:rsidRPr="001B07F7">
        <w:rPr>
          <w:lang w:val="en-US"/>
        </w:rPr>
        <w:t>i.e</w:t>
      </w:r>
      <w:proofErr w:type="spellEnd"/>
      <w:r w:rsidRPr="001B07F7">
        <w:rPr>
          <w:lang w:val="en-US"/>
        </w:rPr>
        <w:t>, use p instead of p^1).</w:t>
      </w:r>
    </w:p>
    <w:p w14:paraId="2FF35134" w14:textId="77777777" w:rsidR="0091629A" w:rsidRPr="001B07F7" w:rsidRDefault="0091629A" w:rsidP="00C65AD5">
      <w:pPr>
        <w:rPr>
          <w:lang w:val="en-US"/>
        </w:rPr>
      </w:pPr>
    </w:p>
    <w:p w14:paraId="6C4964E2" w14:textId="21273FCA" w:rsidR="00AA2C4C" w:rsidRPr="001B07F7" w:rsidRDefault="00C65AD5" w:rsidP="00C65AD5">
      <w:pPr>
        <w:rPr>
          <w:lang w:val="en-US"/>
        </w:rPr>
      </w:pPr>
      <w:r w:rsidRPr="001B07F7">
        <w:rPr>
          <w:lang w:val="en-US"/>
        </w:rPr>
        <w:lastRenderedPageBreak/>
        <w:t xml:space="preserve">WARNING: This is a different convention than used by the NIST </w:t>
      </w:r>
      <w:r w:rsidR="00AA2C4C">
        <w:rPr>
          <w:lang w:val="en-US"/>
        </w:rPr>
        <w:t>MSP</w:t>
      </w:r>
      <w:r w:rsidR="00AA2C4C" w:rsidRPr="001B07F7">
        <w:rPr>
          <w:lang w:val="en-US"/>
        </w:rPr>
        <w:t xml:space="preserve"> </w:t>
      </w:r>
      <w:r w:rsidRPr="001B07F7">
        <w:rPr>
          <w:lang w:val="en-US"/>
        </w:rPr>
        <w:t>format where the original charged precursor did not get the charge suffix and all other charge states, including 1+, did.</w:t>
      </w:r>
    </w:p>
    <w:p w14:paraId="628D0A45" w14:textId="57CFE423" w:rsidR="00C65AD5" w:rsidRPr="001B07F7" w:rsidRDefault="00C65AD5" w:rsidP="00C65AD5">
      <w:pPr>
        <w:rPr>
          <w:lang w:val="en-US"/>
        </w:rPr>
      </w:pPr>
    </w:p>
    <w:p w14:paraId="2D118FE2" w14:textId="744DEB12" w:rsidR="00C65AD5" w:rsidRPr="001B07F7" w:rsidRDefault="00C65AD5" w:rsidP="002430BC">
      <w:pPr>
        <w:pStyle w:val="Heading3"/>
      </w:pPr>
      <w:bookmarkStart w:id="216" w:name="_Toc124242609"/>
      <w:r w:rsidRPr="001B07F7">
        <w:t>Isobaric labelling related ions</w:t>
      </w:r>
      <w:bookmarkEnd w:id="216"/>
    </w:p>
    <w:p w14:paraId="6C400766" w14:textId="6F68C99D" w:rsidR="00C65AD5" w:rsidRPr="001B07F7" w:rsidRDefault="00C65AD5" w:rsidP="00C65AD5">
      <w:pPr>
        <w:pStyle w:val="nobreak"/>
        <w:rPr>
          <w:lang w:val="en-US"/>
        </w:rPr>
      </w:pPr>
    </w:p>
    <w:p w14:paraId="300A122B" w14:textId="32F0BF27" w:rsidR="00C65AD5" w:rsidRPr="001B07F7" w:rsidRDefault="00C65AD5" w:rsidP="00C65AD5">
      <w:pPr>
        <w:rPr>
          <w:lang w:val="en-US"/>
        </w:rPr>
      </w:pPr>
      <w:r w:rsidRPr="001B07F7">
        <w:rPr>
          <w:lang w:val="en-US"/>
        </w:rPr>
        <w:t xml:space="preserve">In MS2-based labeled quantification strategies employing an isobaric tag, such as iTRAQ and TMT, fragment ions of the tags are used for quantification. The isobaric tag is </w:t>
      </w:r>
      <w:r w:rsidR="00A91C0C">
        <w:rPr>
          <w:lang w:val="en-US"/>
        </w:rPr>
        <w:t xml:space="preserve">typically attached to the N </w:t>
      </w:r>
      <w:r w:rsidRPr="001B07F7">
        <w:rPr>
          <w:lang w:val="en-US"/>
        </w:rPr>
        <w:t>terminus or to the side-chain amino group of basic residues (though not necessarily), and the cleavage of the tag releases the reporter ion. Typical examples of this are TMT and iTRAQ reporter ions.</w:t>
      </w:r>
    </w:p>
    <w:p w14:paraId="0D67BDDC" w14:textId="77777777" w:rsidR="00C65AD5" w:rsidRPr="001B07F7" w:rsidRDefault="00C65AD5" w:rsidP="00C65AD5">
      <w:pPr>
        <w:rPr>
          <w:lang w:val="en-US"/>
        </w:rPr>
      </w:pPr>
    </w:p>
    <w:p w14:paraId="5FEB6A46" w14:textId="47000165" w:rsidR="00C65AD5" w:rsidRPr="001B07F7" w:rsidRDefault="00C65AD5" w:rsidP="00C65AD5">
      <w:pPr>
        <w:rPr>
          <w:lang w:val="en-US"/>
        </w:rPr>
      </w:pPr>
      <w:r w:rsidRPr="001B07F7">
        <w:rPr>
          <w:lang w:val="en-US"/>
        </w:rPr>
        <w:t>Reporter ions are designated by compact names. Although there are currently a relatively small number of reporter ions, this may grow slowly over time and therefore the full set of possible options is defined at a version-controlled document in GitHub that may b</w:t>
      </w:r>
      <w:r w:rsidR="00A91C0C">
        <w:rPr>
          <w:lang w:val="en-US"/>
        </w:rPr>
        <w:t>e updated as the field advances. There is a human-readable markdown version:</w:t>
      </w:r>
    </w:p>
    <w:p w14:paraId="6558F8F6" w14:textId="77777777" w:rsidR="00C65AD5" w:rsidRPr="001B07F7" w:rsidRDefault="00C65AD5" w:rsidP="00C65AD5">
      <w:pPr>
        <w:rPr>
          <w:lang w:val="en-US"/>
        </w:rPr>
      </w:pPr>
    </w:p>
    <w:p w14:paraId="2153E709" w14:textId="77777777" w:rsidR="00C65AD5" w:rsidRPr="001B07F7" w:rsidRDefault="00000000" w:rsidP="00C65AD5">
      <w:pPr>
        <w:rPr>
          <w:lang w:val="en-US"/>
        </w:rPr>
      </w:pPr>
      <w:hyperlink r:id="rId17">
        <w:r w:rsidR="00C65AD5" w:rsidRPr="001B07F7">
          <w:rPr>
            <w:color w:val="1155CC"/>
            <w:u w:val="single"/>
            <w:lang w:val="en-US"/>
          </w:rPr>
          <w:t>https://github.com/HUPO-PSI/SpectralLibraryFormat/blob/master/specification/IsobaricLabelIons.md</w:t>
        </w:r>
      </w:hyperlink>
    </w:p>
    <w:p w14:paraId="2AD30CCD" w14:textId="77777777" w:rsidR="00C65AD5" w:rsidRPr="001B07F7" w:rsidRDefault="00C65AD5" w:rsidP="00C65AD5">
      <w:pPr>
        <w:rPr>
          <w:lang w:val="en-US"/>
        </w:rPr>
      </w:pPr>
    </w:p>
    <w:p w14:paraId="7D9EE7B7" w14:textId="456D8699" w:rsidR="00C65AD5" w:rsidRPr="001B07F7" w:rsidRDefault="00A91C0C" w:rsidP="00C65AD5">
      <w:pPr>
        <w:rPr>
          <w:lang w:val="en-US"/>
        </w:rPr>
      </w:pPr>
      <w:r>
        <w:rPr>
          <w:lang w:val="en-US"/>
        </w:rPr>
        <w:t>a</w:t>
      </w:r>
      <w:r w:rsidR="00C65AD5" w:rsidRPr="001B07F7">
        <w:rPr>
          <w:lang w:val="en-US"/>
        </w:rPr>
        <w:t>nd a JSON serialization with m/z and other information is available here:</w:t>
      </w:r>
    </w:p>
    <w:p w14:paraId="542C501D" w14:textId="77777777" w:rsidR="00C65AD5" w:rsidRPr="001B07F7" w:rsidRDefault="00C65AD5" w:rsidP="00C65AD5">
      <w:pPr>
        <w:rPr>
          <w:lang w:val="en-US"/>
        </w:rPr>
      </w:pPr>
    </w:p>
    <w:p w14:paraId="430A5375" w14:textId="77777777" w:rsidR="00C65AD5" w:rsidRPr="001B07F7" w:rsidRDefault="00000000" w:rsidP="00C65AD5">
      <w:pPr>
        <w:rPr>
          <w:lang w:val="en-US"/>
        </w:rPr>
      </w:pPr>
      <w:hyperlink r:id="rId18">
        <w:r w:rsidR="00C65AD5" w:rsidRPr="001B07F7">
          <w:rPr>
            <w:color w:val="1155CC"/>
            <w:u w:val="single"/>
            <w:lang w:val="en-US"/>
          </w:rPr>
          <w:t>https://github.com/HUPO-PSI/SpectralLibraryFormat/blob/master/specification/IsobaricLabelIons.json</w:t>
        </w:r>
      </w:hyperlink>
    </w:p>
    <w:p w14:paraId="7E30910F" w14:textId="77777777" w:rsidR="00C65AD5" w:rsidRPr="001B07F7" w:rsidRDefault="00C65AD5" w:rsidP="00C65AD5">
      <w:pPr>
        <w:rPr>
          <w:lang w:val="en-US"/>
        </w:rPr>
      </w:pPr>
    </w:p>
    <w:p w14:paraId="2839D952" w14:textId="50FB7941" w:rsidR="00C65AD5" w:rsidRPr="001B07F7" w:rsidRDefault="00C65AD5" w:rsidP="00C65AD5">
      <w:pPr>
        <w:rPr>
          <w:lang w:val="en-US"/>
        </w:rPr>
      </w:pPr>
      <w:r w:rsidRPr="001B07F7">
        <w:rPr>
          <w:lang w:val="en-US"/>
        </w:rPr>
        <w:t xml:space="preserve">The current version of this list is provided as Appendix </w:t>
      </w:r>
      <w:r w:rsidR="00EE6722">
        <w:rPr>
          <w:lang w:val="en-US"/>
        </w:rPr>
        <w:t>B</w:t>
      </w:r>
      <w:r w:rsidR="00A91C0C">
        <w:rPr>
          <w:lang w:val="en-US"/>
        </w:rPr>
        <w:t xml:space="preserve"> of this document</w:t>
      </w:r>
      <w:r w:rsidR="00EE6722">
        <w:rPr>
          <w:lang w:val="en-US"/>
        </w:rPr>
        <w:t>, b</w:t>
      </w:r>
      <w:r w:rsidRPr="001B07F7">
        <w:rPr>
          <w:lang w:val="en-US"/>
        </w:rPr>
        <w:t xml:space="preserve">ut </w:t>
      </w:r>
      <w:r w:rsidR="00EE6722">
        <w:rPr>
          <w:lang w:val="en-US"/>
        </w:rPr>
        <w:t>the above URL</w:t>
      </w:r>
      <w:r w:rsidR="007E128B">
        <w:rPr>
          <w:lang w:val="en-US"/>
        </w:rPr>
        <w:t>s</w:t>
      </w:r>
      <w:r w:rsidR="00EE6722">
        <w:rPr>
          <w:lang w:val="en-US"/>
        </w:rPr>
        <w:t xml:space="preserve"> should be </w:t>
      </w:r>
      <w:r w:rsidRPr="001B07F7">
        <w:rPr>
          <w:lang w:val="en-US"/>
        </w:rPr>
        <w:t>check</w:t>
      </w:r>
      <w:r w:rsidR="00EE6722">
        <w:rPr>
          <w:lang w:val="en-US"/>
        </w:rPr>
        <w:t>ed</w:t>
      </w:r>
      <w:r w:rsidRPr="001B07F7">
        <w:rPr>
          <w:lang w:val="en-US"/>
        </w:rPr>
        <w:t xml:space="preserve"> for updates.</w:t>
      </w:r>
    </w:p>
    <w:p w14:paraId="4E52F5C8" w14:textId="77777777" w:rsidR="00C65AD5" w:rsidRPr="001B07F7" w:rsidRDefault="00C65AD5" w:rsidP="00C65AD5">
      <w:pPr>
        <w:rPr>
          <w:lang w:val="en-US"/>
        </w:rPr>
      </w:pPr>
    </w:p>
    <w:p w14:paraId="5FABCF13" w14:textId="77777777" w:rsidR="00C65AD5" w:rsidRPr="001B07F7" w:rsidRDefault="00C65AD5" w:rsidP="00C65AD5">
      <w:pPr>
        <w:rPr>
          <w:lang w:val="en-US"/>
        </w:rPr>
      </w:pPr>
      <w:r w:rsidRPr="001B07F7">
        <w:rPr>
          <w:lang w:val="en-US"/>
        </w:rPr>
        <w:t>Reporter ions or other isobaric tag-related ions are prefixed with the letter ‘r’ with the ion name following in square brackets in order to provide a reliable handle for software parsers such as:</w:t>
      </w:r>
    </w:p>
    <w:p w14:paraId="5D33E870" w14:textId="77777777" w:rsidR="00C65AD5" w:rsidRPr="001B07F7" w:rsidRDefault="00C65AD5" w:rsidP="00C65AD5">
      <w:pPr>
        <w:rPr>
          <w:lang w:val="en-US"/>
        </w:rPr>
      </w:pPr>
    </w:p>
    <w:p w14:paraId="2B68F70B" w14:textId="77777777" w:rsidR="00C65AD5" w:rsidRPr="001B07F7" w:rsidRDefault="00C65AD5" w:rsidP="00C65AD5">
      <w:pPr>
        <w:rPr>
          <w:lang w:val="en-US"/>
        </w:rPr>
      </w:pPr>
      <w:r w:rsidRPr="001B07F7">
        <w:rPr>
          <w:lang w:val="en-US"/>
        </w:rPr>
        <w:t xml:space="preserve">  r[TMT127N]</w:t>
      </w:r>
    </w:p>
    <w:p w14:paraId="74DA191D" w14:textId="77777777" w:rsidR="00C65AD5" w:rsidRPr="001B07F7" w:rsidRDefault="00C65AD5" w:rsidP="00C65AD5">
      <w:pPr>
        <w:rPr>
          <w:lang w:val="en-US"/>
        </w:rPr>
      </w:pPr>
      <w:r w:rsidRPr="001B07F7">
        <w:rPr>
          <w:lang w:val="en-US"/>
        </w:rPr>
        <w:t xml:space="preserve">  r[iTRAQ114]</w:t>
      </w:r>
    </w:p>
    <w:p w14:paraId="6E026F9C" w14:textId="77777777" w:rsidR="00C65AD5" w:rsidRPr="001B07F7" w:rsidRDefault="00C65AD5" w:rsidP="00C65AD5">
      <w:pPr>
        <w:rPr>
          <w:lang w:val="en-US"/>
        </w:rPr>
      </w:pPr>
    </w:p>
    <w:p w14:paraId="6E809A19" w14:textId="42E956DB" w:rsidR="00C65AD5" w:rsidRPr="001B07F7" w:rsidRDefault="00C65AD5" w:rsidP="00C65AD5">
      <w:pPr>
        <w:rPr>
          <w:lang w:val="en-US"/>
        </w:rPr>
      </w:pPr>
      <w:r w:rsidRPr="001B07F7">
        <w:rPr>
          <w:lang w:val="en-US"/>
        </w:rPr>
        <w:t>Reporter ion names MUS</w:t>
      </w:r>
      <w:r w:rsidR="00A91C0C">
        <w:rPr>
          <w:lang w:val="en-US"/>
        </w:rPr>
        <w:t xml:space="preserve">T NOT contain </w:t>
      </w:r>
      <w:r w:rsidR="008C09CC">
        <w:rPr>
          <w:lang w:val="en-US"/>
        </w:rPr>
        <w:t>“</w:t>
      </w:r>
      <w:proofErr w:type="gramStart"/>
      <w:r w:rsidR="00A91C0C">
        <w:rPr>
          <w:lang w:val="en-US"/>
        </w:rPr>
        <w:t>[</w:t>
      </w:r>
      <w:r w:rsidR="008C09CC">
        <w:rPr>
          <w:lang w:val="en-US"/>
        </w:rPr>
        <w:t>“</w:t>
      </w:r>
      <w:r w:rsidR="00A91C0C">
        <w:rPr>
          <w:lang w:val="en-US"/>
        </w:rPr>
        <w:t xml:space="preserve"> or</w:t>
      </w:r>
      <w:proofErr w:type="gramEnd"/>
      <w:r w:rsidR="00A91C0C">
        <w:rPr>
          <w:lang w:val="en-US"/>
        </w:rPr>
        <w:t xml:space="preserve"> </w:t>
      </w:r>
      <w:r w:rsidR="008C09CC">
        <w:rPr>
          <w:lang w:val="en-US"/>
        </w:rPr>
        <w:t>“</w:t>
      </w:r>
      <w:r w:rsidR="00A91C0C">
        <w:rPr>
          <w:lang w:val="en-US"/>
        </w:rPr>
        <w:t>]</w:t>
      </w:r>
      <w:r w:rsidR="008C09CC">
        <w:rPr>
          <w:lang w:val="en-US"/>
        </w:rPr>
        <w:t>”</w:t>
      </w:r>
      <w:r w:rsidR="00A91C0C">
        <w:rPr>
          <w:lang w:val="en-US"/>
        </w:rPr>
        <w:t xml:space="preserve"> characters</w:t>
      </w:r>
      <w:r w:rsidRPr="001B07F7">
        <w:rPr>
          <w:lang w:val="en-US"/>
        </w:rPr>
        <w:t>.</w:t>
      </w:r>
    </w:p>
    <w:p w14:paraId="56A4969C" w14:textId="77777777" w:rsidR="00C65AD5" w:rsidRPr="001B07F7" w:rsidRDefault="00C65AD5" w:rsidP="00C65AD5">
      <w:pPr>
        <w:rPr>
          <w:lang w:val="en-US"/>
        </w:rPr>
      </w:pPr>
    </w:p>
    <w:p w14:paraId="0332BD4F" w14:textId="2AFE6CC7" w:rsidR="00C65AD5" w:rsidRPr="001B07F7" w:rsidRDefault="00C65AD5" w:rsidP="00C65AD5">
      <w:pPr>
        <w:spacing w:after="240"/>
        <w:rPr>
          <w:lang w:val="en-US"/>
        </w:rPr>
      </w:pPr>
      <w:r w:rsidRPr="001B07F7">
        <w:rPr>
          <w:lang w:val="en-US"/>
        </w:rPr>
        <w:t xml:space="preserve">Each of these </w:t>
      </w:r>
      <w:proofErr w:type="gramStart"/>
      <w:r w:rsidRPr="001B07F7">
        <w:rPr>
          <w:lang w:val="en-US"/>
        </w:rPr>
        <w:t>names</w:t>
      </w:r>
      <w:proofErr w:type="gramEnd"/>
      <w:r w:rsidRPr="001B07F7">
        <w:rPr>
          <w:lang w:val="en-US"/>
        </w:rPr>
        <w:t xml:space="preserve"> </w:t>
      </w:r>
      <w:r w:rsidR="00D650AD">
        <w:rPr>
          <w:lang w:val="en-US"/>
        </w:rPr>
        <w:t>MAY</w:t>
      </w:r>
      <w:r w:rsidRPr="001B07F7">
        <w:rPr>
          <w:lang w:val="en-US"/>
        </w:rPr>
        <w:t xml:space="preserve"> also be used as a neutral (or </w:t>
      </w:r>
      <w:r w:rsidR="00EE6722">
        <w:rPr>
          <w:lang w:val="en-US"/>
        </w:rPr>
        <w:t xml:space="preserve">frequently a </w:t>
      </w:r>
      <w:r w:rsidRPr="001B07F7">
        <w:rPr>
          <w:lang w:val="en-US"/>
        </w:rPr>
        <w:t>charged) loss. It is also common in TMT fragmentation spectra to see</w:t>
      </w:r>
    </w:p>
    <w:p w14:paraId="4C9542FC" w14:textId="77777777" w:rsidR="00C65AD5" w:rsidRPr="001B07F7" w:rsidRDefault="00C65AD5" w:rsidP="00A83C14">
      <w:pPr>
        <w:spacing w:before="240" w:after="240"/>
        <w:rPr>
          <w:lang w:val="en-US"/>
        </w:rPr>
      </w:pPr>
      <w:r w:rsidRPr="001B07F7">
        <w:rPr>
          <w:lang w:val="en-US"/>
        </w:rPr>
        <w:t>p-</w:t>
      </w:r>
      <w:del w:id="217" w:author="Eric Deutsch" w:date="2023-01-06T08:27:00Z">
        <w:r w:rsidRPr="001B07F7" w:rsidDel="0091629A">
          <w:rPr>
            <w:lang w:val="en-US"/>
          </w:rPr>
          <w:delText>r</w:delText>
        </w:r>
      </w:del>
      <w:r w:rsidRPr="001B07F7">
        <w:rPr>
          <w:lang w:val="en-US"/>
        </w:rPr>
        <w:t>[TMT6nterm]</w:t>
      </w:r>
    </w:p>
    <w:p w14:paraId="15379BBD" w14:textId="77777777" w:rsidR="00C65AD5" w:rsidRPr="001B07F7" w:rsidRDefault="00C65AD5" w:rsidP="00C65AD5">
      <w:pPr>
        <w:spacing w:before="240" w:after="240"/>
        <w:rPr>
          <w:lang w:val="en-US"/>
        </w:rPr>
      </w:pPr>
      <w:r w:rsidRPr="001B07F7">
        <w:rPr>
          <w:lang w:val="en-US"/>
        </w:rPr>
        <w:t>It is also not unusual to see a series of peaks such as:</w:t>
      </w:r>
    </w:p>
    <w:p w14:paraId="115E5224" w14:textId="77777777" w:rsidR="00C65AD5" w:rsidRPr="001B07F7" w:rsidRDefault="00C65AD5" w:rsidP="00A83C14">
      <w:pPr>
        <w:spacing w:before="240"/>
        <w:rPr>
          <w:lang w:val="en-US"/>
        </w:rPr>
      </w:pPr>
      <w:r w:rsidRPr="001B07F7">
        <w:rPr>
          <w:lang w:val="en-US"/>
        </w:rPr>
        <w:t>p-</w:t>
      </w:r>
      <w:del w:id="218" w:author="Eric Deutsch" w:date="2023-01-06T08:27:00Z">
        <w:r w:rsidRPr="001B07F7" w:rsidDel="0091629A">
          <w:rPr>
            <w:lang w:val="en-US"/>
          </w:rPr>
          <w:delText>r</w:delText>
        </w:r>
      </w:del>
      <w:r w:rsidRPr="001B07F7">
        <w:rPr>
          <w:lang w:val="en-US"/>
        </w:rPr>
        <w:t>[iTRAQ114]-CO</w:t>
      </w:r>
    </w:p>
    <w:p w14:paraId="6A81F68F" w14:textId="77777777" w:rsidR="00C65AD5" w:rsidRPr="001B07F7" w:rsidRDefault="00C65AD5" w:rsidP="00A83C14">
      <w:pPr>
        <w:rPr>
          <w:lang w:val="en-US"/>
        </w:rPr>
      </w:pPr>
      <w:r w:rsidRPr="001B07F7">
        <w:rPr>
          <w:lang w:val="en-US"/>
        </w:rPr>
        <w:t>p-</w:t>
      </w:r>
      <w:del w:id="219" w:author="Eric Deutsch" w:date="2023-01-06T08:27:00Z">
        <w:r w:rsidRPr="001B07F7" w:rsidDel="0091629A">
          <w:rPr>
            <w:lang w:val="en-US"/>
          </w:rPr>
          <w:delText>r</w:delText>
        </w:r>
      </w:del>
      <w:r w:rsidRPr="001B07F7">
        <w:rPr>
          <w:lang w:val="en-US"/>
        </w:rPr>
        <w:t>[iTRAQ115]-CO</w:t>
      </w:r>
    </w:p>
    <w:p w14:paraId="16DCB0BB" w14:textId="77777777" w:rsidR="00C65AD5" w:rsidRPr="001B07F7" w:rsidRDefault="00C65AD5" w:rsidP="00A83C14">
      <w:pPr>
        <w:rPr>
          <w:lang w:val="en-US"/>
        </w:rPr>
      </w:pPr>
      <w:r w:rsidRPr="001B07F7">
        <w:rPr>
          <w:lang w:val="en-US"/>
        </w:rPr>
        <w:lastRenderedPageBreak/>
        <w:t>p-</w:t>
      </w:r>
      <w:del w:id="220" w:author="Eric Deutsch" w:date="2023-01-06T08:27:00Z">
        <w:r w:rsidRPr="001B07F7" w:rsidDel="0091629A">
          <w:rPr>
            <w:lang w:val="en-US"/>
          </w:rPr>
          <w:delText>r</w:delText>
        </w:r>
      </w:del>
      <w:r w:rsidRPr="001B07F7">
        <w:rPr>
          <w:lang w:val="en-US"/>
        </w:rPr>
        <w:t>[iTRAQ116]-CO-H2O</w:t>
      </w:r>
    </w:p>
    <w:p w14:paraId="2B74B52D" w14:textId="77777777" w:rsidR="00C65AD5" w:rsidRPr="001B07F7" w:rsidRDefault="00C65AD5" w:rsidP="00A83C14">
      <w:pPr>
        <w:spacing w:after="240"/>
        <w:rPr>
          <w:lang w:val="en-US"/>
        </w:rPr>
      </w:pPr>
      <w:r w:rsidRPr="001B07F7">
        <w:rPr>
          <w:lang w:val="en-US"/>
        </w:rPr>
        <w:t>etc.</w:t>
      </w:r>
    </w:p>
    <w:p w14:paraId="220B8C17" w14:textId="77777777" w:rsidR="00C65AD5" w:rsidRPr="001B07F7" w:rsidRDefault="00C65AD5" w:rsidP="00C65AD5">
      <w:pPr>
        <w:rPr>
          <w:lang w:val="en-US"/>
        </w:rPr>
      </w:pPr>
    </w:p>
    <w:p w14:paraId="611E9CF1" w14:textId="56ED5D77" w:rsidR="00C65AD5" w:rsidRPr="002430BC" w:rsidRDefault="00C65AD5" w:rsidP="002430BC">
      <w:pPr>
        <w:pStyle w:val="Heading3"/>
      </w:pPr>
      <w:bookmarkStart w:id="221" w:name="_Toc124242610"/>
      <w:r w:rsidRPr="002430BC">
        <w:t>External fragment ions</w:t>
      </w:r>
      <w:bookmarkEnd w:id="221"/>
    </w:p>
    <w:p w14:paraId="5D700235" w14:textId="77777777" w:rsidR="00C65AD5" w:rsidRPr="001B07F7" w:rsidRDefault="00C65AD5" w:rsidP="00C65AD5">
      <w:pPr>
        <w:rPr>
          <w:lang w:val="en-US"/>
        </w:rPr>
      </w:pPr>
    </w:p>
    <w:p w14:paraId="253886A2" w14:textId="7B9B4DFF" w:rsidR="00C65AD5" w:rsidRPr="001B07F7" w:rsidRDefault="00C65AD5" w:rsidP="00C65AD5">
      <w:pPr>
        <w:rPr>
          <w:lang w:val="en-US"/>
        </w:rPr>
      </w:pPr>
      <w:r w:rsidRPr="001B07F7">
        <w:rPr>
          <w:lang w:val="en-US"/>
        </w:rPr>
        <w:t>Ions that do not come from the peptide precursor, but rather from external contaminants, can often be found in tandem mass spectra. Any ions attributed to a precursor ion not explicitly listed in the spectrum</w:t>
      </w:r>
      <w:r w:rsidR="00AF0DAC">
        <w:rPr>
          <w:lang w:val="en-US"/>
        </w:rPr>
        <w:t xml:space="preserve"> header MUST be prefixed with a</w:t>
      </w:r>
      <w:r w:rsidRPr="001B07F7">
        <w:rPr>
          <w:lang w:val="en-US"/>
        </w:rPr>
        <w:t xml:space="preserve"> 0@ as described above. If the annotation is not a chemical formula or other type of annotation described elsewhere in this specification, then it MUST be prefixed with an underscore (_) followed by a string enclosed in </w:t>
      </w:r>
      <w:ins w:id="222" w:author="Eric Deutsch" w:date="2023-01-10T10:33:00Z">
        <w:r w:rsidR="00CB7C3A">
          <w:rPr>
            <w:lang w:val="en-US"/>
          </w:rPr>
          <w:t>curly b</w:t>
        </w:r>
      </w:ins>
      <w:ins w:id="223" w:author="Eric Deutsch" w:date="2023-01-10T10:34:00Z">
        <w:r w:rsidR="00CB7C3A">
          <w:rPr>
            <w:lang w:val="en-US"/>
          </w:rPr>
          <w:t xml:space="preserve">races </w:t>
        </w:r>
        <w:proofErr w:type="gramStart"/>
        <w:r w:rsidR="00CB7C3A">
          <w:rPr>
            <w:lang w:val="en-US"/>
          </w:rPr>
          <w:t>( {</w:t>
        </w:r>
        <w:proofErr w:type="gramEnd"/>
        <w:r w:rsidR="00CB7C3A">
          <w:rPr>
            <w:lang w:val="en-US"/>
          </w:rPr>
          <w:t xml:space="preserve"> } )</w:t>
        </w:r>
      </w:ins>
      <w:del w:id="224" w:author="Eric Deutsch" w:date="2023-01-10T10:34:00Z">
        <w:r w:rsidRPr="001B07F7" w:rsidDel="00CB7C3A">
          <w:rPr>
            <w:lang w:val="en-US"/>
          </w:rPr>
          <w:delText>double quotes ("")</w:delText>
        </w:r>
      </w:del>
      <w:r w:rsidRPr="001B07F7">
        <w:rPr>
          <w:lang w:val="en-US"/>
        </w:rPr>
        <w:t xml:space="preserve"> . The string within </w:t>
      </w:r>
      <w:del w:id="225" w:author="Eric Deutsch" w:date="2023-01-10T10:34:00Z">
        <w:r w:rsidRPr="001B07F7" w:rsidDel="00CB7C3A">
          <w:rPr>
            <w:lang w:val="en-US"/>
          </w:rPr>
          <w:delText>double quotes</w:delText>
        </w:r>
      </w:del>
      <w:ins w:id="226" w:author="Eric Deutsch" w:date="2023-01-10T10:34:00Z">
        <w:r w:rsidR="00CB7C3A">
          <w:rPr>
            <w:lang w:val="en-US"/>
          </w:rPr>
          <w:t>curly braces</w:t>
        </w:r>
      </w:ins>
      <w:r w:rsidRPr="001B07F7">
        <w:rPr>
          <w:lang w:val="en-US"/>
        </w:rPr>
        <w:t xml:space="preserve"> does not need to be </w:t>
      </w:r>
      <w:r w:rsidR="002A2F46">
        <w:rPr>
          <w:lang w:val="en-US"/>
        </w:rPr>
        <w:t>software-</w:t>
      </w:r>
      <w:r w:rsidRPr="001B07F7">
        <w:rPr>
          <w:lang w:val="en-US"/>
        </w:rPr>
        <w:t>interpretable. It may be followed by neutral loss, isotope, adduct type, and charge information in the usual manner. As an example,</w:t>
      </w:r>
    </w:p>
    <w:p w14:paraId="0491B9B7" w14:textId="77777777" w:rsidR="00C65AD5" w:rsidRPr="001B07F7" w:rsidRDefault="00C65AD5" w:rsidP="00C65AD5">
      <w:pPr>
        <w:rPr>
          <w:lang w:val="en-US"/>
        </w:rPr>
      </w:pPr>
    </w:p>
    <w:p w14:paraId="658E522F" w14:textId="5F0DCDB4" w:rsidR="00C65AD5" w:rsidRPr="001B07F7" w:rsidRDefault="00C65AD5" w:rsidP="00C65AD5">
      <w:pPr>
        <w:rPr>
          <w:lang w:val="en-US"/>
        </w:rPr>
      </w:pPr>
      <w:r w:rsidRPr="001B07F7">
        <w:rPr>
          <w:lang w:val="en-US"/>
        </w:rPr>
        <w:t>0@_</w:t>
      </w:r>
      <w:ins w:id="227" w:author="Eric Deutsch" w:date="2023-01-10T10:34:00Z">
        <w:r w:rsidR="00CB7C3A">
          <w:rPr>
            <w:lang w:val="en-US"/>
          </w:rPr>
          <w:t>{</w:t>
        </w:r>
      </w:ins>
      <w:del w:id="228" w:author="Eric Deutsch" w:date="2023-01-10T10:34:00Z">
        <w:r w:rsidRPr="001B07F7" w:rsidDel="00CB7C3A">
          <w:rPr>
            <w:lang w:val="en-US"/>
          </w:rPr>
          <w:delText>"</w:delText>
        </w:r>
      </w:del>
      <w:r w:rsidRPr="001B07F7">
        <w:rPr>
          <w:lang w:val="en-US"/>
        </w:rPr>
        <w:t>Adenosine</w:t>
      </w:r>
      <w:ins w:id="229" w:author="Eric Deutsch" w:date="2023-01-10T10:34:00Z">
        <w:r w:rsidR="00CB7C3A">
          <w:rPr>
            <w:lang w:val="en-US"/>
          </w:rPr>
          <w:t>}</w:t>
        </w:r>
      </w:ins>
      <w:del w:id="230" w:author="Eric Deutsch" w:date="2023-01-10T10:34:00Z">
        <w:r w:rsidRPr="001B07F7" w:rsidDel="00CB7C3A">
          <w:rPr>
            <w:lang w:val="en-US"/>
          </w:rPr>
          <w:delText xml:space="preserve">"  </w:delText>
        </w:r>
      </w:del>
    </w:p>
    <w:p w14:paraId="548EA4A8" w14:textId="77777777" w:rsidR="0091629A" w:rsidRPr="001B07F7" w:rsidRDefault="0091629A" w:rsidP="00C65AD5">
      <w:pPr>
        <w:rPr>
          <w:lang w:val="en-US"/>
        </w:rPr>
      </w:pPr>
    </w:p>
    <w:p w14:paraId="62EBD448" w14:textId="4F797B60" w:rsidR="00C65AD5" w:rsidRPr="001B07F7" w:rsidRDefault="00C65AD5" w:rsidP="00C65AD5">
      <w:pPr>
        <w:rPr>
          <w:lang w:val="en-US"/>
        </w:rPr>
      </w:pPr>
      <w:r w:rsidRPr="001B07F7">
        <w:rPr>
          <w:lang w:val="en-US"/>
        </w:rPr>
        <w:t xml:space="preserve">attributes the annotated peak as coming from singly charged adenosine (0 charge would not be detected, and doubly charged should be postfixed with ^2, etc.). The string after the underscore and enclosed in </w:t>
      </w:r>
      <w:del w:id="231" w:author="Eric Deutsch" w:date="2023-01-10T10:35:00Z">
        <w:r w:rsidRPr="001B07F7" w:rsidDel="00CB7C3A">
          <w:rPr>
            <w:lang w:val="en-US"/>
          </w:rPr>
          <w:delText>double quotes</w:delText>
        </w:r>
      </w:del>
      <w:ins w:id="232" w:author="Eric Deutsch" w:date="2023-01-10T10:35:00Z">
        <w:r w:rsidR="00CB7C3A">
          <w:rPr>
            <w:lang w:val="en-US"/>
          </w:rPr>
          <w:t>curly braces</w:t>
        </w:r>
      </w:ins>
      <w:r w:rsidRPr="001B07F7">
        <w:rPr>
          <w:lang w:val="en-US"/>
        </w:rPr>
        <w:t xml:space="preserve"> should be as informative and concise as possible. It is not specifically obligatory that tools supporting this format would be able to</w:t>
      </w:r>
      <w:r w:rsidR="00EE6722">
        <w:rPr>
          <w:lang w:val="en-US"/>
        </w:rPr>
        <w:t xml:space="preserve"> understand a peak annotation of</w:t>
      </w:r>
      <w:r w:rsidRPr="001B07F7">
        <w:rPr>
          <w:lang w:val="en-US"/>
        </w:rPr>
        <w:t xml:space="preserve"> </w:t>
      </w:r>
      <w:r w:rsidR="00EE6722">
        <w:rPr>
          <w:lang w:val="en-US"/>
        </w:rPr>
        <w:t>0@</w:t>
      </w:r>
      <w:r w:rsidRPr="001B07F7">
        <w:rPr>
          <w:lang w:val="en-US"/>
        </w:rPr>
        <w:t>_</w:t>
      </w:r>
      <w:ins w:id="233" w:author="Eric Deutsch" w:date="2023-01-10T10:35:00Z">
        <w:r w:rsidR="00CB7C3A">
          <w:rPr>
            <w:lang w:val="en-US"/>
          </w:rPr>
          <w:t>{</w:t>
        </w:r>
      </w:ins>
      <w:del w:id="234" w:author="Eric Deutsch" w:date="2023-01-10T10:35:00Z">
        <w:r w:rsidRPr="001B07F7" w:rsidDel="00CB7C3A">
          <w:rPr>
            <w:lang w:val="en-US"/>
          </w:rPr>
          <w:delText>"</w:delText>
        </w:r>
      </w:del>
      <w:r w:rsidRPr="001B07F7">
        <w:rPr>
          <w:lang w:val="en-US"/>
        </w:rPr>
        <w:t>Adenosine</w:t>
      </w:r>
      <w:ins w:id="235" w:author="Eric Deutsch" w:date="2023-01-10T10:35:00Z">
        <w:r w:rsidR="00CB7C3A">
          <w:rPr>
            <w:lang w:val="en-US"/>
          </w:rPr>
          <w:t>}</w:t>
        </w:r>
      </w:ins>
      <w:del w:id="236" w:author="Eric Deutsch" w:date="2023-01-10T10:35:00Z">
        <w:r w:rsidRPr="001B07F7" w:rsidDel="00CB7C3A">
          <w:rPr>
            <w:lang w:val="en-US"/>
          </w:rPr>
          <w:delText>"</w:delText>
        </w:r>
      </w:del>
      <w:r w:rsidRPr="001B07F7">
        <w:rPr>
          <w:lang w:val="en-US"/>
        </w:rPr>
        <w:t>+HPO3^2 as the 2+ ion of adenosine monophosphate, but this is the aspirational goal. Tools MAY encode a list of known named compounds to annotate, but this is not required. Readers of this notation MUST simply understand that it is some external named ion, but are not obligated to understand more than that.</w:t>
      </w:r>
    </w:p>
    <w:p w14:paraId="0C3BB4E3" w14:textId="77777777" w:rsidR="00C65AD5" w:rsidRPr="001B07F7" w:rsidRDefault="00C65AD5" w:rsidP="00C65AD5">
      <w:pPr>
        <w:rPr>
          <w:lang w:val="en-US"/>
        </w:rPr>
      </w:pPr>
    </w:p>
    <w:p w14:paraId="69971D10" w14:textId="65ACFB28" w:rsidR="00C65AD5" w:rsidRDefault="00C65AD5" w:rsidP="00C65AD5">
      <w:pPr>
        <w:rPr>
          <w:ins w:id="237" w:author="Tim Van Den Bossche" w:date="2023-01-02T17:38:00Z"/>
          <w:lang w:val="en-US"/>
        </w:rPr>
      </w:pPr>
      <w:r w:rsidRPr="001B07F7">
        <w:rPr>
          <w:lang w:val="en-US"/>
        </w:rPr>
        <w:t xml:space="preserve">As another example, y1 and a2 and b2 ions are commonly very strong in HCD spectra, and one can easily assign such peaks otherwise not associated with the </w:t>
      </w:r>
      <w:r w:rsidR="002A2F46">
        <w:rPr>
          <w:lang w:val="en-US"/>
        </w:rPr>
        <w:t>putatively</w:t>
      </w:r>
      <w:r w:rsidRPr="001B07F7">
        <w:rPr>
          <w:lang w:val="en-US"/>
        </w:rPr>
        <w:t xml:space="preserve"> identified analyte. For example, if the primary analyte were a tryptic peptide </w:t>
      </w:r>
      <w:r w:rsidR="00EE6722">
        <w:rPr>
          <w:lang w:val="en-US"/>
        </w:rPr>
        <w:t>MYPEPTIDEK</w:t>
      </w:r>
      <w:r w:rsidRPr="001B07F7">
        <w:rPr>
          <w:lang w:val="en-US"/>
        </w:rPr>
        <w:t xml:space="preserve">, it </w:t>
      </w:r>
      <w:r w:rsidR="00EE6722">
        <w:rPr>
          <w:lang w:val="en-US"/>
        </w:rPr>
        <w:t>would</w:t>
      </w:r>
      <w:r w:rsidRPr="001B07F7">
        <w:rPr>
          <w:lang w:val="en-US"/>
        </w:rPr>
        <w:t xml:space="preserve"> not be unusual to see annotations such as:</w:t>
      </w:r>
    </w:p>
    <w:p w14:paraId="382C1AB4" w14:textId="77777777" w:rsidR="008C09CC" w:rsidRPr="001B07F7" w:rsidRDefault="008C09CC" w:rsidP="00C65AD5">
      <w:pPr>
        <w:rPr>
          <w:lang w:val="en-US"/>
        </w:rPr>
      </w:pPr>
    </w:p>
    <w:p w14:paraId="6542DC48" w14:textId="5295CDD3" w:rsidR="00C65AD5" w:rsidRPr="001B07F7" w:rsidRDefault="00C65AD5" w:rsidP="00C65AD5">
      <w:pPr>
        <w:rPr>
          <w:lang w:val="en-US"/>
        </w:rPr>
      </w:pPr>
      <w:r w:rsidRPr="001B07F7">
        <w:rPr>
          <w:lang w:val="en-US"/>
        </w:rPr>
        <w:t>0@_</w:t>
      </w:r>
      <w:ins w:id="238" w:author="Eric Deutsch" w:date="2023-01-10T10:36:00Z">
        <w:r w:rsidR="00CB7C3A">
          <w:rPr>
            <w:lang w:val="en-US"/>
          </w:rPr>
          <w:t>{</w:t>
        </w:r>
      </w:ins>
      <w:del w:id="239" w:author="Eric Deutsch" w:date="2023-01-10T10:36:00Z">
        <w:r w:rsidRPr="001B07F7" w:rsidDel="00CB7C3A">
          <w:rPr>
            <w:lang w:val="en-US"/>
          </w:rPr>
          <w:delText>"</w:delText>
        </w:r>
      </w:del>
      <w:r w:rsidRPr="001B07F7">
        <w:rPr>
          <w:lang w:val="en-US"/>
        </w:rPr>
        <w:t>y1(R)</w:t>
      </w:r>
      <w:ins w:id="240" w:author="Eric Deutsch" w:date="2023-01-10T10:35:00Z">
        <w:r w:rsidR="00CB7C3A">
          <w:rPr>
            <w:lang w:val="en-US"/>
          </w:rPr>
          <w:t>}</w:t>
        </w:r>
      </w:ins>
      <w:del w:id="241" w:author="Eric Deutsch" w:date="2023-01-10T10:35:00Z">
        <w:r w:rsidRPr="001B07F7" w:rsidDel="00CB7C3A">
          <w:rPr>
            <w:lang w:val="en-US"/>
          </w:rPr>
          <w:delText>"</w:delText>
        </w:r>
      </w:del>
    </w:p>
    <w:p w14:paraId="51099E75" w14:textId="33ED74AA" w:rsidR="00C65AD5" w:rsidRPr="001B07F7" w:rsidRDefault="00C65AD5" w:rsidP="00C65AD5">
      <w:pPr>
        <w:rPr>
          <w:lang w:val="en-US"/>
        </w:rPr>
      </w:pPr>
      <w:r w:rsidRPr="001B07F7">
        <w:rPr>
          <w:lang w:val="en-US"/>
        </w:rPr>
        <w:t>0@_</w:t>
      </w:r>
      <w:ins w:id="242" w:author="Eric Deutsch" w:date="2023-01-10T10:36:00Z">
        <w:r w:rsidR="00CB7C3A">
          <w:rPr>
            <w:lang w:val="en-US"/>
          </w:rPr>
          <w:t>{</w:t>
        </w:r>
      </w:ins>
      <w:del w:id="243" w:author="Eric Deutsch" w:date="2023-01-10T10:36:00Z">
        <w:r w:rsidRPr="001B07F7" w:rsidDel="00CB7C3A">
          <w:rPr>
            <w:lang w:val="en-US"/>
          </w:rPr>
          <w:delText>"</w:delText>
        </w:r>
      </w:del>
      <w:r w:rsidRPr="001B07F7">
        <w:rPr>
          <w:lang w:val="en-US"/>
        </w:rPr>
        <w:t>a2(LP)</w:t>
      </w:r>
      <w:ins w:id="244" w:author="Eric Deutsch" w:date="2023-01-10T10:35:00Z">
        <w:r w:rsidR="00CB7C3A">
          <w:rPr>
            <w:lang w:val="en-US"/>
          </w:rPr>
          <w:t>}</w:t>
        </w:r>
      </w:ins>
      <w:del w:id="245" w:author="Eric Deutsch" w:date="2023-01-10T10:35:00Z">
        <w:r w:rsidRPr="001B07F7" w:rsidDel="00CB7C3A">
          <w:rPr>
            <w:lang w:val="en-US"/>
          </w:rPr>
          <w:delText>"</w:delText>
        </w:r>
      </w:del>
    </w:p>
    <w:p w14:paraId="591E09F8" w14:textId="4BD217AA" w:rsidR="00AF0DAC" w:rsidRPr="001B07F7" w:rsidRDefault="00AF0DAC" w:rsidP="00AF0DAC">
      <w:pPr>
        <w:rPr>
          <w:lang w:val="en-US"/>
        </w:rPr>
      </w:pPr>
      <w:r>
        <w:rPr>
          <w:lang w:val="en-US"/>
        </w:rPr>
        <w:t>0@_</w:t>
      </w:r>
      <w:ins w:id="246" w:author="Eric Deutsch" w:date="2023-01-10T10:36:00Z">
        <w:r w:rsidR="00CB7C3A">
          <w:rPr>
            <w:lang w:val="en-US"/>
          </w:rPr>
          <w:t>{</w:t>
        </w:r>
      </w:ins>
      <w:del w:id="247" w:author="Eric Deutsch" w:date="2023-01-10T10:36:00Z">
        <w:r w:rsidDel="00CB7C3A">
          <w:rPr>
            <w:lang w:val="en-US"/>
          </w:rPr>
          <w:delText>"</w:delText>
        </w:r>
      </w:del>
      <w:r>
        <w:rPr>
          <w:lang w:val="en-US"/>
        </w:rPr>
        <w:t>b</w:t>
      </w:r>
      <w:r w:rsidRPr="001B07F7">
        <w:rPr>
          <w:lang w:val="en-US"/>
        </w:rPr>
        <w:t>2(LP)</w:t>
      </w:r>
      <w:ins w:id="248" w:author="Eric Deutsch" w:date="2023-01-10T10:35:00Z">
        <w:r w:rsidR="00CB7C3A">
          <w:rPr>
            <w:lang w:val="en-US"/>
          </w:rPr>
          <w:t>}</w:t>
        </w:r>
      </w:ins>
      <w:del w:id="249" w:author="Eric Deutsch" w:date="2023-01-10T10:35:00Z">
        <w:r w:rsidRPr="001B07F7" w:rsidDel="00CB7C3A">
          <w:rPr>
            <w:lang w:val="en-US"/>
          </w:rPr>
          <w:delText>"</w:delText>
        </w:r>
      </w:del>
    </w:p>
    <w:p w14:paraId="305F5881" w14:textId="77777777" w:rsidR="0091629A" w:rsidRPr="001B07F7" w:rsidRDefault="0091629A" w:rsidP="00C65AD5">
      <w:pPr>
        <w:rPr>
          <w:lang w:val="en-US"/>
        </w:rPr>
      </w:pPr>
    </w:p>
    <w:p w14:paraId="0391BADE" w14:textId="3459AD34" w:rsidR="00C65AD5" w:rsidRPr="001B07F7" w:rsidRDefault="00C65AD5" w:rsidP="00C65AD5">
      <w:pPr>
        <w:rPr>
          <w:lang w:val="en-US"/>
        </w:rPr>
      </w:pPr>
      <w:r w:rsidRPr="001B07F7">
        <w:rPr>
          <w:lang w:val="en-US"/>
        </w:rPr>
        <w:t>which signify that 3 reasonably prominent peaks are not explained by the analyte, but yet, are explainable</w:t>
      </w:r>
      <w:r w:rsidR="00EE6722">
        <w:rPr>
          <w:lang w:val="en-US"/>
        </w:rPr>
        <w:t xml:space="preserve"> as common contaminant ions</w:t>
      </w:r>
      <w:r w:rsidRPr="001B07F7">
        <w:rPr>
          <w:lang w:val="en-US"/>
        </w:rPr>
        <w:t>. Nearly every high S/N HCD spectrum has both y1(K) and y1(R) although only one m</w:t>
      </w:r>
      <w:r w:rsidR="00EE6722">
        <w:rPr>
          <w:lang w:val="en-US"/>
        </w:rPr>
        <w:t>atches the likely analyte.</w:t>
      </w:r>
    </w:p>
    <w:p w14:paraId="68A5B842" w14:textId="77777777" w:rsidR="00C65AD5" w:rsidRPr="001B07F7" w:rsidRDefault="00C65AD5" w:rsidP="00C65AD5">
      <w:pPr>
        <w:rPr>
          <w:lang w:val="en-US"/>
        </w:rPr>
      </w:pPr>
    </w:p>
    <w:p w14:paraId="2B6F6CCF" w14:textId="081E6F54" w:rsidR="00C65AD5" w:rsidRPr="001B07F7" w:rsidRDefault="00C65AD5" w:rsidP="002430BC">
      <w:pPr>
        <w:pStyle w:val="Heading3"/>
      </w:pPr>
      <w:bookmarkStart w:id="250" w:name="_Toc124242611"/>
      <w:r w:rsidRPr="001B07F7">
        <w:t>Chemical Formulas</w:t>
      </w:r>
      <w:bookmarkEnd w:id="250"/>
      <w:r w:rsidRPr="001B07F7">
        <w:t xml:space="preserve"> </w:t>
      </w:r>
    </w:p>
    <w:p w14:paraId="00000213" w14:textId="6CAE0DC6" w:rsidR="004D32AB" w:rsidRPr="001B07F7" w:rsidRDefault="004D32AB" w:rsidP="002923AC">
      <w:pPr>
        <w:rPr>
          <w:lang w:val="en-US"/>
        </w:rPr>
      </w:pPr>
    </w:p>
    <w:p w14:paraId="073A2BD1" w14:textId="276E76E6" w:rsidR="00C65AD5" w:rsidRPr="001B07F7" w:rsidRDefault="00C65AD5" w:rsidP="00C65AD5">
      <w:pPr>
        <w:rPr>
          <w:lang w:val="en-US"/>
        </w:rPr>
      </w:pPr>
      <w:r w:rsidRPr="001B07F7">
        <w:rPr>
          <w:lang w:val="en-US"/>
        </w:rPr>
        <w:t>Chemical formulas for identified peaks may be encoded if they are non-</w:t>
      </w:r>
      <w:proofErr w:type="spellStart"/>
      <w:r w:rsidRPr="001B07F7">
        <w:rPr>
          <w:lang w:val="en-US"/>
        </w:rPr>
        <w:t>peptidic</w:t>
      </w:r>
      <w:proofErr w:type="spellEnd"/>
      <w:r w:rsidRPr="001B07F7">
        <w:rPr>
          <w:lang w:val="en-US"/>
        </w:rPr>
        <w:t xml:space="preserve"> in origin. This may be useful for contamination peaks or for small molecule spectra where the small molecule is a named analyte. Chemical formulas MUST be prefixed by ‘f’, </w:t>
      </w:r>
      <w:r w:rsidRPr="001B07F7">
        <w:rPr>
          <w:lang w:val="en-US"/>
        </w:rPr>
        <w:lastRenderedPageBreak/>
        <w:t>enclosed in curly braces, and follow the format</w:t>
      </w:r>
      <w:r w:rsidR="0002060D">
        <w:rPr>
          <w:lang w:val="en-US"/>
        </w:rPr>
        <w:t>ting</w:t>
      </w:r>
      <w:r w:rsidRPr="001B07F7">
        <w:rPr>
          <w:lang w:val="en-US"/>
        </w:rPr>
        <w:t xml:space="preserve"> described below in the neutral loss subsection.</w:t>
      </w:r>
    </w:p>
    <w:p w14:paraId="6C535731" w14:textId="5444F327" w:rsidR="00C65AD5" w:rsidRPr="001B07F7" w:rsidRDefault="00C65AD5" w:rsidP="002923AC">
      <w:pPr>
        <w:rPr>
          <w:lang w:val="en-US"/>
        </w:rPr>
      </w:pPr>
    </w:p>
    <w:p w14:paraId="140EE172" w14:textId="77777777" w:rsidR="00C65AD5" w:rsidRPr="001B07F7" w:rsidRDefault="00C65AD5" w:rsidP="00C65AD5">
      <w:pPr>
        <w:rPr>
          <w:lang w:val="en-US"/>
        </w:rPr>
      </w:pPr>
      <w:r w:rsidRPr="001B07F7">
        <w:rPr>
          <w:lang w:val="en-US"/>
        </w:rPr>
        <w:t xml:space="preserve">An example from </w:t>
      </w:r>
      <w:proofErr w:type="spellStart"/>
      <w:r w:rsidRPr="001B07F7">
        <w:rPr>
          <w:lang w:val="en-US"/>
        </w:rPr>
        <w:t>MassBank</w:t>
      </w:r>
      <w:proofErr w:type="spellEnd"/>
      <w:r w:rsidRPr="001B07F7">
        <w:rPr>
          <w:lang w:val="en-US"/>
        </w:rPr>
        <w:t xml:space="preserve"> </w:t>
      </w:r>
      <w:hyperlink r:id="rId19">
        <w:r w:rsidRPr="001B07F7">
          <w:rPr>
            <w:color w:val="1155CC"/>
            <w:u w:val="single"/>
            <w:lang w:val="en-US"/>
          </w:rPr>
          <w:t>https://massbank.eu/MassBank/RecordDisplay.jsp?id=SM858102</w:t>
        </w:r>
      </w:hyperlink>
      <w:r w:rsidRPr="001B07F7">
        <w:rPr>
          <w:lang w:val="en-US"/>
        </w:rPr>
        <w:t xml:space="preserve"> adapted for this format is as follows:</w:t>
      </w:r>
    </w:p>
    <w:p w14:paraId="19EB8E6F" w14:textId="77777777" w:rsidR="00C65AD5" w:rsidRPr="001B07F7" w:rsidRDefault="00C65AD5" w:rsidP="00C65AD5">
      <w:pPr>
        <w:rPr>
          <w:lang w:val="en-US"/>
        </w:rPr>
      </w:pPr>
    </w:p>
    <w:p w14:paraId="7CC3FEC1" w14:textId="77777777" w:rsidR="00C65AD5" w:rsidRPr="001B07F7" w:rsidRDefault="00C65AD5" w:rsidP="00C65AD5">
      <w:pPr>
        <w:rPr>
          <w:rFonts w:ascii="Courier New" w:eastAsia="Courier New" w:hAnsi="Courier New" w:cs="Courier New"/>
          <w:sz w:val="20"/>
          <w:szCs w:val="20"/>
          <w:lang w:val="en-US"/>
        </w:rPr>
      </w:pPr>
      <w:r w:rsidRPr="001B07F7">
        <w:rPr>
          <w:rFonts w:ascii="Courier New" w:eastAsia="Courier New" w:hAnsi="Courier New" w:cs="Courier New"/>
          <w:sz w:val="20"/>
          <w:szCs w:val="20"/>
          <w:lang w:val="en-US"/>
        </w:rPr>
        <w:t xml:space="preserve">  165.0698   </w:t>
      </w:r>
      <w:proofErr w:type="gramStart"/>
      <w:r w:rsidRPr="001B07F7">
        <w:rPr>
          <w:rFonts w:ascii="Courier New" w:eastAsia="Courier New" w:hAnsi="Courier New" w:cs="Courier New"/>
          <w:sz w:val="20"/>
          <w:szCs w:val="20"/>
          <w:lang w:val="en-US"/>
        </w:rPr>
        <w:t>104629.2  f</w:t>
      </w:r>
      <w:proofErr w:type="gramEnd"/>
      <w:r w:rsidRPr="001B07F7">
        <w:rPr>
          <w:rFonts w:ascii="Courier New" w:eastAsia="Courier New" w:hAnsi="Courier New" w:cs="Courier New"/>
          <w:sz w:val="20"/>
          <w:szCs w:val="20"/>
          <w:lang w:val="en-US"/>
        </w:rPr>
        <w:t>{C13H9}/-0.55ppm</w:t>
      </w:r>
    </w:p>
    <w:p w14:paraId="0611286E" w14:textId="77777777" w:rsidR="00C65AD5" w:rsidRPr="001B07F7" w:rsidRDefault="00C65AD5" w:rsidP="00C65AD5">
      <w:pPr>
        <w:rPr>
          <w:rFonts w:ascii="Courier New" w:eastAsia="Courier New" w:hAnsi="Courier New" w:cs="Courier New"/>
          <w:sz w:val="20"/>
          <w:szCs w:val="20"/>
          <w:lang w:val="en-US"/>
        </w:rPr>
      </w:pPr>
      <w:r w:rsidRPr="001B07F7">
        <w:rPr>
          <w:rFonts w:ascii="Courier New" w:eastAsia="Courier New" w:hAnsi="Courier New" w:cs="Courier New"/>
          <w:sz w:val="20"/>
          <w:szCs w:val="20"/>
          <w:lang w:val="en-US"/>
        </w:rPr>
        <w:t xml:space="preserve">  167.0730   </w:t>
      </w:r>
      <w:proofErr w:type="gramStart"/>
      <w:r w:rsidRPr="001B07F7">
        <w:rPr>
          <w:rFonts w:ascii="Courier New" w:eastAsia="Courier New" w:hAnsi="Courier New" w:cs="Courier New"/>
          <w:sz w:val="20"/>
          <w:szCs w:val="20"/>
          <w:lang w:val="en-US"/>
        </w:rPr>
        <w:t>479334.8  f</w:t>
      </w:r>
      <w:proofErr w:type="gramEnd"/>
      <w:r w:rsidRPr="001B07F7">
        <w:rPr>
          <w:rFonts w:ascii="Courier New" w:eastAsia="Courier New" w:hAnsi="Courier New" w:cs="Courier New"/>
          <w:sz w:val="20"/>
          <w:szCs w:val="20"/>
          <w:lang w:val="en-US"/>
        </w:rPr>
        <w:t>{C12H9N}/0.06ppm</w:t>
      </w:r>
    </w:p>
    <w:p w14:paraId="5B48B03E" w14:textId="77777777" w:rsidR="00C65AD5" w:rsidRPr="001B07F7" w:rsidRDefault="00C65AD5" w:rsidP="00C65AD5">
      <w:pPr>
        <w:rPr>
          <w:rFonts w:ascii="Courier New" w:eastAsia="Courier New" w:hAnsi="Courier New" w:cs="Courier New"/>
          <w:sz w:val="20"/>
          <w:szCs w:val="20"/>
          <w:lang w:val="en-US"/>
        </w:rPr>
      </w:pPr>
      <w:r w:rsidRPr="001B07F7">
        <w:rPr>
          <w:rFonts w:ascii="Courier New" w:eastAsia="Courier New" w:hAnsi="Courier New" w:cs="Courier New"/>
          <w:sz w:val="20"/>
          <w:szCs w:val="20"/>
          <w:lang w:val="en-US"/>
        </w:rPr>
        <w:t xml:space="preserve">  179.0726    </w:t>
      </w:r>
      <w:proofErr w:type="gramStart"/>
      <w:r w:rsidRPr="001B07F7">
        <w:rPr>
          <w:rFonts w:ascii="Courier New" w:eastAsia="Courier New" w:hAnsi="Courier New" w:cs="Courier New"/>
          <w:sz w:val="20"/>
          <w:szCs w:val="20"/>
          <w:lang w:val="en-US"/>
        </w:rPr>
        <w:t>82567.1  f</w:t>
      </w:r>
      <w:proofErr w:type="gramEnd"/>
      <w:r w:rsidRPr="001B07F7">
        <w:rPr>
          <w:rFonts w:ascii="Courier New" w:eastAsia="Courier New" w:hAnsi="Courier New" w:cs="Courier New"/>
          <w:sz w:val="20"/>
          <w:szCs w:val="20"/>
          <w:lang w:val="en-US"/>
        </w:rPr>
        <w:t>{C13H9N}/-2.01ppm</w:t>
      </w:r>
    </w:p>
    <w:p w14:paraId="0E9E21C7" w14:textId="77777777" w:rsidR="00C65AD5" w:rsidRPr="001B07F7" w:rsidRDefault="00C65AD5" w:rsidP="00C65AD5">
      <w:pPr>
        <w:rPr>
          <w:rFonts w:ascii="Courier New" w:eastAsia="Courier New" w:hAnsi="Courier New" w:cs="Courier New"/>
          <w:sz w:val="20"/>
          <w:szCs w:val="20"/>
          <w:lang w:val="en-US"/>
        </w:rPr>
      </w:pPr>
      <w:r w:rsidRPr="001B07F7">
        <w:rPr>
          <w:rFonts w:ascii="Courier New" w:eastAsia="Courier New" w:hAnsi="Courier New" w:cs="Courier New"/>
          <w:sz w:val="20"/>
          <w:szCs w:val="20"/>
          <w:lang w:val="en-US"/>
        </w:rPr>
        <w:t xml:space="preserve">  180.0808 27526884.</w:t>
      </w:r>
      <w:proofErr w:type="gramStart"/>
      <w:r w:rsidRPr="001B07F7">
        <w:rPr>
          <w:rFonts w:ascii="Courier New" w:eastAsia="Courier New" w:hAnsi="Courier New" w:cs="Courier New"/>
          <w:sz w:val="20"/>
          <w:szCs w:val="20"/>
          <w:lang w:val="en-US"/>
        </w:rPr>
        <w:t>0  f</w:t>
      </w:r>
      <w:proofErr w:type="gramEnd"/>
      <w:r w:rsidRPr="001B07F7">
        <w:rPr>
          <w:rFonts w:ascii="Courier New" w:eastAsia="Courier New" w:hAnsi="Courier New" w:cs="Courier New"/>
          <w:sz w:val="20"/>
          <w:szCs w:val="20"/>
          <w:lang w:val="en-US"/>
        </w:rPr>
        <w:t>{C13H10N}/-0.11ppm</w:t>
      </w:r>
    </w:p>
    <w:p w14:paraId="63828E4E" w14:textId="77777777" w:rsidR="00C65AD5" w:rsidRPr="001B07F7" w:rsidRDefault="00C65AD5" w:rsidP="00C65AD5">
      <w:pPr>
        <w:rPr>
          <w:rFonts w:ascii="Courier New" w:eastAsia="Courier New" w:hAnsi="Courier New" w:cs="Courier New"/>
          <w:sz w:val="20"/>
          <w:szCs w:val="20"/>
          <w:lang w:val="en-US"/>
        </w:rPr>
      </w:pPr>
      <w:r w:rsidRPr="001B07F7">
        <w:rPr>
          <w:rFonts w:ascii="Courier New" w:eastAsia="Courier New" w:hAnsi="Courier New" w:cs="Courier New"/>
          <w:sz w:val="20"/>
          <w:szCs w:val="20"/>
          <w:lang w:val="en-US"/>
        </w:rPr>
        <w:t xml:space="preserve">  181.0886   </w:t>
      </w:r>
      <w:proofErr w:type="gramStart"/>
      <w:r w:rsidRPr="001B07F7">
        <w:rPr>
          <w:rFonts w:ascii="Courier New" w:eastAsia="Courier New" w:hAnsi="Courier New" w:cs="Courier New"/>
          <w:sz w:val="20"/>
          <w:szCs w:val="20"/>
          <w:lang w:val="en-US"/>
        </w:rPr>
        <w:t>783300.1  f</w:t>
      </w:r>
      <w:proofErr w:type="gramEnd"/>
      <w:r w:rsidRPr="001B07F7">
        <w:rPr>
          <w:rFonts w:ascii="Courier New" w:eastAsia="Courier New" w:hAnsi="Courier New" w:cs="Courier New"/>
          <w:sz w:val="20"/>
          <w:szCs w:val="20"/>
          <w:lang w:val="en-US"/>
        </w:rPr>
        <w:t>{C13H11N}/-0.09ppm</w:t>
      </w:r>
    </w:p>
    <w:p w14:paraId="229A3D53" w14:textId="77777777" w:rsidR="00C65AD5" w:rsidRPr="001B07F7" w:rsidRDefault="00C65AD5" w:rsidP="00C65AD5">
      <w:pPr>
        <w:rPr>
          <w:rFonts w:ascii="Courier New" w:eastAsia="Courier New" w:hAnsi="Courier New" w:cs="Courier New"/>
          <w:sz w:val="20"/>
          <w:szCs w:val="20"/>
          <w:lang w:val="en-US"/>
        </w:rPr>
      </w:pPr>
      <w:r w:rsidRPr="001B07F7">
        <w:rPr>
          <w:rFonts w:ascii="Courier New" w:eastAsia="Courier New" w:hAnsi="Courier New" w:cs="Courier New"/>
          <w:sz w:val="20"/>
          <w:szCs w:val="20"/>
          <w:lang w:val="en-US"/>
        </w:rPr>
        <w:t xml:space="preserve">  </w:t>
      </w:r>
      <w:proofErr w:type="gramStart"/>
      <w:r w:rsidRPr="001B07F7">
        <w:rPr>
          <w:rFonts w:ascii="Courier New" w:eastAsia="Courier New" w:hAnsi="Courier New" w:cs="Courier New"/>
          <w:sz w:val="20"/>
          <w:szCs w:val="20"/>
          <w:lang w:val="en-US"/>
        </w:rPr>
        <w:t>182.0965  6583053.0</w:t>
      </w:r>
      <w:proofErr w:type="gramEnd"/>
      <w:r w:rsidRPr="001B07F7">
        <w:rPr>
          <w:rFonts w:ascii="Courier New" w:eastAsia="Courier New" w:hAnsi="Courier New" w:cs="Courier New"/>
          <w:sz w:val="20"/>
          <w:szCs w:val="20"/>
          <w:lang w:val="en-US"/>
        </w:rPr>
        <w:t xml:space="preserve">  f{C13H12N}/0.26ppm</w:t>
      </w:r>
    </w:p>
    <w:p w14:paraId="122F5DB7" w14:textId="77777777" w:rsidR="00C65AD5" w:rsidRPr="001B07F7" w:rsidRDefault="00C65AD5" w:rsidP="00C65AD5">
      <w:pPr>
        <w:rPr>
          <w:rFonts w:ascii="Courier New" w:eastAsia="Courier New" w:hAnsi="Courier New" w:cs="Courier New"/>
          <w:sz w:val="20"/>
          <w:szCs w:val="20"/>
          <w:lang w:val="en-US"/>
        </w:rPr>
      </w:pPr>
      <w:r w:rsidRPr="001B07F7">
        <w:rPr>
          <w:rFonts w:ascii="Courier New" w:eastAsia="Courier New" w:hAnsi="Courier New" w:cs="Courier New"/>
          <w:sz w:val="20"/>
          <w:szCs w:val="20"/>
          <w:lang w:val="en-US"/>
        </w:rPr>
        <w:t xml:space="preserve">  192.0808   </w:t>
      </w:r>
      <w:proofErr w:type="gramStart"/>
      <w:r w:rsidRPr="001B07F7">
        <w:rPr>
          <w:rFonts w:ascii="Courier New" w:eastAsia="Courier New" w:hAnsi="Courier New" w:cs="Courier New"/>
          <w:sz w:val="20"/>
          <w:szCs w:val="20"/>
          <w:lang w:val="en-US"/>
        </w:rPr>
        <w:t>189835.2  f</w:t>
      </w:r>
      <w:proofErr w:type="gramEnd"/>
      <w:r w:rsidRPr="001B07F7">
        <w:rPr>
          <w:rFonts w:ascii="Courier New" w:eastAsia="Courier New" w:hAnsi="Courier New" w:cs="Courier New"/>
          <w:sz w:val="20"/>
          <w:szCs w:val="20"/>
          <w:lang w:val="en-US"/>
        </w:rPr>
        <w:t>{C14H10N}/0.19ppm</w:t>
      </w:r>
    </w:p>
    <w:p w14:paraId="3E2AF0AD" w14:textId="77777777" w:rsidR="00C65AD5" w:rsidRPr="001B07F7" w:rsidRDefault="00C65AD5" w:rsidP="00C65AD5">
      <w:pPr>
        <w:rPr>
          <w:rFonts w:ascii="Courier New" w:eastAsia="Courier New" w:hAnsi="Courier New" w:cs="Courier New"/>
          <w:sz w:val="20"/>
          <w:szCs w:val="20"/>
          <w:lang w:val="en-US"/>
        </w:rPr>
      </w:pPr>
      <w:r w:rsidRPr="001B07F7">
        <w:rPr>
          <w:rFonts w:ascii="Courier New" w:eastAsia="Courier New" w:hAnsi="Courier New" w:cs="Courier New"/>
          <w:sz w:val="20"/>
          <w:szCs w:val="20"/>
          <w:lang w:val="en-US"/>
        </w:rPr>
        <w:t xml:space="preserve">  193.0887    </w:t>
      </w:r>
      <w:proofErr w:type="gramStart"/>
      <w:r w:rsidRPr="001B07F7">
        <w:rPr>
          <w:rFonts w:ascii="Courier New" w:eastAsia="Courier New" w:hAnsi="Courier New" w:cs="Courier New"/>
          <w:sz w:val="20"/>
          <w:szCs w:val="20"/>
          <w:lang w:val="en-US"/>
        </w:rPr>
        <w:t>66613.2  f</w:t>
      </w:r>
      <w:proofErr w:type="gramEnd"/>
      <w:r w:rsidRPr="001B07F7">
        <w:rPr>
          <w:rFonts w:ascii="Courier New" w:eastAsia="Courier New" w:hAnsi="Courier New" w:cs="Courier New"/>
          <w:sz w:val="20"/>
          <w:szCs w:val="20"/>
          <w:lang w:val="en-US"/>
        </w:rPr>
        <w:t>{C14H11N}/0.45ppm</w:t>
      </w:r>
    </w:p>
    <w:p w14:paraId="105FE35C" w14:textId="77777777" w:rsidR="00C65AD5" w:rsidRPr="001B07F7" w:rsidRDefault="00C65AD5" w:rsidP="00C65AD5">
      <w:pPr>
        <w:rPr>
          <w:rFonts w:ascii="Courier New" w:eastAsia="Courier New" w:hAnsi="Courier New" w:cs="Courier New"/>
          <w:sz w:val="20"/>
          <w:szCs w:val="20"/>
          <w:lang w:val="en-US"/>
        </w:rPr>
      </w:pPr>
      <w:r w:rsidRPr="001B07F7">
        <w:rPr>
          <w:rFonts w:ascii="Courier New" w:eastAsia="Courier New" w:hAnsi="Courier New" w:cs="Courier New"/>
          <w:sz w:val="20"/>
          <w:szCs w:val="20"/>
          <w:lang w:val="en-US"/>
        </w:rPr>
        <w:t xml:space="preserve">  </w:t>
      </w:r>
      <w:proofErr w:type="gramStart"/>
      <w:r w:rsidRPr="001B07F7">
        <w:rPr>
          <w:rFonts w:ascii="Courier New" w:eastAsia="Courier New" w:hAnsi="Courier New" w:cs="Courier New"/>
          <w:sz w:val="20"/>
          <w:szCs w:val="20"/>
          <w:lang w:val="en-US"/>
        </w:rPr>
        <w:t>208.0757  1080071.1</w:t>
      </w:r>
      <w:proofErr w:type="gramEnd"/>
      <w:r w:rsidRPr="001B07F7">
        <w:rPr>
          <w:rFonts w:ascii="Courier New" w:eastAsia="Courier New" w:hAnsi="Courier New" w:cs="Courier New"/>
          <w:sz w:val="20"/>
          <w:szCs w:val="20"/>
          <w:lang w:val="en-US"/>
        </w:rPr>
        <w:t xml:space="preserve">  f{C14H10NO}/0.03ppm</w:t>
      </w:r>
    </w:p>
    <w:p w14:paraId="49A1F0FA" w14:textId="77777777" w:rsidR="00C65AD5" w:rsidRPr="001B07F7" w:rsidRDefault="00C65AD5" w:rsidP="00C65AD5">
      <w:pPr>
        <w:rPr>
          <w:lang w:val="en-US"/>
        </w:rPr>
      </w:pPr>
    </w:p>
    <w:p w14:paraId="64A67545" w14:textId="77777777" w:rsidR="00C65AD5" w:rsidRPr="001B07F7" w:rsidRDefault="00C65AD5" w:rsidP="00C65AD5">
      <w:pPr>
        <w:rPr>
          <w:lang w:val="en-US"/>
        </w:rPr>
      </w:pPr>
      <w:r w:rsidRPr="001B07F7">
        <w:rPr>
          <w:lang w:val="en-US"/>
        </w:rPr>
        <w:t>Other suffixes such as for isotope and charge state, as described elsewhere in this document, may be used following the chemical formulae, e.g.:</w:t>
      </w:r>
    </w:p>
    <w:p w14:paraId="60EDB8B9" w14:textId="77777777" w:rsidR="00C65AD5" w:rsidRPr="001B07F7" w:rsidRDefault="00C65AD5" w:rsidP="00C65AD5">
      <w:pPr>
        <w:rPr>
          <w:lang w:val="en-US"/>
        </w:rPr>
      </w:pPr>
    </w:p>
    <w:p w14:paraId="1AD47730" w14:textId="46528E2D" w:rsidR="00C65AD5" w:rsidRDefault="00C65AD5" w:rsidP="00C65AD5">
      <w:pPr>
        <w:rPr>
          <w:lang w:val="en-US"/>
        </w:rPr>
      </w:pPr>
      <w:r w:rsidRPr="001B07F7">
        <w:rPr>
          <w:lang w:val="en-US"/>
        </w:rPr>
        <w:t>f{C16H22</w:t>
      </w:r>
      <w:proofErr w:type="gramStart"/>
      <w:r w:rsidRPr="001B07F7">
        <w:rPr>
          <w:lang w:val="en-US"/>
        </w:rPr>
        <w:t>O}+</w:t>
      </w:r>
      <w:proofErr w:type="gramEnd"/>
      <w:r w:rsidRPr="001B07F7">
        <w:rPr>
          <w:lang w:val="en-US"/>
        </w:rPr>
        <w:t>i^3</w:t>
      </w:r>
    </w:p>
    <w:p w14:paraId="68253F7E" w14:textId="31C1EE64" w:rsidR="00F40EE1" w:rsidRDefault="00F40EE1" w:rsidP="00C65AD5">
      <w:pPr>
        <w:rPr>
          <w:lang w:val="en-US"/>
        </w:rPr>
      </w:pPr>
    </w:p>
    <w:p w14:paraId="77E34F9C" w14:textId="38468035" w:rsidR="00F40EE1" w:rsidRDefault="00F40EE1" w:rsidP="00C65AD5">
      <w:pPr>
        <w:rPr>
          <w:lang w:val="en-US"/>
        </w:rPr>
      </w:pPr>
      <w:r>
        <w:rPr>
          <w:lang w:val="en-US"/>
        </w:rPr>
        <w:t>The ProForma 2.0 specification</w:t>
      </w:r>
      <w:r w:rsidR="00A83C14">
        <w:rPr>
          <w:lang w:val="en-US"/>
        </w:rPr>
        <w:fldChar w:fldCharType="begin"/>
      </w:r>
      <w:r w:rsidR="00A83C14">
        <w:rPr>
          <w:lang w:val="en-US"/>
        </w:rPr>
        <w:instrText xml:space="preserve"> ADDIN ZOTERO_ITEM CSL_CITATION {"citationID":"gwe4LRzD","properties":{"formattedCitation":"\\super 5\\nosupersub{}","plainCitation":"5","noteIndex":0},"citationItems":[{"id":5879,"uris":["http://zotero.org/groups/2340792/items/JAJN35XT"],"itemData":{"id":5879,"type":"article-journal","abstract":"It is important for the proteomics community to have a standardized manner to represent all possible variations of a protein or peptide primary sequence, including natural, chemically induced, and artifactual modifications. The Human Proteome Organization Proteomics Standards Initiative in collaboration with several members of the Consortium for Top-Down Proteomics (CTDP) has developed a standard notation called ProForma 2.0, which is a substantial extension of the original ProForma notation developed by the CTDP. ProForma 2.0 aims to unify the representation of proteoforms and peptidoforms. ProForma 2.0 supports use cases needed for bottom-up and middle-/top-down proteomics approaches and allows the encoding of highly modified proteins and peptides using a human- and machine-readable string. ProForma 2.0 can be used to represent protein modifications in a specified or ambiguous location, designated by mass shifts, chemical formulas, or controlled vocabulary terms, including cross-links (natural and chemical) and atomic isotopes. Notational conventions are based on public controlled vocabularies and ontologies. The most up-to-date full specification document and information about software implementations are available at http://psidev.info/proforma.","container-title":"Journal of Proteome Research","DOI":"10.1021/acs.jproteome.1c00771","ISSN":"1535-3907","issue":"4","journalAbbreviation":"J Proteome Res","language":"eng","note":"PMID: 35290070\nPMCID: PMC7612572","page":"1189-1195","source":"PubMed","title":"Proteomics Standards Initiative's ProForma 2.0: Unifying the Encoding of Proteoforms and Peptidoforms","title-short":"Proteomics Standards Initiative's ProForma 2.0","volume":"21","author":[{"family":"LeDuc","given":"Richard D."},{"family":"Deutsch","given":"Eric W."},{"family":"Binz","given":"Pierre-Alain"},{"family":"Fellers","given":"Ryan T."},{"family":"Cesnik","given":"Anthony J."},{"family":"Klein","given":"Joshua A."},{"family":"Van Den Bossche","given":"Tim"},{"family":"Gabriels","given":"Ralf"},{"family":"Yalavarthi","given":"Arshika"},{"family":"Perez-Riverol","given":"Yasset"},{"family":"Carver","given":"Jeremy"},{"family":"Bittremieux","given":"Wout"},{"family":"Kawano","given":"Shin"},{"family":"Pullman","given":"Benjamin"},{"family":"Bandeira","given":"Nuno"},{"family":"Kelleher","given":"Neil L."},{"family":"Thomas","given":"Paul M."},{"family":"Vizcaíno","given":"Juan Antonio"}],"issued":{"date-parts":[["2022",4,1]]}}}],"schema":"https://github.com/citation-style-language/schema/raw/master/csl-citation.json"} </w:instrText>
      </w:r>
      <w:r w:rsidR="00A83C14">
        <w:rPr>
          <w:lang w:val="en-US"/>
        </w:rPr>
        <w:fldChar w:fldCharType="separate"/>
      </w:r>
      <w:r w:rsidR="00A83C14" w:rsidRPr="00A83C14">
        <w:rPr>
          <w:vertAlign w:val="superscript"/>
        </w:rPr>
        <w:t>5</w:t>
      </w:r>
      <w:r w:rsidR="00A83C14">
        <w:rPr>
          <w:lang w:val="en-US"/>
        </w:rPr>
        <w:fldChar w:fldCharType="end"/>
      </w:r>
      <w:r>
        <w:rPr>
          <w:lang w:val="en-US"/>
        </w:rPr>
        <w:t xml:space="preserve"> </w:t>
      </w:r>
      <w:r w:rsidR="003404D1">
        <w:rPr>
          <w:lang w:val="en-US"/>
        </w:rPr>
        <w:t>(</w:t>
      </w:r>
      <w:ins w:id="251" w:author="Eric Deutsch" w:date="2023-01-10T10:42:00Z">
        <w:r w:rsidR="00CB7C3A">
          <w:rPr>
            <w:lang w:val="en-US"/>
          </w:rPr>
          <w:fldChar w:fldCharType="begin"/>
        </w:r>
        <w:r w:rsidR="00CB7C3A">
          <w:rPr>
            <w:lang w:val="en-US"/>
          </w:rPr>
          <w:instrText xml:space="preserve"> HYPERLINK "</w:instrText>
        </w:r>
      </w:ins>
      <w:r w:rsidR="00CB7C3A" w:rsidRPr="003404D1">
        <w:rPr>
          <w:lang w:val="en-US"/>
        </w:rPr>
        <w:instrText>https://psidev.info/proforma</w:instrText>
      </w:r>
      <w:ins w:id="252" w:author="Eric Deutsch" w:date="2023-01-10T10:42:00Z">
        <w:r w:rsidR="00CB7C3A">
          <w:rPr>
            <w:lang w:val="en-US"/>
          </w:rPr>
          <w:instrText xml:space="preserve">" </w:instrText>
        </w:r>
        <w:r w:rsidR="00CB7C3A">
          <w:rPr>
            <w:lang w:val="en-US"/>
          </w:rPr>
        </w:r>
        <w:r w:rsidR="00CB7C3A">
          <w:rPr>
            <w:lang w:val="en-US"/>
          </w:rPr>
          <w:fldChar w:fldCharType="separate"/>
        </w:r>
      </w:ins>
      <w:r w:rsidR="00CB7C3A" w:rsidRPr="00760C71">
        <w:rPr>
          <w:rStyle w:val="Hyperlink"/>
          <w:lang w:val="en-US"/>
        </w:rPr>
        <w:t>https://psidev.info/proforma</w:t>
      </w:r>
      <w:ins w:id="253" w:author="Eric Deutsch" w:date="2023-01-10T10:42:00Z">
        <w:r w:rsidR="00CB7C3A">
          <w:rPr>
            <w:lang w:val="en-US"/>
          </w:rPr>
          <w:fldChar w:fldCharType="end"/>
        </w:r>
      </w:ins>
      <w:r w:rsidR="003404D1">
        <w:rPr>
          <w:lang w:val="en-US"/>
        </w:rPr>
        <w:t>)</w:t>
      </w:r>
      <w:r w:rsidR="003404D1" w:rsidRPr="003404D1">
        <w:rPr>
          <w:lang w:val="en-US"/>
        </w:rPr>
        <w:t xml:space="preserve"> </w:t>
      </w:r>
      <w:r>
        <w:rPr>
          <w:lang w:val="en-US"/>
        </w:rPr>
        <w:t>provides further rules on how to encode molecular formulas (e.g. recommended element ordering).</w:t>
      </w:r>
    </w:p>
    <w:p w14:paraId="44C11D4E" w14:textId="77777777" w:rsidR="00F40EE1" w:rsidRPr="001B07F7" w:rsidRDefault="00F40EE1" w:rsidP="00C65AD5">
      <w:pPr>
        <w:rPr>
          <w:lang w:val="en-US"/>
        </w:rPr>
      </w:pPr>
    </w:p>
    <w:p w14:paraId="7430FED9" w14:textId="5D930303" w:rsidR="00C65AD5" w:rsidRDefault="00C65AD5" w:rsidP="002923AC">
      <w:pPr>
        <w:rPr>
          <w:lang w:val="en-US"/>
        </w:rPr>
      </w:pPr>
    </w:p>
    <w:p w14:paraId="5CB37144" w14:textId="12D0D1FE" w:rsidR="0002060D" w:rsidRPr="00CB7C3A" w:rsidRDefault="008906B7" w:rsidP="002430BC">
      <w:pPr>
        <w:pStyle w:val="Heading3"/>
        <w:rPr>
          <w:rPrChange w:id="254" w:author="Eric Deutsch" w:date="2023-01-10T10:42:00Z">
            <w:rPr>
              <w:highlight w:val="yellow"/>
            </w:rPr>
          </w:rPrChange>
        </w:rPr>
      </w:pPr>
      <w:bookmarkStart w:id="255" w:name="_Toc124242612"/>
      <w:r w:rsidRPr="00CB7C3A">
        <w:rPr>
          <w:rPrChange w:id="256" w:author="Eric Deutsch" w:date="2023-01-10T10:42:00Z">
            <w:rPr>
              <w:highlight w:val="yellow"/>
            </w:rPr>
          </w:rPrChange>
        </w:rPr>
        <w:t>SMILES</w:t>
      </w:r>
      <w:r w:rsidR="0002060D" w:rsidRPr="00CB7C3A">
        <w:rPr>
          <w:rPrChange w:id="257" w:author="Eric Deutsch" w:date="2023-01-10T10:42:00Z">
            <w:rPr>
              <w:highlight w:val="yellow"/>
            </w:rPr>
          </w:rPrChange>
        </w:rPr>
        <w:t xml:space="preserve"> strings for chemical compounds</w:t>
      </w:r>
      <w:bookmarkEnd w:id="255"/>
      <w:r w:rsidR="0002060D" w:rsidRPr="00CB7C3A">
        <w:rPr>
          <w:rPrChange w:id="258" w:author="Eric Deutsch" w:date="2023-01-10T10:42:00Z">
            <w:rPr>
              <w:highlight w:val="yellow"/>
            </w:rPr>
          </w:rPrChange>
        </w:rPr>
        <w:t xml:space="preserve"> </w:t>
      </w:r>
    </w:p>
    <w:p w14:paraId="6B0D295F" w14:textId="77777777" w:rsidR="0002060D" w:rsidRPr="00CB7C3A" w:rsidRDefault="0002060D" w:rsidP="0002060D">
      <w:pPr>
        <w:rPr>
          <w:lang w:val="en-US"/>
          <w:rPrChange w:id="259" w:author="Eric Deutsch" w:date="2023-01-10T10:42:00Z">
            <w:rPr>
              <w:highlight w:val="yellow"/>
              <w:lang w:val="en-US"/>
            </w:rPr>
          </w:rPrChange>
        </w:rPr>
      </w:pPr>
    </w:p>
    <w:p w14:paraId="2456D9A6" w14:textId="23CBBF9D" w:rsidR="008906B7" w:rsidRPr="00CB7C3A" w:rsidRDefault="0002060D" w:rsidP="008906B7">
      <w:pPr>
        <w:rPr>
          <w:lang w:val="en-US"/>
          <w:rPrChange w:id="260" w:author="Eric Deutsch" w:date="2023-01-10T10:42:00Z">
            <w:rPr>
              <w:highlight w:val="yellow"/>
              <w:lang w:val="en-US"/>
            </w:rPr>
          </w:rPrChange>
        </w:rPr>
      </w:pPr>
      <w:r w:rsidRPr="00CB7C3A">
        <w:rPr>
          <w:lang w:val="en-US"/>
          <w:rPrChange w:id="261" w:author="Eric Deutsch" w:date="2023-01-10T10:42:00Z">
            <w:rPr>
              <w:highlight w:val="yellow"/>
              <w:lang w:val="en-US"/>
            </w:rPr>
          </w:rPrChange>
        </w:rPr>
        <w:t>Chemical compounds may also be expressed us</w:t>
      </w:r>
      <w:r w:rsidR="008906B7" w:rsidRPr="00CB7C3A">
        <w:rPr>
          <w:lang w:val="en-US"/>
          <w:rPrChange w:id="262" w:author="Eric Deutsch" w:date="2023-01-10T10:42:00Z">
            <w:rPr>
              <w:highlight w:val="yellow"/>
              <w:lang w:val="en-US"/>
            </w:rPr>
          </w:rPrChange>
        </w:rPr>
        <w:t xml:space="preserve">ing </w:t>
      </w:r>
      <w:r w:rsidRPr="00CB7C3A">
        <w:rPr>
          <w:lang w:val="en-US"/>
          <w:rPrChange w:id="263" w:author="Eric Deutsch" w:date="2023-01-10T10:42:00Z">
            <w:rPr>
              <w:highlight w:val="yellow"/>
              <w:lang w:val="en-US"/>
            </w:rPr>
          </w:rPrChange>
        </w:rPr>
        <w:t xml:space="preserve">SMILES </w:t>
      </w:r>
      <w:r w:rsidR="008906B7" w:rsidRPr="00CB7C3A">
        <w:rPr>
          <w:lang w:val="en-US"/>
          <w:rPrChange w:id="264" w:author="Eric Deutsch" w:date="2023-01-10T10:42:00Z">
            <w:rPr>
              <w:highlight w:val="yellow"/>
              <w:lang w:val="en-US"/>
            </w:rPr>
          </w:rPrChange>
        </w:rPr>
        <w:t>notation (</w:t>
      </w:r>
      <w:r w:rsidRPr="00CB7C3A">
        <w:fldChar w:fldCharType="begin"/>
      </w:r>
      <w:r w:rsidRPr="00CB7C3A">
        <w:instrText>HYPERLINK "https://en.wikipedia.org/wiki/Simplified_molecular-input_line-entry_system"</w:instrText>
      </w:r>
      <w:r w:rsidRPr="00CB7C3A">
        <w:fldChar w:fldCharType="separate"/>
      </w:r>
      <w:r w:rsidR="008906B7" w:rsidRPr="00CB7C3A">
        <w:rPr>
          <w:rStyle w:val="Hyperlink"/>
          <w:lang w:val="en-US"/>
          <w:rPrChange w:id="265" w:author="Eric Deutsch" w:date="2023-01-10T10:42:00Z">
            <w:rPr>
              <w:rStyle w:val="Hyperlink"/>
              <w:highlight w:val="yellow"/>
              <w:lang w:val="en-US"/>
            </w:rPr>
          </w:rPrChange>
        </w:rPr>
        <w:t>https://en.wikipedia.org/wiki/Simplified_molecular-input_line-entry_system</w:t>
      </w:r>
      <w:r w:rsidRPr="00CB7C3A">
        <w:rPr>
          <w:rStyle w:val="Hyperlink"/>
          <w:lang w:val="en-US"/>
          <w:rPrChange w:id="266" w:author="Eric Deutsch" w:date="2023-01-10T10:42:00Z">
            <w:rPr>
              <w:rStyle w:val="Hyperlink"/>
              <w:highlight w:val="yellow"/>
              <w:lang w:val="en-US"/>
            </w:rPr>
          </w:rPrChange>
        </w:rPr>
        <w:fldChar w:fldCharType="end"/>
      </w:r>
      <w:r w:rsidR="008906B7" w:rsidRPr="00CB7C3A">
        <w:rPr>
          <w:lang w:val="en-US"/>
          <w:rPrChange w:id="267" w:author="Eric Deutsch" w:date="2023-01-10T10:42:00Z">
            <w:rPr>
              <w:highlight w:val="yellow"/>
              <w:lang w:val="en-US"/>
            </w:rPr>
          </w:rPrChange>
        </w:rPr>
        <w:t>)</w:t>
      </w:r>
      <w:r w:rsidRPr="00CB7C3A">
        <w:rPr>
          <w:lang w:val="en-US"/>
          <w:rPrChange w:id="268" w:author="Eric Deutsch" w:date="2023-01-10T10:42:00Z">
            <w:rPr>
              <w:highlight w:val="yellow"/>
              <w:lang w:val="en-US"/>
            </w:rPr>
          </w:rPrChange>
        </w:rPr>
        <w:t>. SMILES strings MUST be prefixed by ‘s’ and enclosed in curly braces.</w:t>
      </w:r>
      <w:r w:rsidR="003404D1" w:rsidRPr="00CB7C3A">
        <w:rPr>
          <w:lang w:val="en-US"/>
          <w:rPrChange w:id="269" w:author="Eric Deutsch" w:date="2023-01-10T10:42:00Z">
            <w:rPr>
              <w:highlight w:val="yellow"/>
              <w:lang w:val="en-US"/>
            </w:rPr>
          </w:rPrChange>
        </w:rPr>
        <w:t xml:space="preserve"> </w:t>
      </w:r>
      <w:r w:rsidR="008906B7" w:rsidRPr="00CB7C3A">
        <w:rPr>
          <w:lang w:val="en-US"/>
          <w:rPrChange w:id="270" w:author="Eric Deutsch" w:date="2023-01-10T10:42:00Z">
            <w:rPr>
              <w:highlight w:val="yellow"/>
              <w:lang w:val="en-US"/>
            </w:rPr>
          </w:rPrChange>
        </w:rPr>
        <w:t>For example:</w:t>
      </w:r>
    </w:p>
    <w:p w14:paraId="4E8F2F3E" w14:textId="77777777" w:rsidR="008906B7" w:rsidRPr="00CB7C3A" w:rsidRDefault="008906B7" w:rsidP="008906B7">
      <w:pPr>
        <w:rPr>
          <w:rFonts w:ascii="Courier New" w:eastAsia="Courier New" w:hAnsi="Courier New" w:cs="Courier New"/>
          <w:sz w:val="20"/>
          <w:szCs w:val="20"/>
          <w:lang w:val="en-US"/>
          <w:rPrChange w:id="271" w:author="Eric Deutsch" w:date="2023-01-10T10:42:00Z">
            <w:rPr>
              <w:rFonts w:ascii="Courier New" w:eastAsia="Courier New" w:hAnsi="Courier New" w:cs="Courier New"/>
              <w:sz w:val="20"/>
              <w:szCs w:val="20"/>
              <w:highlight w:val="yellow"/>
              <w:lang w:val="en-US"/>
            </w:rPr>
          </w:rPrChange>
        </w:rPr>
      </w:pPr>
    </w:p>
    <w:p w14:paraId="76A721A9" w14:textId="77777777" w:rsidR="008906B7" w:rsidRPr="00CB7C3A" w:rsidRDefault="008906B7" w:rsidP="008906B7">
      <w:pPr>
        <w:rPr>
          <w:rFonts w:ascii="Courier New" w:eastAsia="Courier New" w:hAnsi="Courier New" w:cs="Courier New"/>
          <w:sz w:val="20"/>
          <w:szCs w:val="20"/>
          <w:lang w:val="en-US"/>
          <w:rPrChange w:id="272" w:author="Eric Deutsch" w:date="2023-01-10T10:42:00Z">
            <w:rPr>
              <w:rFonts w:ascii="Courier New" w:eastAsia="Courier New" w:hAnsi="Courier New" w:cs="Courier New"/>
              <w:sz w:val="20"/>
              <w:szCs w:val="20"/>
              <w:highlight w:val="yellow"/>
              <w:lang w:val="en-US"/>
            </w:rPr>
          </w:rPrChange>
        </w:rPr>
      </w:pPr>
      <w:r w:rsidRPr="00CB7C3A">
        <w:rPr>
          <w:rFonts w:ascii="Courier New" w:eastAsia="Courier New" w:hAnsi="Courier New" w:cs="Courier New"/>
          <w:sz w:val="20"/>
          <w:szCs w:val="20"/>
          <w:lang w:val="en-US"/>
          <w:rPrChange w:id="273" w:author="Eric Deutsch" w:date="2023-01-10T10:42:00Z">
            <w:rPr>
              <w:rFonts w:ascii="Courier New" w:eastAsia="Courier New" w:hAnsi="Courier New" w:cs="Courier New"/>
              <w:sz w:val="20"/>
              <w:szCs w:val="20"/>
              <w:highlight w:val="yellow"/>
              <w:lang w:val="en-US"/>
            </w:rPr>
          </w:rPrChange>
        </w:rPr>
        <w:t>s{</w:t>
      </w:r>
      <w:r w:rsidRPr="00CB7C3A">
        <w:rPr>
          <w:rStyle w:val="HTMLCode"/>
          <w:rPrChange w:id="274" w:author="Eric Deutsch" w:date="2023-01-10T10:42:00Z">
            <w:rPr>
              <w:rStyle w:val="HTMLCode"/>
              <w:highlight w:val="yellow"/>
            </w:rPr>
          </w:rPrChange>
        </w:rPr>
        <w:t>CN=C=O</w:t>
      </w:r>
      <w:r w:rsidRPr="00CB7C3A">
        <w:rPr>
          <w:rFonts w:ascii="Courier New" w:eastAsia="Courier New" w:hAnsi="Courier New" w:cs="Courier New"/>
          <w:sz w:val="20"/>
          <w:szCs w:val="20"/>
          <w:lang w:val="en-US"/>
          <w:rPrChange w:id="275" w:author="Eric Deutsch" w:date="2023-01-10T10:42:00Z">
            <w:rPr>
              <w:rFonts w:ascii="Courier New" w:eastAsia="Courier New" w:hAnsi="Courier New" w:cs="Courier New"/>
              <w:sz w:val="20"/>
              <w:szCs w:val="20"/>
              <w:highlight w:val="yellow"/>
              <w:lang w:val="en-US"/>
            </w:rPr>
          </w:rPrChange>
        </w:rPr>
        <w:t>}/-0.55ppm</w:t>
      </w:r>
    </w:p>
    <w:p w14:paraId="5F350FEE" w14:textId="5F3DC8F7" w:rsidR="008906B7" w:rsidRPr="00CB7C3A" w:rsidRDefault="008906B7" w:rsidP="008906B7">
      <w:pPr>
        <w:rPr>
          <w:rFonts w:ascii="Courier New" w:eastAsia="Courier New" w:hAnsi="Courier New" w:cs="Courier New"/>
          <w:sz w:val="20"/>
          <w:szCs w:val="20"/>
          <w:lang w:val="en-US"/>
          <w:rPrChange w:id="276" w:author="Eric Deutsch" w:date="2023-01-10T10:42:00Z">
            <w:rPr>
              <w:rFonts w:ascii="Courier New" w:eastAsia="Courier New" w:hAnsi="Courier New" w:cs="Courier New"/>
              <w:sz w:val="20"/>
              <w:szCs w:val="20"/>
              <w:highlight w:val="yellow"/>
              <w:lang w:val="en-US"/>
            </w:rPr>
          </w:rPrChange>
        </w:rPr>
      </w:pPr>
      <w:r w:rsidRPr="00CB7C3A">
        <w:rPr>
          <w:rFonts w:ascii="Courier New" w:eastAsia="Courier New" w:hAnsi="Courier New" w:cs="Courier New"/>
          <w:sz w:val="20"/>
          <w:szCs w:val="20"/>
          <w:lang w:val="en-US"/>
          <w:rPrChange w:id="277" w:author="Eric Deutsch" w:date="2023-01-10T10:42:00Z">
            <w:rPr>
              <w:rFonts w:ascii="Courier New" w:eastAsia="Courier New" w:hAnsi="Courier New" w:cs="Courier New"/>
              <w:sz w:val="20"/>
              <w:szCs w:val="20"/>
              <w:highlight w:val="yellow"/>
              <w:lang w:val="en-US"/>
            </w:rPr>
          </w:rPrChange>
        </w:rPr>
        <w:t>s{</w:t>
      </w:r>
      <w:r w:rsidRPr="00CB7C3A">
        <w:rPr>
          <w:rStyle w:val="HTMLCode"/>
          <w:rPrChange w:id="278" w:author="Eric Deutsch" w:date="2023-01-10T10:42:00Z">
            <w:rPr>
              <w:rStyle w:val="HTMLCode"/>
              <w:highlight w:val="yellow"/>
            </w:rPr>
          </w:rPrChange>
        </w:rPr>
        <w:t>C</w:t>
      </w:r>
      <w:r w:rsidR="008E2334" w:rsidRPr="00CB7C3A">
        <w:rPr>
          <w:rStyle w:val="HTMLCode"/>
          <w:rPrChange w:id="279" w:author="Eric Deutsch" w:date="2023-01-10T10:42:00Z">
            <w:rPr>
              <w:rStyle w:val="HTMLCode"/>
              <w:highlight w:val="yellow"/>
            </w:rPr>
          </w:rPrChange>
        </w:rPr>
        <w:t>o</w:t>
      </w:r>
      <w:r w:rsidRPr="00CB7C3A">
        <w:rPr>
          <w:rStyle w:val="HTMLCode"/>
          <w:rPrChange w:id="280" w:author="Eric Deutsch" w:date="2023-01-10T10:42:00Z">
            <w:rPr>
              <w:rStyle w:val="HTMLCode"/>
              <w:highlight w:val="yellow"/>
            </w:rPr>
          </w:rPrChange>
        </w:rPr>
        <w:t>c(c</w:t>
      </w:r>
      <w:proofErr w:type="gramStart"/>
      <w:r w:rsidRPr="00CB7C3A">
        <w:rPr>
          <w:rStyle w:val="HTMLCode"/>
          <w:rPrChange w:id="281" w:author="Eric Deutsch" w:date="2023-01-10T10:42:00Z">
            <w:rPr>
              <w:rStyle w:val="HTMLCode"/>
              <w:highlight w:val="yellow"/>
            </w:rPr>
          </w:rPrChange>
        </w:rPr>
        <w:t>1)cccc</w:t>
      </w:r>
      <w:proofErr w:type="gramEnd"/>
      <w:r w:rsidRPr="00CB7C3A">
        <w:rPr>
          <w:rStyle w:val="HTMLCode"/>
          <w:rPrChange w:id="282" w:author="Eric Deutsch" w:date="2023-01-10T10:42:00Z">
            <w:rPr>
              <w:rStyle w:val="HTMLCode"/>
              <w:highlight w:val="yellow"/>
            </w:rPr>
          </w:rPrChange>
        </w:rPr>
        <w:t>1C#N</w:t>
      </w:r>
      <w:r w:rsidRPr="00CB7C3A">
        <w:rPr>
          <w:rFonts w:ascii="Courier New" w:eastAsia="Courier New" w:hAnsi="Courier New" w:cs="Courier New"/>
          <w:sz w:val="20"/>
          <w:szCs w:val="20"/>
          <w:lang w:val="en-US"/>
          <w:rPrChange w:id="283" w:author="Eric Deutsch" w:date="2023-01-10T10:42:00Z">
            <w:rPr>
              <w:rFonts w:ascii="Courier New" w:eastAsia="Courier New" w:hAnsi="Courier New" w:cs="Courier New"/>
              <w:sz w:val="20"/>
              <w:szCs w:val="20"/>
              <w:highlight w:val="yellow"/>
              <w:lang w:val="en-US"/>
            </w:rPr>
          </w:rPrChange>
        </w:rPr>
        <w:t>}</w:t>
      </w:r>
      <w:r w:rsidR="00735A3D" w:rsidRPr="00CB7C3A">
        <w:rPr>
          <w:rFonts w:ascii="Courier New" w:eastAsia="Courier New" w:hAnsi="Courier New" w:cs="Courier New"/>
          <w:sz w:val="20"/>
          <w:szCs w:val="20"/>
          <w:lang w:val="en-US"/>
          <w:rPrChange w:id="284" w:author="Eric Deutsch" w:date="2023-01-10T10:42:00Z">
            <w:rPr>
              <w:rFonts w:ascii="Courier New" w:eastAsia="Courier New" w:hAnsi="Courier New" w:cs="Courier New"/>
              <w:sz w:val="20"/>
              <w:szCs w:val="20"/>
              <w:highlight w:val="yellow"/>
              <w:lang w:val="en-US"/>
            </w:rPr>
          </w:rPrChange>
        </w:rPr>
        <w:t>^2</w:t>
      </w:r>
      <w:r w:rsidRPr="00CB7C3A">
        <w:rPr>
          <w:rFonts w:ascii="Courier New" w:eastAsia="Courier New" w:hAnsi="Courier New" w:cs="Courier New"/>
          <w:sz w:val="20"/>
          <w:szCs w:val="20"/>
          <w:lang w:val="en-US"/>
          <w:rPrChange w:id="285" w:author="Eric Deutsch" w:date="2023-01-10T10:42:00Z">
            <w:rPr>
              <w:rFonts w:ascii="Courier New" w:eastAsia="Courier New" w:hAnsi="Courier New" w:cs="Courier New"/>
              <w:sz w:val="20"/>
              <w:szCs w:val="20"/>
              <w:highlight w:val="yellow"/>
              <w:lang w:val="en-US"/>
            </w:rPr>
          </w:rPrChange>
        </w:rPr>
        <w:t>/2.29ppm</w:t>
      </w:r>
    </w:p>
    <w:p w14:paraId="547536E8" w14:textId="77777777" w:rsidR="0002060D" w:rsidRPr="00CB7C3A" w:rsidRDefault="0002060D" w:rsidP="0002060D">
      <w:pPr>
        <w:rPr>
          <w:lang w:val="en-US"/>
          <w:rPrChange w:id="286" w:author="Eric Deutsch" w:date="2023-01-10T10:42:00Z">
            <w:rPr>
              <w:highlight w:val="yellow"/>
              <w:lang w:val="en-US"/>
            </w:rPr>
          </w:rPrChange>
        </w:rPr>
      </w:pPr>
    </w:p>
    <w:p w14:paraId="7DFF4C00" w14:textId="1A4A54FF" w:rsidR="0002060D" w:rsidRPr="00CB7C3A" w:rsidRDefault="0002060D" w:rsidP="0002060D">
      <w:pPr>
        <w:rPr>
          <w:lang w:val="en-US"/>
        </w:rPr>
      </w:pPr>
      <w:r w:rsidRPr="00CB7C3A">
        <w:rPr>
          <w:lang w:val="en-US"/>
          <w:rPrChange w:id="287" w:author="Eric Deutsch" w:date="2023-01-10T10:42:00Z">
            <w:rPr>
              <w:highlight w:val="yellow"/>
              <w:lang w:val="en-US"/>
            </w:rPr>
          </w:rPrChange>
        </w:rPr>
        <w:t xml:space="preserve">Other suffixes such as for isotope and charge state, as described elsewhere in this document, </w:t>
      </w:r>
      <w:r w:rsidR="008906B7" w:rsidRPr="00CB7C3A">
        <w:rPr>
          <w:lang w:val="en-US"/>
          <w:rPrChange w:id="288" w:author="Eric Deutsch" w:date="2023-01-10T10:42:00Z">
            <w:rPr>
              <w:highlight w:val="yellow"/>
              <w:lang w:val="en-US"/>
            </w:rPr>
          </w:rPrChange>
        </w:rPr>
        <w:t>MAY</w:t>
      </w:r>
      <w:r w:rsidRPr="00CB7C3A">
        <w:rPr>
          <w:lang w:val="en-US"/>
          <w:rPrChange w:id="289" w:author="Eric Deutsch" w:date="2023-01-10T10:42:00Z">
            <w:rPr>
              <w:highlight w:val="yellow"/>
              <w:lang w:val="en-US"/>
            </w:rPr>
          </w:rPrChange>
        </w:rPr>
        <w:t xml:space="preserve"> be used following the </w:t>
      </w:r>
      <w:r w:rsidR="008906B7" w:rsidRPr="00CB7C3A">
        <w:rPr>
          <w:lang w:val="en-US"/>
          <w:rPrChange w:id="290" w:author="Eric Deutsch" w:date="2023-01-10T10:42:00Z">
            <w:rPr>
              <w:highlight w:val="yellow"/>
              <w:lang w:val="en-US"/>
            </w:rPr>
          </w:rPrChange>
        </w:rPr>
        <w:t>SMILES string. SMILES strings are able to encode the putative locations of charges, but overall charge notation as described below in this document MUST be followed, irrespective of whether it is specified within the SMILES string.</w:t>
      </w:r>
      <w:r w:rsidR="00A42DEF" w:rsidRPr="00CB7C3A">
        <w:rPr>
          <w:lang w:val="en-US"/>
          <w:rPrChange w:id="291" w:author="Eric Deutsch" w:date="2023-01-10T10:42:00Z">
            <w:rPr>
              <w:highlight w:val="yellow"/>
              <w:lang w:val="en-US"/>
            </w:rPr>
          </w:rPrChange>
        </w:rPr>
        <w:t xml:space="preserve"> For example, a doubly charged ion should be written </w:t>
      </w:r>
      <w:proofErr w:type="gramStart"/>
      <w:r w:rsidR="00A42DEF" w:rsidRPr="00CB7C3A">
        <w:rPr>
          <w:lang w:val="en-US"/>
          <w:rPrChange w:id="292" w:author="Eric Deutsch" w:date="2023-01-10T10:42:00Z">
            <w:rPr>
              <w:highlight w:val="yellow"/>
              <w:lang w:val="en-US"/>
            </w:rPr>
          </w:rPrChange>
        </w:rPr>
        <w:t>s{</w:t>
      </w:r>
      <w:proofErr w:type="gramEnd"/>
      <w:r w:rsidR="00A42DEF" w:rsidRPr="00CB7C3A">
        <w:rPr>
          <w:lang w:val="en-US"/>
          <w:rPrChange w:id="293" w:author="Eric Deutsch" w:date="2023-01-10T10:42:00Z">
            <w:rPr>
              <w:highlight w:val="yellow"/>
              <w:lang w:val="en-US"/>
            </w:rPr>
          </w:rPrChange>
        </w:rPr>
        <w:t>…}^2 irrespective of whether charge information is present in the SMILES string.</w:t>
      </w:r>
    </w:p>
    <w:p w14:paraId="30AB7BC0" w14:textId="488EE231" w:rsidR="00735A3D" w:rsidRPr="001B07F7" w:rsidRDefault="00735A3D" w:rsidP="0002060D">
      <w:pPr>
        <w:rPr>
          <w:lang w:val="en-US"/>
        </w:rPr>
      </w:pPr>
      <w:r w:rsidRPr="00CB7C3A">
        <w:rPr>
          <w:lang w:val="en-US"/>
          <w:rPrChange w:id="294" w:author="Eric Deutsch" w:date="2023-01-10T10:42:00Z">
            <w:rPr>
              <w:highlight w:val="yellow"/>
              <w:lang w:val="en-US"/>
            </w:rPr>
          </w:rPrChange>
        </w:rPr>
        <w:t xml:space="preserve">At present, only SMILES is support, while </w:t>
      </w:r>
      <w:proofErr w:type="spellStart"/>
      <w:r w:rsidRPr="00CB7C3A">
        <w:rPr>
          <w:lang w:val="en-US"/>
          <w:rPrChange w:id="295" w:author="Eric Deutsch" w:date="2023-01-10T10:42:00Z">
            <w:rPr>
              <w:highlight w:val="yellow"/>
              <w:lang w:val="en-US"/>
            </w:rPr>
          </w:rPrChange>
        </w:rPr>
        <w:t>InChi</w:t>
      </w:r>
      <w:proofErr w:type="spellEnd"/>
      <w:r w:rsidRPr="00CB7C3A">
        <w:rPr>
          <w:lang w:val="en-US"/>
          <w:rPrChange w:id="296" w:author="Eric Deutsch" w:date="2023-01-10T10:42:00Z">
            <w:rPr>
              <w:highlight w:val="yellow"/>
              <w:lang w:val="en-US"/>
            </w:rPr>
          </w:rPrChange>
        </w:rPr>
        <w:t xml:space="preserve"> is not</w:t>
      </w:r>
      <w:r w:rsidR="00655CF0" w:rsidRPr="00CB7C3A">
        <w:rPr>
          <w:lang w:val="en-US"/>
          <w:rPrChange w:id="297" w:author="Eric Deutsch" w:date="2023-01-10T10:42:00Z">
            <w:rPr>
              <w:highlight w:val="yellow"/>
              <w:lang w:val="en-US"/>
            </w:rPr>
          </w:rPrChange>
        </w:rPr>
        <w:t xml:space="preserve"> supported</w:t>
      </w:r>
      <w:r w:rsidRPr="00CB7C3A">
        <w:rPr>
          <w:lang w:val="en-US"/>
          <w:rPrChange w:id="298" w:author="Eric Deutsch" w:date="2023-01-10T10:42:00Z">
            <w:rPr>
              <w:highlight w:val="yellow"/>
              <w:lang w:val="en-US"/>
            </w:rPr>
          </w:rPrChange>
        </w:rPr>
        <w:t>, because SMILES is more human readable.</w:t>
      </w:r>
    </w:p>
    <w:p w14:paraId="6BE76E44" w14:textId="77777777" w:rsidR="0002060D" w:rsidRPr="001B07F7" w:rsidRDefault="0002060D" w:rsidP="002923AC">
      <w:pPr>
        <w:rPr>
          <w:lang w:val="en-US"/>
        </w:rPr>
      </w:pPr>
    </w:p>
    <w:p w14:paraId="4549857D" w14:textId="18601D64" w:rsidR="00C65AD5" w:rsidRPr="001B07F7" w:rsidRDefault="00C65AD5" w:rsidP="002923AC">
      <w:pPr>
        <w:rPr>
          <w:lang w:val="en-US"/>
        </w:rPr>
      </w:pPr>
    </w:p>
    <w:p w14:paraId="0DC21ADE" w14:textId="437C1C12" w:rsidR="00C65AD5" w:rsidRPr="001B07F7" w:rsidRDefault="00C65AD5" w:rsidP="002430BC">
      <w:pPr>
        <w:pStyle w:val="Heading2"/>
      </w:pPr>
      <w:bookmarkStart w:id="299" w:name="_Toc124242613"/>
      <w:r w:rsidRPr="001B07F7">
        <w:lastRenderedPageBreak/>
        <w:t>Neutral losses</w:t>
      </w:r>
      <w:bookmarkEnd w:id="299"/>
    </w:p>
    <w:p w14:paraId="0B4DAA12" w14:textId="3D822B9D" w:rsidR="00C65AD5" w:rsidRPr="001B07F7" w:rsidRDefault="00C65AD5" w:rsidP="00C65AD5">
      <w:pPr>
        <w:pStyle w:val="nobreak"/>
        <w:rPr>
          <w:lang w:val="en-US"/>
        </w:rPr>
      </w:pPr>
    </w:p>
    <w:p w14:paraId="7340C4B3" w14:textId="77777777" w:rsidR="00C65AD5" w:rsidRPr="001B07F7" w:rsidRDefault="00C65AD5" w:rsidP="00C65AD5">
      <w:pPr>
        <w:rPr>
          <w:lang w:val="en-US"/>
        </w:rPr>
      </w:pPr>
      <w:r w:rsidRPr="001B07F7">
        <w:rPr>
          <w:lang w:val="en-US"/>
        </w:rPr>
        <w:t xml:space="preserve">The neutral loss (or gain) component may be a string of 0 </w:t>
      </w:r>
      <w:proofErr w:type="spellStart"/>
      <w:r w:rsidRPr="001B07F7">
        <w:rPr>
          <w:lang w:val="en-US"/>
        </w:rPr>
        <w:t>to n</w:t>
      </w:r>
      <w:proofErr w:type="spellEnd"/>
      <w:r w:rsidRPr="001B07F7">
        <w:rPr>
          <w:lang w:val="en-US"/>
        </w:rPr>
        <w:t xml:space="preserve"> loss (or gain) components, described by their molecular formula. Most losses are negative and preceded by a minus sign. However, neutral gains may be signified with a plus sign. Double (and triple and up) losses MUST be preceded by an integer indicating the number (e.g., -2H2O signifies a double water loss). Single losses MUST NOT have a preceding 1.</w:t>
      </w:r>
    </w:p>
    <w:p w14:paraId="16C70E80" w14:textId="77777777" w:rsidR="00C65AD5" w:rsidRPr="001B07F7" w:rsidRDefault="00C65AD5" w:rsidP="00C65AD5">
      <w:pPr>
        <w:rPr>
          <w:lang w:val="en-US"/>
        </w:rPr>
      </w:pPr>
    </w:p>
    <w:p w14:paraId="6D84078F" w14:textId="3320001C" w:rsidR="00C65AD5" w:rsidRPr="001B07F7" w:rsidRDefault="00C65AD5" w:rsidP="00C65AD5">
      <w:pPr>
        <w:rPr>
          <w:lang w:val="en-US"/>
        </w:rPr>
      </w:pPr>
      <w:r w:rsidRPr="001B07F7">
        <w:rPr>
          <w:lang w:val="en-US"/>
        </w:rPr>
        <w:t>The following are a table of common neutral losses/gains. If the neutral loss/gain in question is listed below, they should be followed as a matter of convention (e.g.</w:t>
      </w:r>
      <w:r w:rsidR="00A83C14">
        <w:rPr>
          <w:lang w:val="en-US"/>
        </w:rPr>
        <w:t>,</w:t>
      </w:r>
      <w:r w:rsidRPr="001B07F7">
        <w:rPr>
          <w:lang w:val="en-US"/>
        </w:rPr>
        <w:t xml:space="preserve"> do not write an ammonia loss </w:t>
      </w:r>
      <w:r w:rsidR="008E2334">
        <w:rPr>
          <w:lang w:val="en-US"/>
        </w:rPr>
        <w:t xml:space="preserve">(NH3) </w:t>
      </w:r>
      <w:r w:rsidRPr="001B07F7">
        <w:rPr>
          <w:lang w:val="en-US"/>
        </w:rPr>
        <w:t xml:space="preserve">as H3N). If the neutral loss/gain in question is not listed, one may prescribe new ones as chemical formulae in the following format: </w:t>
      </w:r>
      <w:proofErr w:type="spellStart"/>
      <w:r w:rsidRPr="001B07F7">
        <w:rPr>
          <w:lang w:val="en-US"/>
        </w:rPr>
        <w:t>CaHbNcOdSe</w:t>
      </w:r>
      <w:proofErr w:type="spellEnd"/>
      <w:r w:rsidRPr="001B07F7">
        <w:rPr>
          <w:lang w:val="en-US"/>
        </w:rPr>
        <w:t xml:space="preserve">… (followed by other elements in any order), where a, b, c, d, e </w:t>
      </w:r>
      <w:proofErr w:type="gramStart"/>
      <w:r w:rsidRPr="001B07F7">
        <w:rPr>
          <w:lang w:val="en-US"/>
        </w:rPr>
        <w:t>are</w:t>
      </w:r>
      <w:proofErr w:type="gramEnd"/>
      <w:r w:rsidRPr="001B07F7">
        <w:rPr>
          <w:lang w:val="en-US"/>
        </w:rPr>
        <w:t xml:space="preserve"> the stoichiometric number of the element that precedes it. This table is not complete, and other losses are possible.</w:t>
      </w:r>
    </w:p>
    <w:p w14:paraId="7D22E897" w14:textId="77777777" w:rsidR="00C65AD5" w:rsidRPr="001B07F7" w:rsidRDefault="00C65AD5" w:rsidP="00C65AD5">
      <w:pPr>
        <w:rPr>
          <w:lang w:val="en-U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65AD5" w:rsidRPr="001B07F7" w14:paraId="357D7EBA" w14:textId="77777777" w:rsidTr="001B07F7">
        <w:tc>
          <w:tcPr>
            <w:tcW w:w="2340" w:type="dxa"/>
            <w:shd w:val="clear" w:color="auto" w:fill="auto"/>
            <w:tcMar>
              <w:top w:w="100" w:type="dxa"/>
              <w:left w:w="100" w:type="dxa"/>
              <w:bottom w:w="100" w:type="dxa"/>
              <w:right w:w="100" w:type="dxa"/>
            </w:tcMar>
          </w:tcPr>
          <w:p w14:paraId="3F41DB92" w14:textId="77777777" w:rsidR="00C65AD5" w:rsidRPr="001B07F7" w:rsidRDefault="00C65AD5" w:rsidP="001B07F7">
            <w:pPr>
              <w:widowControl w:val="0"/>
              <w:pBdr>
                <w:top w:val="nil"/>
                <w:left w:val="nil"/>
                <w:bottom w:val="nil"/>
                <w:right w:val="nil"/>
                <w:between w:val="nil"/>
              </w:pBdr>
              <w:rPr>
                <w:lang w:val="en-US"/>
              </w:rPr>
            </w:pPr>
            <w:r w:rsidRPr="001B07F7">
              <w:rPr>
                <w:lang w:val="en-US"/>
              </w:rPr>
              <w:t>Neutral Loss/Gain Group</w:t>
            </w:r>
          </w:p>
        </w:tc>
        <w:tc>
          <w:tcPr>
            <w:tcW w:w="2340" w:type="dxa"/>
            <w:shd w:val="clear" w:color="auto" w:fill="auto"/>
            <w:tcMar>
              <w:top w:w="100" w:type="dxa"/>
              <w:left w:w="100" w:type="dxa"/>
              <w:bottom w:w="100" w:type="dxa"/>
              <w:right w:w="100" w:type="dxa"/>
            </w:tcMar>
          </w:tcPr>
          <w:p w14:paraId="5C914D79" w14:textId="77777777" w:rsidR="00C65AD5" w:rsidRPr="001B07F7" w:rsidRDefault="00C65AD5" w:rsidP="001B07F7">
            <w:pPr>
              <w:widowControl w:val="0"/>
              <w:pBdr>
                <w:top w:val="nil"/>
                <w:left w:val="nil"/>
                <w:bottom w:val="nil"/>
                <w:right w:val="nil"/>
                <w:between w:val="nil"/>
              </w:pBdr>
              <w:rPr>
                <w:lang w:val="en-US"/>
              </w:rPr>
            </w:pPr>
            <w:r w:rsidRPr="001B07F7">
              <w:rPr>
                <w:lang w:val="en-US"/>
              </w:rPr>
              <w:t>Common name</w:t>
            </w:r>
          </w:p>
        </w:tc>
        <w:tc>
          <w:tcPr>
            <w:tcW w:w="2340" w:type="dxa"/>
            <w:shd w:val="clear" w:color="auto" w:fill="auto"/>
            <w:tcMar>
              <w:top w:w="100" w:type="dxa"/>
              <w:left w:w="100" w:type="dxa"/>
              <w:bottom w:w="100" w:type="dxa"/>
              <w:right w:w="100" w:type="dxa"/>
            </w:tcMar>
          </w:tcPr>
          <w:p w14:paraId="4D560834" w14:textId="77777777" w:rsidR="00C65AD5" w:rsidRPr="001B07F7" w:rsidRDefault="00C65AD5" w:rsidP="001B07F7">
            <w:pPr>
              <w:widowControl w:val="0"/>
              <w:pBdr>
                <w:top w:val="nil"/>
                <w:left w:val="nil"/>
                <w:bottom w:val="nil"/>
                <w:right w:val="nil"/>
                <w:between w:val="nil"/>
              </w:pBdr>
              <w:rPr>
                <w:lang w:val="en-US"/>
              </w:rPr>
            </w:pPr>
            <w:r w:rsidRPr="001B07F7">
              <w:rPr>
                <w:lang w:val="en-US"/>
              </w:rPr>
              <w:t>Exact (monoisotopic) mass</w:t>
            </w:r>
          </w:p>
        </w:tc>
        <w:tc>
          <w:tcPr>
            <w:tcW w:w="2340" w:type="dxa"/>
            <w:shd w:val="clear" w:color="auto" w:fill="auto"/>
            <w:tcMar>
              <w:top w:w="100" w:type="dxa"/>
              <w:left w:w="100" w:type="dxa"/>
              <w:bottom w:w="100" w:type="dxa"/>
              <w:right w:w="100" w:type="dxa"/>
            </w:tcMar>
          </w:tcPr>
          <w:p w14:paraId="78858648" w14:textId="77777777" w:rsidR="00C65AD5" w:rsidRPr="001B07F7" w:rsidRDefault="00C65AD5" w:rsidP="001B07F7">
            <w:pPr>
              <w:widowControl w:val="0"/>
              <w:pBdr>
                <w:top w:val="nil"/>
                <w:left w:val="nil"/>
                <w:bottom w:val="nil"/>
                <w:right w:val="nil"/>
                <w:between w:val="nil"/>
              </w:pBdr>
              <w:rPr>
                <w:lang w:val="en-US"/>
              </w:rPr>
            </w:pPr>
            <w:r w:rsidRPr="001B07F7">
              <w:rPr>
                <w:lang w:val="en-US"/>
              </w:rPr>
              <w:t>Remark</w:t>
            </w:r>
          </w:p>
        </w:tc>
      </w:tr>
      <w:tr w:rsidR="00C65AD5" w:rsidRPr="001B07F7" w14:paraId="3B642939" w14:textId="77777777" w:rsidTr="001B07F7">
        <w:tc>
          <w:tcPr>
            <w:tcW w:w="2340" w:type="dxa"/>
            <w:shd w:val="clear" w:color="auto" w:fill="auto"/>
            <w:tcMar>
              <w:top w:w="100" w:type="dxa"/>
              <w:left w:w="100" w:type="dxa"/>
              <w:bottom w:w="100" w:type="dxa"/>
              <w:right w:w="100" w:type="dxa"/>
            </w:tcMar>
          </w:tcPr>
          <w:p w14:paraId="2A73881A" w14:textId="77777777" w:rsidR="00C65AD5" w:rsidRPr="001B07F7" w:rsidRDefault="00C65AD5" w:rsidP="001B07F7">
            <w:pPr>
              <w:widowControl w:val="0"/>
              <w:rPr>
                <w:lang w:val="en-US"/>
              </w:rPr>
            </w:pPr>
            <w:r w:rsidRPr="001B07F7">
              <w:rPr>
                <w:lang w:val="en-US"/>
              </w:rPr>
              <w:t>H</w:t>
            </w:r>
          </w:p>
        </w:tc>
        <w:tc>
          <w:tcPr>
            <w:tcW w:w="2340" w:type="dxa"/>
            <w:shd w:val="clear" w:color="auto" w:fill="auto"/>
            <w:tcMar>
              <w:top w:w="100" w:type="dxa"/>
              <w:left w:w="100" w:type="dxa"/>
              <w:bottom w:w="100" w:type="dxa"/>
              <w:right w:w="100" w:type="dxa"/>
            </w:tcMar>
          </w:tcPr>
          <w:p w14:paraId="2D3921D1" w14:textId="77777777" w:rsidR="00C65AD5" w:rsidRPr="001B07F7" w:rsidRDefault="00C65AD5" w:rsidP="001B07F7">
            <w:pPr>
              <w:widowControl w:val="0"/>
              <w:rPr>
                <w:lang w:val="en-US"/>
              </w:rPr>
            </w:pPr>
            <w:r w:rsidRPr="001B07F7">
              <w:rPr>
                <w:lang w:val="en-US"/>
              </w:rPr>
              <w:t>Hydrogen</w:t>
            </w:r>
          </w:p>
        </w:tc>
        <w:tc>
          <w:tcPr>
            <w:tcW w:w="2340" w:type="dxa"/>
            <w:shd w:val="clear" w:color="auto" w:fill="auto"/>
            <w:tcMar>
              <w:top w:w="100" w:type="dxa"/>
              <w:left w:w="100" w:type="dxa"/>
              <w:bottom w:w="100" w:type="dxa"/>
              <w:right w:w="100" w:type="dxa"/>
            </w:tcMar>
          </w:tcPr>
          <w:p w14:paraId="03D316A3" w14:textId="77777777" w:rsidR="00C65AD5" w:rsidRPr="001B07F7" w:rsidRDefault="00C65AD5" w:rsidP="001B07F7">
            <w:pPr>
              <w:rPr>
                <w:lang w:val="en-US"/>
              </w:rPr>
            </w:pPr>
            <w:r w:rsidRPr="001B07F7">
              <w:rPr>
                <w:lang w:val="en-US"/>
              </w:rPr>
              <w:t>1.007825</w:t>
            </w:r>
          </w:p>
        </w:tc>
        <w:tc>
          <w:tcPr>
            <w:tcW w:w="2340" w:type="dxa"/>
            <w:shd w:val="clear" w:color="auto" w:fill="auto"/>
            <w:tcMar>
              <w:top w:w="100" w:type="dxa"/>
              <w:left w:w="100" w:type="dxa"/>
              <w:bottom w:w="100" w:type="dxa"/>
              <w:right w:w="100" w:type="dxa"/>
            </w:tcMar>
          </w:tcPr>
          <w:p w14:paraId="5418182C" w14:textId="77777777" w:rsidR="00C65AD5" w:rsidRPr="001B07F7" w:rsidRDefault="00C65AD5" w:rsidP="001B07F7">
            <w:pPr>
              <w:widowControl w:val="0"/>
              <w:rPr>
                <w:lang w:val="en-US"/>
              </w:rPr>
            </w:pPr>
            <w:r w:rsidRPr="001B07F7">
              <w:rPr>
                <w:lang w:val="en-US"/>
              </w:rPr>
              <w:t>e.g., for specifying hydrogen transfer from c to z ions in ETD</w:t>
            </w:r>
          </w:p>
        </w:tc>
      </w:tr>
      <w:tr w:rsidR="00C65AD5" w:rsidRPr="001B07F7" w14:paraId="25058A19" w14:textId="77777777" w:rsidTr="001B07F7">
        <w:tc>
          <w:tcPr>
            <w:tcW w:w="2340" w:type="dxa"/>
            <w:shd w:val="clear" w:color="auto" w:fill="auto"/>
            <w:tcMar>
              <w:top w:w="100" w:type="dxa"/>
              <w:left w:w="100" w:type="dxa"/>
              <w:bottom w:w="100" w:type="dxa"/>
              <w:right w:w="100" w:type="dxa"/>
            </w:tcMar>
          </w:tcPr>
          <w:p w14:paraId="0C8E565D" w14:textId="77777777" w:rsidR="00C65AD5" w:rsidRPr="001B07F7" w:rsidRDefault="00C65AD5" w:rsidP="001B07F7">
            <w:pPr>
              <w:widowControl w:val="0"/>
              <w:rPr>
                <w:lang w:val="en-US"/>
              </w:rPr>
            </w:pPr>
            <w:r w:rsidRPr="001B07F7">
              <w:rPr>
                <w:lang w:val="en-US"/>
              </w:rPr>
              <w:t>NH3</w:t>
            </w:r>
          </w:p>
        </w:tc>
        <w:tc>
          <w:tcPr>
            <w:tcW w:w="2340" w:type="dxa"/>
            <w:shd w:val="clear" w:color="auto" w:fill="auto"/>
            <w:tcMar>
              <w:top w:w="100" w:type="dxa"/>
              <w:left w:w="100" w:type="dxa"/>
              <w:bottom w:w="100" w:type="dxa"/>
              <w:right w:w="100" w:type="dxa"/>
            </w:tcMar>
          </w:tcPr>
          <w:p w14:paraId="4B93DB6B" w14:textId="77777777" w:rsidR="00C65AD5" w:rsidRPr="001B07F7" w:rsidRDefault="00C65AD5" w:rsidP="001B07F7">
            <w:pPr>
              <w:widowControl w:val="0"/>
              <w:rPr>
                <w:lang w:val="en-US"/>
              </w:rPr>
            </w:pPr>
            <w:r w:rsidRPr="001B07F7">
              <w:rPr>
                <w:lang w:val="en-US"/>
              </w:rPr>
              <w:t>Ammonia</w:t>
            </w:r>
          </w:p>
        </w:tc>
        <w:tc>
          <w:tcPr>
            <w:tcW w:w="2340" w:type="dxa"/>
            <w:shd w:val="clear" w:color="auto" w:fill="auto"/>
            <w:tcMar>
              <w:top w:w="100" w:type="dxa"/>
              <w:left w:w="100" w:type="dxa"/>
              <w:bottom w:w="100" w:type="dxa"/>
              <w:right w:w="100" w:type="dxa"/>
            </w:tcMar>
          </w:tcPr>
          <w:p w14:paraId="0255631A" w14:textId="77777777" w:rsidR="00C65AD5" w:rsidRPr="001B07F7" w:rsidRDefault="00C65AD5" w:rsidP="001B07F7">
            <w:pPr>
              <w:rPr>
                <w:lang w:val="en-US"/>
              </w:rPr>
            </w:pPr>
            <w:r w:rsidRPr="001B07F7">
              <w:rPr>
                <w:lang w:val="en-US"/>
              </w:rPr>
              <w:t>17.026549</w:t>
            </w:r>
          </w:p>
        </w:tc>
        <w:tc>
          <w:tcPr>
            <w:tcW w:w="2340" w:type="dxa"/>
            <w:shd w:val="clear" w:color="auto" w:fill="auto"/>
            <w:tcMar>
              <w:top w:w="100" w:type="dxa"/>
              <w:left w:w="100" w:type="dxa"/>
              <w:bottom w:w="100" w:type="dxa"/>
              <w:right w:w="100" w:type="dxa"/>
            </w:tcMar>
          </w:tcPr>
          <w:p w14:paraId="20C79E03" w14:textId="77777777" w:rsidR="00C65AD5" w:rsidRPr="001B07F7" w:rsidRDefault="00C65AD5" w:rsidP="001B07F7">
            <w:pPr>
              <w:widowControl w:val="0"/>
              <w:rPr>
                <w:lang w:val="en-US"/>
              </w:rPr>
            </w:pPr>
            <w:r w:rsidRPr="001B07F7">
              <w:rPr>
                <w:lang w:val="en-US"/>
              </w:rPr>
              <w:t>From amine groups</w:t>
            </w:r>
          </w:p>
        </w:tc>
      </w:tr>
      <w:tr w:rsidR="00C65AD5" w:rsidRPr="001B07F7" w14:paraId="2FFB4514" w14:textId="77777777" w:rsidTr="001B07F7">
        <w:tc>
          <w:tcPr>
            <w:tcW w:w="2340" w:type="dxa"/>
            <w:shd w:val="clear" w:color="auto" w:fill="auto"/>
            <w:tcMar>
              <w:top w:w="100" w:type="dxa"/>
              <w:left w:w="100" w:type="dxa"/>
              <w:bottom w:w="100" w:type="dxa"/>
              <w:right w:w="100" w:type="dxa"/>
            </w:tcMar>
          </w:tcPr>
          <w:p w14:paraId="608FA39E" w14:textId="77777777" w:rsidR="00C65AD5" w:rsidRPr="001B07F7" w:rsidRDefault="00C65AD5" w:rsidP="001B07F7">
            <w:pPr>
              <w:widowControl w:val="0"/>
              <w:pBdr>
                <w:top w:val="nil"/>
                <w:left w:val="nil"/>
                <w:bottom w:val="nil"/>
                <w:right w:val="nil"/>
                <w:between w:val="nil"/>
              </w:pBdr>
              <w:rPr>
                <w:lang w:val="en-US"/>
              </w:rPr>
            </w:pPr>
            <w:r w:rsidRPr="001B07F7">
              <w:rPr>
                <w:lang w:val="en-US"/>
              </w:rPr>
              <w:t>H2O</w:t>
            </w:r>
          </w:p>
        </w:tc>
        <w:tc>
          <w:tcPr>
            <w:tcW w:w="2340" w:type="dxa"/>
            <w:shd w:val="clear" w:color="auto" w:fill="auto"/>
            <w:tcMar>
              <w:top w:w="100" w:type="dxa"/>
              <w:left w:w="100" w:type="dxa"/>
              <w:bottom w:w="100" w:type="dxa"/>
              <w:right w:w="100" w:type="dxa"/>
            </w:tcMar>
          </w:tcPr>
          <w:p w14:paraId="0184C9A1" w14:textId="77777777" w:rsidR="00C65AD5" w:rsidRPr="001B07F7" w:rsidRDefault="00C65AD5" w:rsidP="001B07F7">
            <w:pPr>
              <w:widowControl w:val="0"/>
              <w:pBdr>
                <w:top w:val="nil"/>
                <w:left w:val="nil"/>
                <w:bottom w:val="nil"/>
                <w:right w:val="nil"/>
                <w:between w:val="nil"/>
              </w:pBdr>
              <w:rPr>
                <w:lang w:val="en-US"/>
              </w:rPr>
            </w:pPr>
            <w:r w:rsidRPr="001B07F7">
              <w:rPr>
                <w:lang w:val="en-US"/>
              </w:rPr>
              <w:t>Water</w:t>
            </w:r>
          </w:p>
        </w:tc>
        <w:tc>
          <w:tcPr>
            <w:tcW w:w="2340" w:type="dxa"/>
            <w:shd w:val="clear" w:color="auto" w:fill="auto"/>
            <w:tcMar>
              <w:top w:w="100" w:type="dxa"/>
              <w:left w:w="100" w:type="dxa"/>
              <w:bottom w:w="100" w:type="dxa"/>
              <w:right w:w="100" w:type="dxa"/>
            </w:tcMar>
          </w:tcPr>
          <w:p w14:paraId="5E37E82C" w14:textId="77777777" w:rsidR="00C65AD5" w:rsidRPr="001B07F7" w:rsidRDefault="00C65AD5" w:rsidP="001B07F7">
            <w:pPr>
              <w:rPr>
                <w:lang w:val="en-US"/>
              </w:rPr>
            </w:pPr>
            <w:r w:rsidRPr="001B07F7">
              <w:rPr>
                <w:lang w:val="en-US"/>
              </w:rPr>
              <w:t>18.010565</w:t>
            </w:r>
          </w:p>
        </w:tc>
        <w:tc>
          <w:tcPr>
            <w:tcW w:w="2340" w:type="dxa"/>
            <w:shd w:val="clear" w:color="auto" w:fill="auto"/>
            <w:tcMar>
              <w:top w:w="100" w:type="dxa"/>
              <w:left w:w="100" w:type="dxa"/>
              <w:bottom w:w="100" w:type="dxa"/>
              <w:right w:w="100" w:type="dxa"/>
            </w:tcMar>
          </w:tcPr>
          <w:p w14:paraId="21D2D327" w14:textId="77777777" w:rsidR="00C65AD5" w:rsidRPr="001B07F7" w:rsidRDefault="00C65AD5" w:rsidP="001B07F7">
            <w:pPr>
              <w:widowControl w:val="0"/>
              <w:pBdr>
                <w:top w:val="nil"/>
                <w:left w:val="nil"/>
                <w:bottom w:val="nil"/>
                <w:right w:val="nil"/>
                <w:between w:val="nil"/>
              </w:pBdr>
              <w:rPr>
                <w:lang w:val="en-US"/>
              </w:rPr>
            </w:pPr>
            <w:r w:rsidRPr="001B07F7">
              <w:rPr>
                <w:lang w:val="en-US"/>
              </w:rPr>
              <w:t>From -OH and -COOH groups</w:t>
            </w:r>
          </w:p>
        </w:tc>
      </w:tr>
      <w:tr w:rsidR="00C65AD5" w:rsidRPr="001B07F7" w14:paraId="258B0E7C" w14:textId="77777777" w:rsidTr="001B07F7">
        <w:tc>
          <w:tcPr>
            <w:tcW w:w="2340" w:type="dxa"/>
            <w:shd w:val="clear" w:color="auto" w:fill="auto"/>
            <w:tcMar>
              <w:top w:w="100" w:type="dxa"/>
              <w:left w:w="100" w:type="dxa"/>
              <w:bottom w:w="100" w:type="dxa"/>
              <w:right w:w="100" w:type="dxa"/>
            </w:tcMar>
          </w:tcPr>
          <w:p w14:paraId="5595D5CC" w14:textId="77777777" w:rsidR="00C65AD5" w:rsidRPr="001B07F7" w:rsidRDefault="00C65AD5" w:rsidP="001B07F7">
            <w:pPr>
              <w:widowControl w:val="0"/>
              <w:pBdr>
                <w:top w:val="nil"/>
                <w:left w:val="nil"/>
                <w:bottom w:val="nil"/>
                <w:right w:val="nil"/>
                <w:between w:val="nil"/>
              </w:pBdr>
              <w:rPr>
                <w:lang w:val="en-US"/>
              </w:rPr>
            </w:pPr>
            <w:r w:rsidRPr="001B07F7">
              <w:rPr>
                <w:lang w:val="en-US"/>
              </w:rPr>
              <w:t>CO</w:t>
            </w:r>
          </w:p>
        </w:tc>
        <w:tc>
          <w:tcPr>
            <w:tcW w:w="2340" w:type="dxa"/>
            <w:shd w:val="clear" w:color="auto" w:fill="auto"/>
            <w:tcMar>
              <w:top w:w="100" w:type="dxa"/>
              <w:left w:w="100" w:type="dxa"/>
              <w:bottom w:w="100" w:type="dxa"/>
              <w:right w:w="100" w:type="dxa"/>
            </w:tcMar>
          </w:tcPr>
          <w:p w14:paraId="7037E286" w14:textId="77777777" w:rsidR="00C65AD5" w:rsidRPr="001B07F7" w:rsidRDefault="00C65AD5" w:rsidP="001B07F7">
            <w:pPr>
              <w:widowControl w:val="0"/>
              <w:pBdr>
                <w:top w:val="nil"/>
                <w:left w:val="nil"/>
                <w:bottom w:val="nil"/>
                <w:right w:val="nil"/>
                <w:between w:val="nil"/>
              </w:pBdr>
              <w:rPr>
                <w:lang w:val="en-US"/>
              </w:rPr>
            </w:pPr>
            <w:r w:rsidRPr="001B07F7">
              <w:rPr>
                <w:lang w:val="en-US"/>
              </w:rPr>
              <w:t>Carbon monoxide</w:t>
            </w:r>
          </w:p>
        </w:tc>
        <w:tc>
          <w:tcPr>
            <w:tcW w:w="2340" w:type="dxa"/>
            <w:shd w:val="clear" w:color="auto" w:fill="auto"/>
            <w:tcMar>
              <w:top w:w="100" w:type="dxa"/>
              <w:left w:w="100" w:type="dxa"/>
              <w:bottom w:w="100" w:type="dxa"/>
              <w:right w:w="100" w:type="dxa"/>
            </w:tcMar>
          </w:tcPr>
          <w:p w14:paraId="2AFA32B4" w14:textId="77777777" w:rsidR="00C65AD5" w:rsidRPr="001B07F7" w:rsidRDefault="00C65AD5" w:rsidP="001B07F7">
            <w:pPr>
              <w:widowControl w:val="0"/>
              <w:pBdr>
                <w:top w:val="nil"/>
                <w:left w:val="nil"/>
                <w:bottom w:val="nil"/>
                <w:right w:val="nil"/>
                <w:between w:val="nil"/>
              </w:pBdr>
              <w:rPr>
                <w:lang w:val="en-US"/>
              </w:rPr>
            </w:pPr>
            <w:r w:rsidRPr="001B07F7">
              <w:rPr>
                <w:lang w:val="en-US"/>
              </w:rPr>
              <w:t>27.994915</w:t>
            </w:r>
          </w:p>
        </w:tc>
        <w:tc>
          <w:tcPr>
            <w:tcW w:w="2340" w:type="dxa"/>
            <w:shd w:val="clear" w:color="auto" w:fill="auto"/>
            <w:tcMar>
              <w:top w:w="100" w:type="dxa"/>
              <w:left w:w="100" w:type="dxa"/>
              <w:bottom w:w="100" w:type="dxa"/>
              <w:right w:w="100" w:type="dxa"/>
            </w:tcMar>
          </w:tcPr>
          <w:p w14:paraId="5B77FF54" w14:textId="7778D60D" w:rsidR="00C65AD5" w:rsidRPr="001B07F7" w:rsidRDefault="00C65AD5" w:rsidP="001B07F7">
            <w:pPr>
              <w:widowControl w:val="0"/>
              <w:pBdr>
                <w:top w:val="nil"/>
                <w:left w:val="nil"/>
                <w:bottom w:val="nil"/>
                <w:right w:val="nil"/>
                <w:between w:val="nil"/>
              </w:pBdr>
              <w:rPr>
                <w:lang w:val="en-US"/>
              </w:rPr>
            </w:pPr>
            <w:r w:rsidRPr="001B07F7">
              <w:rPr>
                <w:lang w:val="en-US"/>
              </w:rPr>
              <w:t>For backbone fragments, use “a” instead of “b-CO”. But</w:t>
            </w:r>
            <w:r w:rsidR="00AF0DAC">
              <w:rPr>
                <w:lang w:val="en-US"/>
              </w:rPr>
              <w:t xml:space="preserve"> for internal fragments, use “</w:t>
            </w:r>
            <w:proofErr w:type="spellStart"/>
            <w:proofErr w:type="gramStart"/>
            <w:r w:rsidR="00AF0DAC">
              <w:rPr>
                <w:lang w:val="en-US"/>
              </w:rPr>
              <w:t>mx:y</w:t>
            </w:r>
            <w:proofErr w:type="gramEnd"/>
            <w:r w:rsidRPr="001B07F7">
              <w:rPr>
                <w:lang w:val="en-US"/>
              </w:rPr>
              <w:t>-CO</w:t>
            </w:r>
            <w:proofErr w:type="spellEnd"/>
            <w:r w:rsidRPr="001B07F7">
              <w:rPr>
                <w:lang w:val="en-US"/>
              </w:rPr>
              <w:t>”</w:t>
            </w:r>
          </w:p>
        </w:tc>
      </w:tr>
      <w:tr w:rsidR="00C65AD5" w:rsidRPr="001B07F7" w14:paraId="2236B756" w14:textId="77777777" w:rsidTr="001B07F7">
        <w:tc>
          <w:tcPr>
            <w:tcW w:w="2340" w:type="dxa"/>
            <w:shd w:val="clear" w:color="auto" w:fill="auto"/>
            <w:tcMar>
              <w:top w:w="100" w:type="dxa"/>
              <w:left w:w="100" w:type="dxa"/>
              <w:bottom w:w="100" w:type="dxa"/>
              <w:right w:w="100" w:type="dxa"/>
            </w:tcMar>
          </w:tcPr>
          <w:p w14:paraId="62B78423" w14:textId="77777777" w:rsidR="00C65AD5" w:rsidRPr="001B07F7" w:rsidRDefault="00C65AD5" w:rsidP="001B07F7">
            <w:pPr>
              <w:widowControl w:val="0"/>
              <w:pBdr>
                <w:top w:val="nil"/>
                <w:left w:val="nil"/>
                <w:bottom w:val="nil"/>
                <w:right w:val="nil"/>
                <w:between w:val="nil"/>
              </w:pBdr>
              <w:rPr>
                <w:lang w:val="en-US"/>
              </w:rPr>
            </w:pPr>
            <w:r w:rsidRPr="001B07F7">
              <w:rPr>
                <w:lang w:val="en-US"/>
              </w:rPr>
              <w:t>CO2</w:t>
            </w:r>
          </w:p>
        </w:tc>
        <w:tc>
          <w:tcPr>
            <w:tcW w:w="2340" w:type="dxa"/>
            <w:shd w:val="clear" w:color="auto" w:fill="auto"/>
            <w:tcMar>
              <w:top w:w="100" w:type="dxa"/>
              <w:left w:w="100" w:type="dxa"/>
              <w:bottom w:w="100" w:type="dxa"/>
              <w:right w:w="100" w:type="dxa"/>
            </w:tcMar>
          </w:tcPr>
          <w:p w14:paraId="35550B6E" w14:textId="77777777" w:rsidR="00C65AD5" w:rsidRPr="001B07F7" w:rsidRDefault="00C65AD5" w:rsidP="001B07F7">
            <w:pPr>
              <w:widowControl w:val="0"/>
              <w:pBdr>
                <w:top w:val="nil"/>
                <w:left w:val="nil"/>
                <w:bottom w:val="nil"/>
                <w:right w:val="nil"/>
                <w:between w:val="nil"/>
              </w:pBdr>
              <w:rPr>
                <w:lang w:val="en-US"/>
              </w:rPr>
            </w:pPr>
            <w:r w:rsidRPr="001B07F7">
              <w:rPr>
                <w:lang w:val="en-US"/>
              </w:rPr>
              <w:t>Carbon dioxide</w:t>
            </w:r>
          </w:p>
        </w:tc>
        <w:tc>
          <w:tcPr>
            <w:tcW w:w="2340" w:type="dxa"/>
            <w:shd w:val="clear" w:color="auto" w:fill="auto"/>
            <w:tcMar>
              <w:top w:w="100" w:type="dxa"/>
              <w:left w:w="100" w:type="dxa"/>
              <w:bottom w:w="100" w:type="dxa"/>
              <w:right w:w="100" w:type="dxa"/>
            </w:tcMar>
          </w:tcPr>
          <w:p w14:paraId="1AA45733" w14:textId="77777777" w:rsidR="00C65AD5" w:rsidRPr="001B07F7" w:rsidRDefault="00C65AD5" w:rsidP="001B07F7">
            <w:pPr>
              <w:rPr>
                <w:lang w:val="en-US"/>
              </w:rPr>
            </w:pPr>
            <w:r w:rsidRPr="001B07F7">
              <w:rPr>
                <w:lang w:val="en-US"/>
              </w:rPr>
              <w:t>43.989829</w:t>
            </w:r>
          </w:p>
        </w:tc>
        <w:tc>
          <w:tcPr>
            <w:tcW w:w="2340" w:type="dxa"/>
            <w:shd w:val="clear" w:color="auto" w:fill="auto"/>
            <w:tcMar>
              <w:top w:w="100" w:type="dxa"/>
              <w:left w:w="100" w:type="dxa"/>
              <w:bottom w:w="100" w:type="dxa"/>
              <w:right w:w="100" w:type="dxa"/>
            </w:tcMar>
          </w:tcPr>
          <w:p w14:paraId="2DB20A02" w14:textId="77777777" w:rsidR="00C65AD5" w:rsidRPr="001B07F7" w:rsidRDefault="00C65AD5" w:rsidP="001B07F7">
            <w:pPr>
              <w:widowControl w:val="0"/>
              <w:pBdr>
                <w:top w:val="nil"/>
                <w:left w:val="nil"/>
                <w:bottom w:val="nil"/>
                <w:right w:val="nil"/>
                <w:between w:val="nil"/>
              </w:pBdr>
              <w:rPr>
                <w:lang w:val="en-US"/>
              </w:rPr>
            </w:pPr>
            <w:r w:rsidRPr="001B07F7">
              <w:rPr>
                <w:lang w:val="en-US"/>
              </w:rPr>
              <w:t>From -COOH groups</w:t>
            </w:r>
          </w:p>
        </w:tc>
      </w:tr>
      <w:tr w:rsidR="00C65AD5" w:rsidRPr="001B07F7" w14:paraId="5D0C02D6" w14:textId="77777777" w:rsidTr="001B07F7">
        <w:tc>
          <w:tcPr>
            <w:tcW w:w="2340" w:type="dxa"/>
            <w:shd w:val="clear" w:color="auto" w:fill="auto"/>
            <w:tcMar>
              <w:top w:w="100" w:type="dxa"/>
              <w:left w:w="100" w:type="dxa"/>
              <w:bottom w:w="100" w:type="dxa"/>
              <w:right w:w="100" w:type="dxa"/>
            </w:tcMar>
          </w:tcPr>
          <w:p w14:paraId="28241218" w14:textId="77777777" w:rsidR="00C65AD5" w:rsidRPr="001B07F7" w:rsidRDefault="00C65AD5" w:rsidP="001B07F7">
            <w:pPr>
              <w:widowControl w:val="0"/>
              <w:rPr>
                <w:lang w:val="en-US"/>
              </w:rPr>
            </w:pPr>
            <w:r w:rsidRPr="001B07F7">
              <w:rPr>
                <w:lang w:val="en-US"/>
              </w:rPr>
              <w:t>HCONH2</w:t>
            </w:r>
          </w:p>
        </w:tc>
        <w:tc>
          <w:tcPr>
            <w:tcW w:w="2340" w:type="dxa"/>
            <w:shd w:val="clear" w:color="auto" w:fill="auto"/>
            <w:tcMar>
              <w:top w:w="100" w:type="dxa"/>
              <w:left w:w="100" w:type="dxa"/>
              <w:bottom w:w="100" w:type="dxa"/>
              <w:right w:w="100" w:type="dxa"/>
            </w:tcMar>
          </w:tcPr>
          <w:p w14:paraId="0AD6F0DF" w14:textId="77777777" w:rsidR="00C65AD5" w:rsidRPr="001B07F7" w:rsidRDefault="00C65AD5" w:rsidP="001B07F7">
            <w:pPr>
              <w:widowControl w:val="0"/>
              <w:rPr>
                <w:lang w:val="en-US"/>
              </w:rPr>
            </w:pPr>
            <w:r w:rsidRPr="001B07F7">
              <w:rPr>
                <w:lang w:val="en-US"/>
              </w:rPr>
              <w:t>Formamide</w:t>
            </w:r>
          </w:p>
        </w:tc>
        <w:tc>
          <w:tcPr>
            <w:tcW w:w="2340" w:type="dxa"/>
            <w:shd w:val="clear" w:color="auto" w:fill="auto"/>
            <w:tcMar>
              <w:top w:w="100" w:type="dxa"/>
              <w:left w:w="100" w:type="dxa"/>
              <w:bottom w:w="100" w:type="dxa"/>
              <w:right w:w="100" w:type="dxa"/>
            </w:tcMar>
          </w:tcPr>
          <w:p w14:paraId="72E35FCB" w14:textId="77777777" w:rsidR="00C65AD5" w:rsidRPr="001B07F7" w:rsidRDefault="00C65AD5" w:rsidP="001B07F7">
            <w:pPr>
              <w:rPr>
                <w:lang w:val="en-US"/>
              </w:rPr>
            </w:pPr>
            <w:r w:rsidRPr="001B07F7">
              <w:rPr>
                <w:lang w:val="en-US"/>
              </w:rPr>
              <w:t>45.021464</w:t>
            </w:r>
          </w:p>
        </w:tc>
        <w:tc>
          <w:tcPr>
            <w:tcW w:w="2340" w:type="dxa"/>
            <w:shd w:val="clear" w:color="auto" w:fill="auto"/>
            <w:tcMar>
              <w:top w:w="100" w:type="dxa"/>
              <w:left w:w="100" w:type="dxa"/>
              <w:bottom w:w="100" w:type="dxa"/>
              <w:right w:w="100" w:type="dxa"/>
            </w:tcMar>
          </w:tcPr>
          <w:p w14:paraId="17DEE536" w14:textId="77777777" w:rsidR="00C65AD5" w:rsidRPr="001B07F7" w:rsidRDefault="00C65AD5" w:rsidP="001B07F7">
            <w:pPr>
              <w:widowControl w:val="0"/>
              <w:rPr>
                <w:lang w:val="en-US"/>
              </w:rPr>
            </w:pPr>
            <w:r w:rsidRPr="001B07F7">
              <w:rPr>
                <w:lang w:val="en-US"/>
              </w:rPr>
              <w:t>From -CONH2 groups</w:t>
            </w:r>
          </w:p>
        </w:tc>
      </w:tr>
      <w:tr w:rsidR="00C65AD5" w:rsidRPr="001B07F7" w14:paraId="32D97CCE" w14:textId="77777777" w:rsidTr="001B07F7">
        <w:tc>
          <w:tcPr>
            <w:tcW w:w="2340" w:type="dxa"/>
            <w:shd w:val="clear" w:color="auto" w:fill="auto"/>
            <w:tcMar>
              <w:top w:w="100" w:type="dxa"/>
              <w:left w:w="100" w:type="dxa"/>
              <w:bottom w:w="100" w:type="dxa"/>
              <w:right w:w="100" w:type="dxa"/>
            </w:tcMar>
          </w:tcPr>
          <w:p w14:paraId="30D5AAC1" w14:textId="77777777" w:rsidR="00C65AD5" w:rsidRPr="001B07F7" w:rsidRDefault="00C65AD5" w:rsidP="001B07F7">
            <w:pPr>
              <w:widowControl w:val="0"/>
              <w:pBdr>
                <w:top w:val="nil"/>
                <w:left w:val="nil"/>
                <w:bottom w:val="nil"/>
                <w:right w:val="nil"/>
                <w:between w:val="nil"/>
              </w:pBdr>
              <w:rPr>
                <w:lang w:val="en-US"/>
              </w:rPr>
            </w:pPr>
            <w:r w:rsidRPr="001B07F7">
              <w:rPr>
                <w:lang w:val="en-US"/>
              </w:rPr>
              <w:t>HCOOH</w:t>
            </w:r>
          </w:p>
        </w:tc>
        <w:tc>
          <w:tcPr>
            <w:tcW w:w="2340" w:type="dxa"/>
            <w:shd w:val="clear" w:color="auto" w:fill="auto"/>
            <w:tcMar>
              <w:top w:w="100" w:type="dxa"/>
              <w:left w:w="100" w:type="dxa"/>
              <w:bottom w:w="100" w:type="dxa"/>
              <w:right w:w="100" w:type="dxa"/>
            </w:tcMar>
          </w:tcPr>
          <w:p w14:paraId="10046DE1" w14:textId="77777777" w:rsidR="00C65AD5" w:rsidRPr="001B07F7" w:rsidRDefault="00C65AD5" w:rsidP="001B07F7">
            <w:pPr>
              <w:widowControl w:val="0"/>
              <w:pBdr>
                <w:top w:val="nil"/>
                <w:left w:val="nil"/>
                <w:bottom w:val="nil"/>
                <w:right w:val="nil"/>
                <w:between w:val="nil"/>
              </w:pBdr>
              <w:rPr>
                <w:lang w:val="en-US"/>
              </w:rPr>
            </w:pPr>
            <w:r w:rsidRPr="001B07F7">
              <w:rPr>
                <w:lang w:val="en-US"/>
              </w:rPr>
              <w:t>Formic acid</w:t>
            </w:r>
          </w:p>
        </w:tc>
        <w:tc>
          <w:tcPr>
            <w:tcW w:w="2340" w:type="dxa"/>
            <w:shd w:val="clear" w:color="auto" w:fill="auto"/>
            <w:tcMar>
              <w:top w:w="100" w:type="dxa"/>
              <w:left w:w="100" w:type="dxa"/>
              <w:bottom w:w="100" w:type="dxa"/>
              <w:right w:w="100" w:type="dxa"/>
            </w:tcMar>
          </w:tcPr>
          <w:p w14:paraId="14F81A52" w14:textId="77777777" w:rsidR="00C65AD5" w:rsidRPr="001B07F7" w:rsidRDefault="00C65AD5" w:rsidP="001B07F7">
            <w:pPr>
              <w:rPr>
                <w:lang w:val="en-US"/>
              </w:rPr>
            </w:pPr>
            <w:r w:rsidRPr="001B07F7">
              <w:rPr>
                <w:lang w:val="en-US"/>
              </w:rPr>
              <w:t>46.005479</w:t>
            </w:r>
          </w:p>
        </w:tc>
        <w:tc>
          <w:tcPr>
            <w:tcW w:w="2340" w:type="dxa"/>
            <w:shd w:val="clear" w:color="auto" w:fill="auto"/>
            <w:tcMar>
              <w:top w:w="100" w:type="dxa"/>
              <w:left w:w="100" w:type="dxa"/>
              <w:bottom w:w="100" w:type="dxa"/>
              <w:right w:w="100" w:type="dxa"/>
            </w:tcMar>
          </w:tcPr>
          <w:p w14:paraId="0D167D81" w14:textId="77777777" w:rsidR="00C65AD5" w:rsidRPr="001B07F7" w:rsidRDefault="00C65AD5" w:rsidP="001B07F7">
            <w:pPr>
              <w:widowControl w:val="0"/>
              <w:pBdr>
                <w:top w:val="nil"/>
                <w:left w:val="nil"/>
                <w:bottom w:val="nil"/>
                <w:right w:val="nil"/>
                <w:between w:val="nil"/>
              </w:pBdr>
              <w:rPr>
                <w:lang w:val="en-US"/>
              </w:rPr>
            </w:pPr>
            <w:r w:rsidRPr="001B07F7">
              <w:rPr>
                <w:lang w:val="en-US"/>
              </w:rPr>
              <w:t>From -COOH groups</w:t>
            </w:r>
          </w:p>
        </w:tc>
      </w:tr>
      <w:tr w:rsidR="00C65AD5" w:rsidRPr="001B07F7" w14:paraId="0528A31C" w14:textId="77777777" w:rsidTr="001B07F7">
        <w:tc>
          <w:tcPr>
            <w:tcW w:w="2340" w:type="dxa"/>
            <w:shd w:val="clear" w:color="auto" w:fill="auto"/>
            <w:tcMar>
              <w:top w:w="100" w:type="dxa"/>
              <w:left w:w="100" w:type="dxa"/>
              <w:bottom w:w="100" w:type="dxa"/>
              <w:right w:w="100" w:type="dxa"/>
            </w:tcMar>
          </w:tcPr>
          <w:p w14:paraId="5C95B47D" w14:textId="77777777" w:rsidR="00C65AD5" w:rsidRPr="001B07F7" w:rsidRDefault="00C65AD5" w:rsidP="001B07F7">
            <w:pPr>
              <w:widowControl w:val="0"/>
              <w:pBdr>
                <w:top w:val="nil"/>
                <w:left w:val="nil"/>
                <w:bottom w:val="nil"/>
                <w:right w:val="nil"/>
                <w:between w:val="nil"/>
              </w:pBdr>
              <w:rPr>
                <w:lang w:val="en-US"/>
              </w:rPr>
            </w:pPr>
            <w:r w:rsidRPr="001B07F7">
              <w:rPr>
                <w:lang w:val="en-US"/>
              </w:rPr>
              <w:t>CH4OS</w:t>
            </w:r>
          </w:p>
        </w:tc>
        <w:tc>
          <w:tcPr>
            <w:tcW w:w="2340" w:type="dxa"/>
            <w:shd w:val="clear" w:color="auto" w:fill="auto"/>
            <w:tcMar>
              <w:top w:w="100" w:type="dxa"/>
              <w:left w:w="100" w:type="dxa"/>
              <w:bottom w:w="100" w:type="dxa"/>
              <w:right w:w="100" w:type="dxa"/>
            </w:tcMar>
          </w:tcPr>
          <w:p w14:paraId="763A0E73" w14:textId="77777777" w:rsidR="00C65AD5" w:rsidRPr="001B07F7" w:rsidRDefault="00C65AD5" w:rsidP="001B07F7">
            <w:pPr>
              <w:widowControl w:val="0"/>
              <w:pBdr>
                <w:top w:val="nil"/>
                <w:left w:val="nil"/>
                <w:bottom w:val="nil"/>
                <w:right w:val="nil"/>
                <w:between w:val="nil"/>
              </w:pBdr>
              <w:rPr>
                <w:lang w:val="en-US"/>
              </w:rPr>
            </w:pPr>
            <w:proofErr w:type="spellStart"/>
            <w:r w:rsidRPr="001B07F7">
              <w:rPr>
                <w:lang w:val="en-US"/>
              </w:rPr>
              <w:t>Methanesulfenic</w:t>
            </w:r>
            <w:proofErr w:type="spellEnd"/>
            <w:r w:rsidRPr="001B07F7">
              <w:rPr>
                <w:lang w:val="en-US"/>
              </w:rPr>
              <w:t xml:space="preserve"> acid</w:t>
            </w:r>
          </w:p>
        </w:tc>
        <w:tc>
          <w:tcPr>
            <w:tcW w:w="2340" w:type="dxa"/>
            <w:shd w:val="clear" w:color="auto" w:fill="auto"/>
            <w:tcMar>
              <w:top w:w="100" w:type="dxa"/>
              <w:left w:w="100" w:type="dxa"/>
              <w:bottom w:w="100" w:type="dxa"/>
              <w:right w:w="100" w:type="dxa"/>
            </w:tcMar>
          </w:tcPr>
          <w:p w14:paraId="2C495953" w14:textId="77777777" w:rsidR="00C65AD5" w:rsidRPr="001B07F7" w:rsidRDefault="00C65AD5" w:rsidP="001B07F7">
            <w:pPr>
              <w:rPr>
                <w:lang w:val="en-US"/>
              </w:rPr>
            </w:pPr>
            <w:r w:rsidRPr="001B07F7">
              <w:rPr>
                <w:lang w:val="en-US"/>
              </w:rPr>
              <w:t>63.998301</w:t>
            </w:r>
          </w:p>
        </w:tc>
        <w:tc>
          <w:tcPr>
            <w:tcW w:w="2340" w:type="dxa"/>
            <w:shd w:val="clear" w:color="auto" w:fill="auto"/>
            <w:tcMar>
              <w:top w:w="100" w:type="dxa"/>
              <w:left w:w="100" w:type="dxa"/>
              <w:bottom w:w="100" w:type="dxa"/>
              <w:right w:w="100" w:type="dxa"/>
            </w:tcMar>
          </w:tcPr>
          <w:p w14:paraId="14F48F42" w14:textId="77777777" w:rsidR="00C65AD5" w:rsidRPr="001B07F7" w:rsidRDefault="00C65AD5" w:rsidP="001B07F7">
            <w:pPr>
              <w:widowControl w:val="0"/>
              <w:pBdr>
                <w:top w:val="nil"/>
                <w:left w:val="nil"/>
                <w:bottom w:val="nil"/>
                <w:right w:val="nil"/>
                <w:between w:val="nil"/>
              </w:pBdr>
              <w:rPr>
                <w:lang w:val="en-US"/>
              </w:rPr>
            </w:pPr>
            <w:r w:rsidRPr="001B07F7">
              <w:rPr>
                <w:lang w:val="en-US"/>
              </w:rPr>
              <w:t>From oxidized methionine</w:t>
            </w:r>
          </w:p>
        </w:tc>
      </w:tr>
      <w:tr w:rsidR="00C65AD5" w:rsidRPr="001B07F7" w14:paraId="0747C6EA" w14:textId="77777777" w:rsidTr="001B07F7">
        <w:tc>
          <w:tcPr>
            <w:tcW w:w="2340" w:type="dxa"/>
            <w:shd w:val="clear" w:color="auto" w:fill="auto"/>
            <w:tcMar>
              <w:top w:w="100" w:type="dxa"/>
              <w:left w:w="100" w:type="dxa"/>
              <w:bottom w:w="100" w:type="dxa"/>
              <w:right w:w="100" w:type="dxa"/>
            </w:tcMar>
          </w:tcPr>
          <w:p w14:paraId="03060B45" w14:textId="77777777" w:rsidR="00C65AD5" w:rsidRPr="001B07F7" w:rsidRDefault="00C65AD5" w:rsidP="001B07F7">
            <w:pPr>
              <w:widowControl w:val="0"/>
              <w:pBdr>
                <w:top w:val="nil"/>
                <w:left w:val="nil"/>
                <w:bottom w:val="nil"/>
                <w:right w:val="nil"/>
                <w:between w:val="nil"/>
              </w:pBdr>
              <w:rPr>
                <w:lang w:val="en-US"/>
              </w:rPr>
            </w:pPr>
            <w:r w:rsidRPr="001B07F7">
              <w:rPr>
                <w:lang w:val="en-US"/>
              </w:rPr>
              <w:t>SO3</w:t>
            </w:r>
          </w:p>
        </w:tc>
        <w:tc>
          <w:tcPr>
            <w:tcW w:w="2340" w:type="dxa"/>
            <w:shd w:val="clear" w:color="auto" w:fill="auto"/>
            <w:tcMar>
              <w:top w:w="100" w:type="dxa"/>
              <w:left w:w="100" w:type="dxa"/>
              <w:bottom w:w="100" w:type="dxa"/>
              <w:right w:w="100" w:type="dxa"/>
            </w:tcMar>
          </w:tcPr>
          <w:p w14:paraId="19EAFBFC" w14:textId="77777777" w:rsidR="00C65AD5" w:rsidRPr="001B07F7" w:rsidRDefault="00C65AD5" w:rsidP="001B07F7">
            <w:pPr>
              <w:widowControl w:val="0"/>
              <w:pBdr>
                <w:top w:val="nil"/>
                <w:left w:val="nil"/>
                <w:bottom w:val="nil"/>
                <w:right w:val="nil"/>
                <w:between w:val="nil"/>
              </w:pBdr>
              <w:rPr>
                <w:lang w:val="en-US"/>
              </w:rPr>
            </w:pPr>
            <w:r w:rsidRPr="001B07F7">
              <w:rPr>
                <w:lang w:val="en-US"/>
              </w:rPr>
              <w:t>Sulfur trioxide</w:t>
            </w:r>
          </w:p>
        </w:tc>
        <w:tc>
          <w:tcPr>
            <w:tcW w:w="2340" w:type="dxa"/>
            <w:shd w:val="clear" w:color="auto" w:fill="auto"/>
            <w:tcMar>
              <w:top w:w="100" w:type="dxa"/>
              <w:left w:w="100" w:type="dxa"/>
              <w:bottom w:w="100" w:type="dxa"/>
              <w:right w:w="100" w:type="dxa"/>
            </w:tcMar>
          </w:tcPr>
          <w:p w14:paraId="66D1A294" w14:textId="77777777" w:rsidR="00C65AD5" w:rsidRPr="001B07F7" w:rsidRDefault="00C65AD5" w:rsidP="001B07F7">
            <w:pPr>
              <w:rPr>
                <w:lang w:val="en-US"/>
              </w:rPr>
            </w:pPr>
            <w:r w:rsidRPr="001B07F7">
              <w:rPr>
                <w:color w:val="3C4043"/>
                <w:sz w:val="21"/>
                <w:szCs w:val="21"/>
                <w:highlight w:val="white"/>
                <w:lang w:val="en-US"/>
              </w:rPr>
              <w:t>79.956818</w:t>
            </w:r>
          </w:p>
        </w:tc>
        <w:tc>
          <w:tcPr>
            <w:tcW w:w="2340" w:type="dxa"/>
            <w:shd w:val="clear" w:color="auto" w:fill="auto"/>
            <w:tcMar>
              <w:top w:w="100" w:type="dxa"/>
              <w:left w:w="100" w:type="dxa"/>
              <w:bottom w:w="100" w:type="dxa"/>
              <w:right w:w="100" w:type="dxa"/>
            </w:tcMar>
          </w:tcPr>
          <w:p w14:paraId="1356E2CE" w14:textId="77777777" w:rsidR="00C65AD5" w:rsidRPr="001B07F7" w:rsidRDefault="00C65AD5" w:rsidP="001B07F7">
            <w:pPr>
              <w:widowControl w:val="0"/>
              <w:pBdr>
                <w:top w:val="nil"/>
                <w:left w:val="nil"/>
                <w:bottom w:val="nil"/>
                <w:right w:val="nil"/>
                <w:between w:val="nil"/>
              </w:pBdr>
              <w:rPr>
                <w:lang w:val="en-US"/>
              </w:rPr>
            </w:pPr>
            <w:r w:rsidRPr="001B07F7">
              <w:rPr>
                <w:lang w:val="en-US"/>
              </w:rPr>
              <w:t xml:space="preserve">From </w:t>
            </w:r>
            <w:proofErr w:type="spellStart"/>
            <w:r w:rsidRPr="001B07F7">
              <w:rPr>
                <w:lang w:val="en-US"/>
              </w:rPr>
              <w:t>sulfotyrosine</w:t>
            </w:r>
            <w:proofErr w:type="spellEnd"/>
          </w:p>
        </w:tc>
      </w:tr>
      <w:tr w:rsidR="00C65AD5" w:rsidRPr="001B07F7" w14:paraId="117019DC" w14:textId="77777777" w:rsidTr="001B07F7">
        <w:tc>
          <w:tcPr>
            <w:tcW w:w="2340" w:type="dxa"/>
            <w:shd w:val="clear" w:color="auto" w:fill="auto"/>
            <w:tcMar>
              <w:top w:w="100" w:type="dxa"/>
              <w:left w:w="100" w:type="dxa"/>
              <w:bottom w:w="100" w:type="dxa"/>
              <w:right w:w="100" w:type="dxa"/>
            </w:tcMar>
          </w:tcPr>
          <w:p w14:paraId="67A6BCD2" w14:textId="77777777" w:rsidR="00C65AD5" w:rsidRPr="001B07F7" w:rsidRDefault="00C65AD5" w:rsidP="001B07F7">
            <w:pPr>
              <w:widowControl w:val="0"/>
              <w:pBdr>
                <w:top w:val="nil"/>
                <w:left w:val="nil"/>
                <w:bottom w:val="nil"/>
                <w:right w:val="nil"/>
                <w:between w:val="nil"/>
              </w:pBdr>
              <w:rPr>
                <w:lang w:val="en-US"/>
              </w:rPr>
            </w:pPr>
            <w:r w:rsidRPr="001B07F7">
              <w:rPr>
                <w:lang w:val="en-US"/>
              </w:rPr>
              <w:lastRenderedPageBreak/>
              <w:t>HPO3</w:t>
            </w:r>
          </w:p>
        </w:tc>
        <w:tc>
          <w:tcPr>
            <w:tcW w:w="2340" w:type="dxa"/>
            <w:shd w:val="clear" w:color="auto" w:fill="auto"/>
            <w:tcMar>
              <w:top w:w="100" w:type="dxa"/>
              <w:left w:w="100" w:type="dxa"/>
              <w:bottom w:w="100" w:type="dxa"/>
              <w:right w:w="100" w:type="dxa"/>
            </w:tcMar>
          </w:tcPr>
          <w:p w14:paraId="02A6BEE0" w14:textId="77777777" w:rsidR="00C65AD5" w:rsidRPr="001B07F7" w:rsidRDefault="00C65AD5" w:rsidP="001B07F7">
            <w:pPr>
              <w:widowControl w:val="0"/>
              <w:pBdr>
                <w:top w:val="nil"/>
                <w:left w:val="nil"/>
                <w:bottom w:val="nil"/>
                <w:right w:val="nil"/>
                <w:between w:val="nil"/>
              </w:pBdr>
              <w:rPr>
                <w:lang w:val="en-US"/>
              </w:rPr>
            </w:pPr>
            <w:r w:rsidRPr="001B07F7">
              <w:rPr>
                <w:lang w:val="en-US"/>
              </w:rPr>
              <w:t>Metaphosphoric acid</w:t>
            </w:r>
          </w:p>
        </w:tc>
        <w:tc>
          <w:tcPr>
            <w:tcW w:w="2340" w:type="dxa"/>
            <w:shd w:val="clear" w:color="auto" w:fill="auto"/>
            <w:tcMar>
              <w:top w:w="100" w:type="dxa"/>
              <w:left w:w="100" w:type="dxa"/>
              <w:bottom w:w="100" w:type="dxa"/>
              <w:right w:w="100" w:type="dxa"/>
            </w:tcMar>
          </w:tcPr>
          <w:p w14:paraId="51F55125" w14:textId="77777777" w:rsidR="00C65AD5" w:rsidRPr="001B07F7" w:rsidRDefault="00C65AD5" w:rsidP="001B07F7">
            <w:pPr>
              <w:rPr>
                <w:lang w:val="en-US"/>
              </w:rPr>
            </w:pPr>
            <w:r w:rsidRPr="001B07F7">
              <w:rPr>
                <w:lang w:val="en-US"/>
              </w:rPr>
              <w:t>79.966331</w:t>
            </w:r>
          </w:p>
        </w:tc>
        <w:tc>
          <w:tcPr>
            <w:tcW w:w="2340" w:type="dxa"/>
            <w:shd w:val="clear" w:color="auto" w:fill="auto"/>
            <w:tcMar>
              <w:top w:w="100" w:type="dxa"/>
              <w:left w:w="100" w:type="dxa"/>
              <w:bottom w:w="100" w:type="dxa"/>
              <w:right w:w="100" w:type="dxa"/>
            </w:tcMar>
          </w:tcPr>
          <w:p w14:paraId="4B36D401" w14:textId="77777777" w:rsidR="00C65AD5" w:rsidRPr="001B07F7" w:rsidRDefault="00C65AD5" w:rsidP="001B07F7">
            <w:pPr>
              <w:widowControl w:val="0"/>
              <w:pBdr>
                <w:top w:val="nil"/>
                <w:left w:val="nil"/>
                <w:bottom w:val="nil"/>
                <w:right w:val="nil"/>
                <w:between w:val="nil"/>
              </w:pBdr>
              <w:rPr>
                <w:lang w:val="en-US"/>
              </w:rPr>
            </w:pPr>
            <w:r w:rsidRPr="001B07F7">
              <w:rPr>
                <w:lang w:val="en-US"/>
              </w:rPr>
              <w:t xml:space="preserve">From </w:t>
            </w:r>
            <w:proofErr w:type="spellStart"/>
            <w:r w:rsidRPr="001B07F7">
              <w:rPr>
                <w:lang w:val="en-US"/>
              </w:rPr>
              <w:t>phosphotyrosine</w:t>
            </w:r>
            <w:proofErr w:type="spellEnd"/>
          </w:p>
        </w:tc>
      </w:tr>
      <w:tr w:rsidR="00C65AD5" w:rsidRPr="001B07F7" w14:paraId="0FEF911C" w14:textId="77777777" w:rsidTr="001B07F7">
        <w:tc>
          <w:tcPr>
            <w:tcW w:w="2340" w:type="dxa"/>
            <w:shd w:val="clear" w:color="auto" w:fill="auto"/>
            <w:tcMar>
              <w:top w:w="100" w:type="dxa"/>
              <w:left w:w="100" w:type="dxa"/>
              <w:bottom w:w="100" w:type="dxa"/>
              <w:right w:w="100" w:type="dxa"/>
            </w:tcMar>
          </w:tcPr>
          <w:p w14:paraId="149CCB31" w14:textId="77777777" w:rsidR="00C65AD5" w:rsidRPr="001B07F7" w:rsidRDefault="00C65AD5" w:rsidP="001B07F7">
            <w:pPr>
              <w:widowControl w:val="0"/>
              <w:pBdr>
                <w:top w:val="nil"/>
                <w:left w:val="nil"/>
                <w:bottom w:val="nil"/>
                <w:right w:val="nil"/>
                <w:between w:val="nil"/>
              </w:pBdr>
              <w:rPr>
                <w:lang w:val="en-US"/>
              </w:rPr>
            </w:pPr>
            <w:r w:rsidRPr="001B07F7">
              <w:rPr>
                <w:lang w:val="en-US"/>
              </w:rPr>
              <w:t>C2H5NOS</w:t>
            </w:r>
          </w:p>
        </w:tc>
        <w:tc>
          <w:tcPr>
            <w:tcW w:w="2340" w:type="dxa"/>
            <w:shd w:val="clear" w:color="auto" w:fill="auto"/>
            <w:tcMar>
              <w:top w:w="100" w:type="dxa"/>
              <w:left w:w="100" w:type="dxa"/>
              <w:bottom w:w="100" w:type="dxa"/>
              <w:right w:w="100" w:type="dxa"/>
            </w:tcMar>
          </w:tcPr>
          <w:p w14:paraId="5E2BC81A" w14:textId="77777777" w:rsidR="00C65AD5" w:rsidRPr="001B07F7" w:rsidRDefault="00C65AD5" w:rsidP="001B07F7">
            <w:pPr>
              <w:widowControl w:val="0"/>
              <w:pBdr>
                <w:top w:val="nil"/>
                <w:left w:val="nil"/>
                <w:bottom w:val="nil"/>
                <w:right w:val="nil"/>
                <w:between w:val="nil"/>
              </w:pBdr>
              <w:rPr>
                <w:lang w:val="en-US"/>
              </w:rPr>
            </w:pPr>
            <w:proofErr w:type="spellStart"/>
            <w:r w:rsidRPr="001B07F7">
              <w:rPr>
                <w:lang w:val="en-US"/>
              </w:rPr>
              <w:t>Mercaptoacetamide</w:t>
            </w:r>
            <w:proofErr w:type="spellEnd"/>
          </w:p>
        </w:tc>
        <w:tc>
          <w:tcPr>
            <w:tcW w:w="2340" w:type="dxa"/>
            <w:shd w:val="clear" w:color="auto" w:fill="auto"/>
            <w:tcMar>
              <w:top w:w="100" w:type="dxa"/>
              <w:left w:w="100" w:type="dxa"/>
              <w:bottom w:w="100" w:type="dxa"/>
              <w:right w:w="100" w:type="dxa"/>
            </w:tcMar>
          </w:tcPr>
          <w:p w14:paraId="50A87B37" w14:textId="77777777" w:rsidR="00C65AD5" w:rsidRPr="001B07F7" w:rsidRDefault="00C65AD5" w:rsidP="001B07F7">
            <w:pPr>
              <w:rPr>
                <w:lang w:val="en-US"/>
              </w:rPr>
            </w:pPr>
            <w:r w:rsidRPr="001B07F7">
              <w:rPr>
                <w:lang w:val="en-US"/>
              </w:rPr>
              <w:t>91.009195</w:t>
            </w:r>
          </w:p>
        </w:tc>
        <w:tc>
          <w:tcPr>
            <w:tcW w:w="2340" w:type="dxa"/>
            <w:shd w:val="clear" w:color="auto" w:fill="auto"/>
            <w:tcMar>
              <w:top w:w="100" w:type="dxa"/>
              <w:left w:w="100" w:type="dxa"/>
              <w:bottom w:w="100" w:type="dxa"/>
              <w:right w:w="100" w:type="dxa"/>
            </w:tcMar>
          </w:tcPr>
          <w:p w14:paraId="6A8BCACA" w14:textId="77777777" w:rsidR="00C65AD5" w:rsidRPr="001B07F7" w:rsidRDefault="00C65AD5" w:rsidP="001B07F7">
            <w:pPr>
              <w:widowControl w:val="0"/>
              <w:pBdr>
                <w:top w:val="nil"/>
                <w:left w:val="nil"/>
                <w:bottom w:val="nil"/>
                <w:right w:val="nil"/>
                <w:between w:val="nil"/>
              </w:pBdr>
              <w:rPr>
                <w:lang w:val="en-US"/>
              </w:rPr>
            </w:pPr>
            <w:r w:rsidRPr="001B07F7">
              <w:rPr>
                <w:lang w:val="en-US"/>
              </w:rPr>
              <w:t xml:space="preserve">From carbamidomethyl cysteine </w:t>
            </w:r>
          </w:p>
        </w:tc>
      </w:tr>
      <w:tr w:rsidR="00C65AD5" w:rsidRPr="001B07F7" w14:paraId="31B044D5" w14:textId="77777777" w:rsidTr="001B07F7">
        <w:tc>
          <w:tcPr>
            <w:tcW w:w="2340" w:type="dxa"/>
            <w:shd w:val="clear" w:color="auto" w:fill="auto"/>
            <w:tcMar>
              <w:top w:w="100" w:type="dxa"/>
              <w:left w:w="100" w:type="dxa"/>
              <w:bottom w:w="100" w:type="dxa"/>
              <w:right w:w="100" w:type="dxa"/>
            </w:tcMar>
          </w:tcPr>
          <w:p w14:paraId="749E9DF5" w14:textId="77777777" w:rsidR="00C65AD5" w:rsidRPr="001B07F7" w:rsidRDefault="00C65AD5" w:rsidP="001B07F7">
            <w:pPr>
              <w:widowControl w:val="0"/>
              <w:pBdr>
                <w:top w:val="nil"/>
                <w:left w:val="nil"/>
                <w:bottom w:val="nil"/>
                <w:right w:val="nil"/>
                <w:between w:val="nil"/>
              </w:pBdr>
              <w:rPr>
                <w:lang w:val="en-US"/>
              </w:rPr>
            </w:pPr>
            <w:r w:rsidRPr="001B07F7">
              <w:rPr>
                <w:lang w:val="en-US"/>
              </w:rPr>
              <w:t>C2H4O2S</w:t>
            </w:r>
          </w:p>
        </w:tc>
        <w:tc>
          <w:tcPr>
            <w:tcW w:w="2340" w:type="dxa"/>
            <w:shd w:val="clear" w:color="auto" w:fill="auto"/>
            <w:tcMar>
              <w:top w:w="100" w:type="dxa"/>
              <w:left w:w="100" w:type="dxa"/>
              <w:bottom w:w="100" w:type="dxa"/>
              <w:right w:w="100" w:type="dxa"/>
            </w:tcMar>
          </w:tcPr>
          <w:p w14:paraId="041EC874" w14:textId="77777777" w:rsidR="00C65AD5" w:rsidRPr="001B07F7" w:rsidRDefault="00C65AD5" w:rsidP="001B07F7">
            <w:pPr>
              <w:widowControl w:val="0"/>
              <w:pBdr>
                <w:top w:val="nil"/>
                <w:left w:val="nil"/>
                <w:bottom w:val="nil"/>
                <w:right w:val="nil"/>
                <w:between w:val="nil"/>
              </w:pBdr>
              <w:rPr>
                <w:lang w:val="en-US"/>
              </w:rPr>
            </w:pPr>
            <w:proofErr w:type="spellStart"/>
            <w:r w:rsidRPr="001B07F7">
              <w:rPr>
                <w:lang w:val="en-US"/>
              </w:rPr>
              <w:t>Mercaptoacetic</w:t>
            </w:r>
            <w:proofErr w:type="spellEnd"/>
            <w:r w:rsidRPr="001B07F7">
              <w:rPr>
                <w:lang w:val="en-US"/>
              </w:rPr>
              <w:t xml:space="preserve"> acid</w:t>
            </w:r>
          </w:p>
        </w:tc>
        <w:tc>
          <w:tcPr>
            <w:tcW w:w="2340" w:type="dxa"/>
            <w:shd w:val="clear" w:color="auto" w:fill="auto"/>
            <w:tcMar>
              <w:top w:w="100" w:type="dxa"/>
              <w:left w:w="100" w:type="dxa"/>
              <w:bottom w:w="100" w:type="dxa"/>
              <w:right w:w="100" w:type="dxa"/>
            </w:tcMar>
          </w:tcPr>
          <w:p w14:paraId="2BFCB4C7" w14:textId="77777777" w:rsidR="00C65AD5" w:rsidRPr="001B07F7" w:rsidRDefault="00C65AD5" w:rsidP="001B07F7">
            <w:pPr>
              <w:rPr>
                <w:lang w:val="en-US"/>
              </w:rPr>
            </w:pPr>
            <w:r w:rsidRPr="001B07F7">
              <w:rPr>
                <w:lang w:val="en-US"/>
              </w:rPr>
              <w:t>91.993211</w:t>
            </w:r>
          </w:p>
        </w:tc>
        <w:tc>
          <w:tcPr>
            <w:tcW w:w="2340" w:type="dxa"/>
            <w:shd w:val="clear" w:color="auto" w:fill="auto"/>
            <w:tcMar>
              <w:top w:w="100" w:type="dxa"/>
              <w:left w:w="100" w:type="dxa"/>
              <w:bottom w:w="100" w:type="dxa"/>
              <w:right w:w="100" w:type="dxa"/>
            </w:tcMar>
          </w:tcPr>
          <w:p w14:paraId="18AFF755" w14:textId="77777777" w:rsidR="00C65AD5" w:rsidRPr="001B07F7" w:rsidRDefault="00C65AD5" w:rsidP="001B07F7">
            <w:pPr>
              <w:widowControl w:val="0"/>
              <w:pBdr>
                <w:top w:val="nil"/>
                <w:left w:val="nil"/>
                <w:bottom w:val="nil"/>
                <w:right w:val="nil"/>
                <w:between w:val="nil"/>
              </w:pBdr>
              <w:rPr>
                <w:lang w:val="en-US"/>
              </w:rPr>
            </w:pPr>
            <w:r w:rsidRPr="001B07F7">
              <w:rPr>
                <w:lang w:val="en-US"/>
              </w:rPr>
              <w:t>From carboxymethyl cysteine</w:t>
            </w:r>
          </w:p>
        </w:tc>
      </w:tr>
      <w:tr w:rsidR="00C65AD5" w:rsidRPr="001B07F7" w14:paraId="77F5C870" w14:textId="77777777" w:rsidTr="001B07F7">
        <w:tc>
          <w:tcPr>
            <w:tcW w:w="2340" w:type="dxa"/>
            <w:shd w:val="clear" w:color="auto" w:fill="auto"/>
            <w:tcMar>
              <w:top w:w="100" w:type="dxa"/>
              <w:left w:w="100" w:type="dxa"/>
              <w:bottom w:w="100" w:type="dxa"/>
              <w:right w:w="100" w:type="dxa"/>
            </w:tcMar>
          </w:tcPr>
          <w:p w14:paraId="524D67C2" w14:textId="77777777" w:rsidR="00C65AD5" w:rsidRPr="001B07F7" w:rsidRDefault="00C65AD5" w:rsidP="001B07F7">
            <w:pPr>
              <w:widowControl w:val="0"/>
              <w:pBdr>
                <w:top w:val="nil"/>
                <w:left w:val="nil"/>
                <w:bottom w:val="nil"/>
                <w:right w:val="nil"/>
                <w:between w:val="nil"/>
              </w:pBdr>
              <w:rPr>
                <w:lang w:val="en-US"/>
              </w:rPr>
            </w:pPr>
            <w:r w:rsidRPr="001B07F7">
              <w:rPr>
                <w:lang w:val="en-US"/>
              </w:rPr>
              <w:t>H3PO4</w:t>
            </w:r>
          </w:p>
        </w:tc>
        <w:tc>
          <w:tcPr>
            <w:tcW w:w="2340" w:type="dxa"/>
            <w:shd w:val="clear" w:color="auto" w:fill="auto"/>
            <w:tcMar>
              <w:top w:w="100" w:type="dxa"/>
              <w:left w:w="100" w:type="dxa"/>
              <w:bottom w:w="100" w:type="dxa"/>
              <w:right w:w="100" w:type="dxa"/>
            </w:tcMar>
          </w:tcPr>
          <w:p w14:paraId="7E926925" w14:textId="77777777" w:rsidR="00C65AD5" w:rsidRPr="001B07F7" w:rsidRDefault="00C65AD5" w:rsidP="001B07F7">
            <w:pPr>
              <w:widowControl w:val="0"/>
              <w:pBdr>
                <w:top w:val="nil"/>
                <w:left w:val="nil"/>
                <w:bottom w:val="nil"/>
                <w:right w:val="nil"/>
                <w:between w:val="nil"/>
              </w:pBdr>
              <w:rPr>
                <w:lang w:val="en-US"/>
              </w:rPr>
            </w:pPr>
            <w:r w:rsidRPr="001B07F7">
              <w:rPr>
                <w:lang w:val="en-US"/>
              </w:rPr>
              <w:t>Phosphoric acid</w:t>
            </w:r>
          </w:p>
        </w:tc>
        <w:tc>
          <w:tcPr>
            <w:tcW w:w="2340" w:type="dxa"/>
            <w:shd w:val="clear" w:color="auto" w:fill="auto"/>
            <w:tcMar>
              <w:top w:w="100" w:type="dxa"/>
              <w:left w:w="100" w:type="dxa"/>
              <w:bottom w:w="100" w:type="dxa"/>
              <w:right w:w="100" w:type="dxa"/>
            </w:tcMar>
          </w:tcPr>
          <w:p w14:paraId="51D8B151" w14:textId="77777777" w:rsidR="00C65AD5" w:rsidRPr="001B07F7" w:rsidRDefault="00C65AD5" w:rsidP="001B07F7">
            <w:pPr>
              <w:rPr>
                <w:lang w:val="en-US"/>
              </w:rPr>
            </w:pPr>
            <w:r w:rsidRPr="001B07F7">
              <w:rPr>
                <w:lang w:val="en-US"/>
              </w:rPr>
              <w:t>97.976896</w:t>
            </w:r>
          </w:p>
        </w:tc>
        <w:tc>
          <w:tcPr>
            <w:tcW w:w="2340" w:type="dxa"/>
            <w:shd w:val="clear" w:color="auto" w:fill="auto"/>
            <w:tcMar>
              <w:top w:w="100" w:type="dxa"/>
              <w:left w:w="100" w:type="dxa"/>
              <w:bottom w:w="100" w:type="dxa"/>
              <w:right w:w="100" w:type="dxa"/>
            </w:tcMar>
          </w:tcPr>
          <w:p w14:paraId="01175A74" w14:textId="77777777" w:rsidR="00C65AD5" w:rsidRPr="001B07F7" w:rsidRDefault="00C65AD5" w:rsidP="001B07F7">
            <w:pPr>
              <w:widowControl w:val="0"/>
              <w:pBdr>
                <w:top w:val="nil"/>
                <w:left w:val="nil"/>
                <w:bottom w:val="nil"/>
                <w:right w:val="nil"/>
                <w:between w:val="nil"/>
              </w:pBdr>
              <w:rPr>
                <w:lang w:val="en-US"/>
              </w:rPr>
            </w:pPr>
            <w:r w:rsidRPr="001B07F7">
              <w:rPr>
                <w:lang w:val="en-US"/>
              </w:rPr>
              <w:t xml:space="preserve">From phosphoserine and </w:t>
            </w:r>
            <w:proofErr w:type="spellStart"/>
            <w:r w:rsidRPr="001B07F7">
              <w:rPr>
                <w:lang w:val="en-US"/>
              </w:rPr>
              <w:t>phosphothreonine</w:t>
            </w:r>
            <w:proofErr w:type="spellEnd"/>
          </w:p>
        </w:tc>
      </w:tr>
      <w:tr w:rsidR="00C65AD5" w:rsidRPr="001B07F7" w14:paraId="7F608E91" w14:textId="77777777" w:rsidTr="001B07F7">
        <w:tc>
          <w:tcPr>
            <w:tcW w:w="2340" w:type="dxa"/>
            <w:shd w:val="clear" w:color="auto" w:fill="auto"/>
            <w:tcMar>
              <w:top w:w="100" w:type="dxa"/>
              <w:left w:w="100" w:type="dxa"/>
              <w:bottom w:w="100" w:type="dxa"/>
              <w:right w:w="100" w:type="dxa"/>
            </w:tcMar>
          </w:tcPr>
          <w:p w14:paraId="2B1768A7" w14:textId="77777777" w:rsidR="00C65AD5" w:rsidRPr="001B07F7" w:rsidRDefault="00C65AD5" w:rsidP="001B07F7">
            <w:pPr>
              <w:widowControl w:val="0"/>
              <w:pBdr>
                <w:top w:val="nil"/>
                <w:left w:val="nil"/>
                <w:bottom w:val="nil"/>
                <w:right w:val="nil"/>
                <w:between w:val="nil"/>
              </w:pBdr>
              <w:rPr>
                <w:lang w:val="en-US"/>
              </w:rPr>
            </w:pPr>
            <w:r w:rsidRPr="001B07F7">
              <w:rPr>
                <w:lang w:val="en-US"/>
              </w:rPr>
              <w:t>[Isobaric tags]</w:t>
            </w:r>
          </w:p>
          <w:p w14:paraId="3C168657" w14:textId="77777777" w:rsidR="00C65AD5" w:rsidRPr="001B07F7" w:rsidRDefault="00C65AD5" w:rsidP="001B07F7">
            <w:pPr>
              <w:widowControl w:val="0"/>
              <w:pBdr>
                <w:top w:val="nil"/>
                <w:left w:val="nil"/>
                <w:bottom w:val="nil"/>
                <w:right w:val="nil"/>
                <w:between w:val="nil"/>
              </w:pBdr>
              <w:rPr>
                <w:lang w:val="en-US"/>
              </w:rPr>
            </w:pPr>
            <w:r w:rsidRPr="001B07F7">
              <w:rPr>
                <w:lang w:val="en-US"/>
              </w:rPr>
              <w:t>Note: The square bracket is mandatory for non-chemical formulae.</w:t>
            </w:r>
          </w:p>
        </w:tc>
        <w:tc>
          <w:tcPr>
            <w:tcW w:w="2340" w:type="dxa"/>
            <w:shd w:val="clear" w:color="auto" w:fill="auto"/>
            <w:tcMar>
              <w:top w:w="100" w:type="dxa"/>
              <w:left w:w="100" w:type="dxa"/>
              <w:bottom w:w="100" w:type="dxa"/>
              <w:right w:w="100" w:type="dxa"/>
            </w:tcMar>
          </w:tcPr>
          <w:p w14:paraId="472C8FDF" w14:textId="77777777" w:rsidR="00C65AD5" w:rsidRPr="001B07F7" w:rsidRDefault="00C65AD5" w:rsidP="001B07F7">
            <w:pPr>
              <w:widowControl w:val="0"/>
              <w:pBdr>
                <w:top w:val="nil"/>
                <w:left w:val="nil"/>
                <w:bottom w:val="nil"/>
                <w:right w:val="nil"/>
                <w:between w:val="nil"/>
              </w:pBdr>
              <w:rPr>
                <w:lang w:val="en-US"/>
              </w:rPr>
            </w:pPr>
          </w:p>
        </w:tc>
        <w:tc>
          <w:tcPr>
            <w:tcW w:w="2340" w:type="dxa"/>
            <w:shd w:val="clear" w:color="auto" w:fill="auto"/>
            <w:tcMar>
              <w:top w:w="100" w:type="dxa"/>
              <w:left w:w="100" w:type="dxa"/>
              <w:bottom w:w="100" w:type="dxa"/>
              <w:right w:w="100" w:type="dxa"/>
            </w:tcMar>
          </w:tcPr>
          <w:p w14:paraId="139836CE" w14:textId="77777777" w:rsidR="00C65AD5" w:rsidRPr="001B07F7" w:rsidRDefault="00C65AD5" w:rsidP="001B07F7">
            <w:pPr>
              <w:rPr>
                <w:lang w:val="en-US"/>
              </w:rPr>
            </w:pPr>
            <w:r w:rsidRPr="001B07F7">
              <w:rPr>
                <w:lang w:val="en-US"/>
              </w:rPr>
              <w:t>(variable)</w:t>
            </w:r>
          </w:p>
        </w:tc>
        <w:tc>
          <w:tcPr>
            <w:tcW w:w="2340" w:type="dxa"/>
            <w:shd w:val="clear" w:color="auto" w:fill="auto"/>
            <w:tcMar>
              <w:top w:w="100" w:type="dxa"/>
              <w:left w:w="100" w:type="dxa"/>
              <w:bottom w:w="100" w:type="dxa"/>
              <w:right w:w="100" w:type="dxa"/>
            </w:tcMar>
          </w:tcPr>
          <w:p w14:paraId="517B39AD" w14:textId="77777777" w:rsidR="00C65AD5" w:rsidRPr="001B07F7" w:rsidRDefault="00C65AD5" w:rsidP="001B07F7">
            <w:pPr>
              <w:widowControl w:val="0"/>
              <w:pBdr>
                <w:top w:val="nil"/>
                <w:left w:val="nil"/>
                <w:bottom w:val="nil"/>
                <w:right w:val="nil"/>
                <w:between w:val="nil"/>
              </w:pBdr>
              <w:rPr>
                <w:lang w:val="en-US"/>
              </w:rPr>
            </w:pPr>
            <w:r w:rsidRPr="001B07F7">
              <w:rPr>
                <w:lang w:val="en-US"/>
              </w:rPr>
              <w:t>See the isobaric tags section above since these can generate losses as well.</w:t>
            </w:r>
          </w:p>
        </w:tc>
      </w:tr>
      <w:tr w:rsidR="00C65AD5" w:rsidRPr="001B07F7" w14:paraId="316633C6" w14:textId="77777777" w:rsidTr="001B07F7">
        <w:tc>
          <w:tcPr>
            <w:tcW w:w="2340" w:type="dxa"/>
            <w:shd w:val="clear" w:color="auto" w:fill="auto"/>
            <w:tcMar>
              <w:top w:w="100" w:type="dxa"/>
              <w:left w:w="100" w:type="dxa"/>
              <w:bottom w:w="100" w:type="dxa"/>
              <w:right w:w="100" w:type="dxa"/>
            </w:tcMar>
          </w:tcPr>
          <w:p w14:paraId="364A4005" w14:textId="77777777" w:rsidR="00C65AD5" w:rsidRPr="001B07F7" w:rsidRDefault="00C65AD5" w:rsidP="001B07F7">
            <w:pPr>
              <w:widowControl w:val="0"/>
              <w:pBdr>
                <w:top w:val="nil"/>
                <w:left w:val="nil"/>
                <w:bottom w:val="nil"/>
                <w:right w:val="nil"/>
                <w:between w:val="nil"/>
              </w:pBdr>
              <w:rPr>
                <w:lang w:val="en-US"/>
              </w:rPr>
            </w:pPr>
            <w:r w:rsidRPr="001B07F7">
              <w:rPr>
                <w:lang w:val="en-US"/>
              </w:rPr>
              <w:t>[Other complex groups], e.g. [Hex]</w:t>
            </w:r>
          </w:p>
        </w:tc>
        <w:tc>
          <w:tcPr>
            <w:tcW w:w="2340" w:type="dxa"/>
            <w:shd w:val="clear" w:color="auto" w:fill="auto"/>
            <w:tcMar>
              <w:top w:w="100" w:type="dxa"/>
              <w:left w:w="100" w:type="dxa"/>
              <w:bottom w:w="100" w:type="dxa"/>
              <w:right w:w="100" w:type="dxa"/>
            </w:tcMar>
          </w:tcPr>
          <w:p w14:paraId="5986D6A8" w14:textId="77777777" w:rsidR="00C65AD5" w:rsidRPr="001B07F7" w:rsidRDefault="00C65AD5" w:rsidP="001B07F7">
            <w:pPr>
              <w:widowControl w:val="0"/>
              <w:pBdr>
                <w:top w:val="nil"/>
                <w:left w:val="nil"/>
                <w:bottom w:val="nil"/>
                <w:right w:val="nil"/>
                <w:between w:val="nil"/>
              </w:pBdr>
              <w:rPr>
                <w:lang w:val="en-US"/>
              </w:rPr>
            </w:pPr>
          </w:p>
        </w:tc>
        <w:tc>
          <w:tcPr>
            <w:tcW w:w="2340" w:type="dxa"/>
            <w:shd w:val="clear" w:color="auto" w:fill="auto"/>
            <w:tcMar>
              <w:top w:w="100" w:type="dxa"/>
              <w:left w:w="100" w:type="dxa"/>
              <w:bottom w:w="100" w:type="dxa"/>
              <w:right w:w="100" w:type="dxa"/>
            </w:tcMar>
          </w:tcPr>
          <w:p w14:paraId="24E5D8E1" w14:textId="77777777" w:rsidR="00C65AD5" w:rsidRPr="001B07F7" w:rsidRDefault="00C65AD5" w:rsidP="001B07F7">
            <w:pPr>
              <w:rPr>
                <w:lang w:val="en-US"/>
              </w:rPr>
            </w:pPr>
          </w:p>
        </w:tc>
        <w:tc>
          <w:tcPr>
            <w:tcW w:w="2340" w:type="dxa"/>
            <w:shd w:val="clear" w:color="auto" w:fill="auto"/>
            <w:tcMar>
              <w:top w:w="100" w:type="dxa"/>
              <w:left w:w="100" w:type="dxa"/>
              <w:bottom w:w="100" w:type="dxa"/>
              <w:right w:w="100" w:type="dxa"/>
            </w:tcMar>
          </w:tcPr>
          <w:p w14:paraId="20BDEE28" w14:textId="77777777" w:rsidR="00C65AD5" w:rsidRPr="001B07F7" w:rsidRDefault="00C65AD5" w:rsidP="001B07F7">
            <w:pPr>
              <w:widowControl w:val="0"/>
              <w:pBdr>
                <w:top w:val="nil"/>
                <w:left w:val="nil"/>
                <w:bottom w:val="nil"/>
                <w:right w:val="nil"/>
                <w:between w:val="nil"/>
              </w:pBdr>
              <w:rPr>
                <w:lang w:val="en-US"/>
              </w:rPr>
            </w:pPr>
            <w:r w:rsidRPr="001B07F7">
              <w:rPr>
                <w:lang w:val="en-US"/>
              </w:rPr>
              <w:t xml:space="preserve">A list of permissible complex neutral loss ions is available at </w:t>
            </w:r>
            <w:hyperlink r:id="rId20">
              <w:r w:rsidRPr="001B07F7">
                <w:rPr>
                  <w:color w:val="1155CC"/>
                  <w:u w:val="single"/>
                  <w:lang w:val="en-US"/>
                </w:rPr>
                <w:t>https://github.com/HUPO-PSI/mzSpecLib/tree/master/specification</w:t>
              </w:r>
            </w:hyperlink>
            <w:r w:rsidRPr="001B07F7">
              <w:rPr>
                <w:lang w:val="en-US"/>
              </w:rPr>
              <w:t xml:space="preserve"> </w:t>
            </w:r>
          </w:p>
        </w:tc>
      </w:tr>
    </w:tbl>
    <w:p w14:paraId="38DCF218" w14:textId="77777777" w:rsidR="00C65AD5" w:rsidRPr="001B07F7" w:rsidRDefault="00C65AD5" w:rsidP="00C65AD5">
      <w:pPr>
        <w:rPr>
          <w:lang w:val="en-US"/>
        </w:rPr>
      </w:pPr>
    </w:p>
    <w:p w14:paraId="0F406148" w14:textId="77777777" w:rsidR="00C65AD5" w:rsidRPr="001B07F7" w:rsidRDefault="00C65AD5" w:rsidP="00C65AD5">
      <w:pPr>
        <w:rPr>
          <w:lang w:val="en-US"/>
        </w:rPr>
      </w:pPr>
      <w:r w:rsidRPr="001B07F7">
        <w:rPr>
          <w:lang w:val="en-US"/>
        </w:rPr>
        <w:t>Such neutral gains and losses may be strung together as in these examples:</w:t>
      </w:r>
    </w:p>
    <w:p w14:paraId="33E0C379" w14:textId="77777777" w:rsidR="00C65AD5" w:rsidRPr="001B07F7" w:rsidRDefault="00C65AD5" w:rsidP="00C65AD5">
      <w:pPr>
        <w:rPr>
          <w:lang w:val="en-US"/>
        </w:rPr>
      </w:pPr>
    </w:p>
    <w:p w14:paraId="50B7DB43" w14:textId="77777777" w:rsidR="00C65AD5" w:rsidRPr="001B07F7" w:rsidRDefault="00C65AD5" w:rsidP="00C65AD5">
      <w:pPr>
        <w:rPr>
          <w:lang w:val="en-US"/>
        </w:rPr>
      </w:pPr>
      <w:r w:rsidRPr="001B07F7">
        <w:rPr>
          <w:lang w:val="en-US"/>
        </w:rPr>
        <w:t>y2+CO-H2O</w:t>
      </w:r>
    </w:p>
    <w:p w14:paraId="38637F2B" w14:textId="77777777" w:rsidR="00C65AD5" w:rsidRPr="001B07F7" w:rsidRDefault="00C65AD5" w:rsidP="00C65AD5">
      <w:pPr>
        <w:rPr>
          <w:lang w:val="en-US"/>
        </w:rPr>
      </w:pPr>
      <w:r w:rsidRPr="001B07F7">
        <w:rPr>
          <w:lang w:val="en-US"/>
        </w:rPr>
        <w:t>y2-H2O-NH3</w:t>
      </w:r>
    </w:p>
    <w:p w14:paraId="5C1268B0" w14:textId="77777777" w:rsidR="00C65AD5" w:rsidRPr="001B07F7" w:rsidRDefault="00C65AD5" w:rsidP="00C65AD5">
      <w:pPr>
        <w:rPr>
          <w:lang w:val="en-US"/>
        </w:rPr>
      </w:pPr>
      <w:r w:rsidRPr="001B07F7">
        <w:rPr>
          <w:lang w:val="en-US"/>
        </w:rPr>
        <w:t>y2-[Hex]</w:t>
      </w:r>
    </w:p>
    <w:p w14:paraId="4947207F" w14:textId="77777777" w:rsidR="00C65AD5" w:rsidRPr="001B07F7" w:rsidRDefault="00C65AD5" w:rsidP="00C65AD5">
      <w:pPr>
        <w:rPr>
          <w:lang w:val="en-US"/>
        </w:rPr>
      </w:pPr>
      <w:r w:rsidRPr="001B07F7">
        <w:rPr>
          <w:lang w:val="en-US"/>
        </w:rPr>
        <w:t>p-[iTRAQ115]</w:t>
      </w:r>
    </w:p>
    <w:p w14:paraId="48B68BF1" w14:textId="77777777" w:rsidR="00C65AD5" w:rsidRPr="001B07F7" w:rsidRDefault="00C65AD5" w:rsidP="00C65AD5">
      <w:pPr>
        <w:rPr>
          <w:lang w:val="en-US"/>
        </w:rPr>
      </w:pPr>
      <w:r w:rsidRPr="001B07F7">
        <w:rPr>
          <w:lang w:val="en-US"/>
        </w:rPr>
        <w:t>p-[iTRAQ116]-H2O</w:t>
      </w:r>
    </w:p>
    <w:p w14:paraId="1E23744B" w14:textId="77777777" w:rsidR="00C65AD5" w:rsidRPr="001B07F7" w:rsidRDefault="00C65AD5" w:rsidP="00C65AD5">
      <w:pPr>
        <w:rPr>
          <w:lang w:val="en-US"/>
        </w:rPr>
      </w:pPr>
      <w:r w:rsidRPr="001B07F7">
        <w:rPr>
          <w:lang w:val="en-US"/>
        </w:rPr>
        <w:t>etc.</w:t>
      </w:r>
    </w:p>
    <w:p w14:paraId="51312F9F" w14:textId="77777777" w:rsidR="00C65AD5" w:rsidRPr="001B07F7" w:rsidRDefault="00C65AD5" w:rsidP="00C65AD5">
      <w:pPr>
        <w:rPr>
          <w:lang w:val="en-US"/>
        </w:rPr>
      </w:pPr>
    </w:p>
    <w:p w14:paraId="66FCC073" w14:textId="77777777" w:rsidR="00C65AD5" w:rsidRPr="001B07F7" w:rsidRDefault="00C65AD5" w:rsidP="00C65AD5">
      <w:pPr>
        <w:rPr>
          <w:lang w:val="en-US"/>
        </w:rPr>
      </w:pPr>
      <w:r w:rsidRPr="001B07F7">
        <w:rPr>
          <w:lang w:val="en-US"/>
        </w:rPr>
        <w:t xml:space="preserve">If there are multiple neutral gains/losses, alphabetical order SHOULD be followed, </w:t>
      </w:r>
      <w:proofErr w:type="gramStart"/>
      <w:r w:rsidRPr="001B07F7">
        <w:rPr>
          <w:lang w:val="en-US"/>
        </w:rPr>
        <w:t>e.g.</w:t>
      </w:r>
      <w:proofErr w:type="gramEnd"/>
      <w:r w:rsidRPr="001B07F7">
        <w:rPr>
          <w:lang w:val="en-US"/>
        </w:rPr>
        <w:t xml:space="preserve"> y2-H2O-NH3 rather than y2-NH3-H2O. Annotations such as y2-H2O-NH3 and y2-NH3-H2O are considered identical, and should not be listed as multiple plausible annotations. </w:t>
      </w:r>
    </w:p>
    <w:p w14:paraId="45CFECEB" w14:textId="77777777" w:rsidR="00C65AD5" w:rsidRPr="001B07F7" w:rsidRDefault="00C65AD5" w:rsidP="00C65AD5">
      <w:pPr>
        <w:rPr>
          <w:lang w:val="en-US"/>
        </w:rPr>
      </w:pPr>
    </w:p>
    <w:p w14:paraId="39CBA6E6" w14:textId="636B07C7" w:rsidR="00174DE1" w:rsidRPr="001B07F7" w:rsidRDefault="00174DE1" w:rsidP="002430BC">
      <w:pPr>
        <w:pStyle w:val="Heading2"/>
      </w:pPr>
      <w:bookmarkStart w:id="300" w:name="_Toc124242614"/>
      <w:r w:rsidRPr="001B07F7">
        <w:t>Isotopes</w:t>
      </w:r>
      <w:bookmarkEnd w:id="300"/>
    </w:p>
    <w:p w14:paraId="3A54385B" w14:textId="47E1D45F" w:rsidR="00C65AD5" w:rsidRPr="001B07F7" w:rsidRDefault="00C65AD5" w:rsidP="002923AC">
      <w:pPr>
        <w:rPr>
          <w:lang w:val="en-US"/>
        </w:rPr>
      </w:pPr>
    </w:p>
    <w:p w14:paraId="4E6D875A" w14:textId="09D901E0" w:rsidR="00174DE1" w:rsidRPr="001B07F7" w:rsidRDefault="00174DE1" w:rsidP="00174DE1">
      <w:pPr>
        <w:rPr>
          <w:lang w:val="en-US"/>
        </w:rPr>
      </w:pPr>
      <w:r w:rsidRPr="001B07F7">
        <w:rPr>
          <w:lang w:val="en-US"/>
        </w:rPr>
        <w:t xml:space="preserve">The isotope component is optional. If the monoisotopic </w:t>
      </w:r>
      <w:r w:rsidR="00193847">
        <w:rPr>
          <w:lang w:val="en-US"/>
        </w:rPr>
        <w:t>ion</w:t>
      </w:r>
      <w:r w:rsidRPr="001B07F7">
        <w:rPr>
          <w:lang w:val="en-US"/>
        </w:rPr>
        <w:t xml:space="preserve"> is being described, then there MUST NOT be any isotope component. However, if another isotope is being described, then this component MUST be “+</w:t>
      </w:r>
      <w:proofErr w:type="spellStart"/>
      <w:r w:rsidRPr="001B07F7">
        <w:rPr>
          <w:lang w:val="en-US"/>
        </w:rPr>
        <w:t>ni</w:t>
      </w:r>
      <w:proofErr w:type="spellEnd"/>
      <w:r w:rsidRPr="001B07F7">
        <w:rPr>
          <w:lang w:val="en-US"/>
        </w:rPr>
        <w:t>” or “-</w:t>
      </w:r>
      <w:proofErr w:type="spellStart"/>
      <w:r w:rsidRPr="001B07F7">
        <w:rPr>
          <w:lang w:val="en-US"/>
        </w:rPr>
        <w:t>ni</w:t>
      </w:r>
      <w:proofErr w:type="spellEnd"/>
      <w:r w:rsidRPr="001B07F7">
        <w:rPr>
          <w:lang w:val="en-US"/>
        </w:rPr>
        <w:t xml:space="preserve">” where n is the isotope number above or </w:t>
      </w:r>
      <w:r w:rsidRPr="001B07F7">
        <w:rPr>
          <w:lang w:val="en-US"/>
        </w:rPr>
        <w:lastRenderedPageBreak/>
        <w:t xml:space="preserve">below the </w:t>
      </w:r>
      <w:proofErr w:type="spellStart"/>
      <w:r w:rsidRPr="001B07F7">
        <w:rPr>
          <w:lang w:val="en-US"/>
        </w:rPr>
        <w:t>monoisotope</w:t>
      </w:r>
      <w:proofErr w:type="spellEnd"/>
      <w:r w:rsidRPr="001B07F7">
        <w:rPr>
          <w:lang w:val="en-US"/>
        </w:rPr>
        <w:t xml:space="preserve">; however an n of 1 </w:t>
      </w:r>
      <w:proofErr w:type="gramStart"/>
      <w:r w:rsidRPr="001B07F7">
        <w:rPr>
          <w:lang w:val="en-US"/>
        </w:rPr>
        <w:t>SHOULD  be</w:t>
      </w:r>
      <w:proofErr w:type="gramEnd"/>
      <w:r w:rsidRPr="001B07F7">
        <w:rPr>
          <w:lang w:val="en-US"/>
        </w:rPr>
        <w:t xml:space="preserve"> suppressed, following the precedent from the NIST MSP format. Examples are: +i, +2i, +3i, -i, -2i, etc.</w:t>
      </w:r>
    </w:p>
    <w:p w14:paraId="5AEE5971" w14:textId="77777777" w:rsidR="00174DE1" w:rsidRPr="001B07F7" w:rsidRDefault="00174DE1" w:rsidP="00174DE1">
      <w:pPr>
        <w:rPr>
          <w:lang w:val="en-US"/>
        </w:rPr>
      </w:pPr>
    </w:p>
    <w:p w14:paraId="04EA246A" w14:textId="77777777" w:rsidR="00174DE1" w:rsidRPr="001B07F7" w:rsidRDefault="00174DE1" w:rsidP="00174DE1">
      <w:pPr>
        <w:rPr>
          <w:lang w:val="en-US"/>
        </w:rPr>
      </w:pPr>
      <w:r w:rsidRPr="001B07F7">
        <w:rPr>
          <w:lang w:val="en-US"/>
        </w:rPr>
        <w:t>This notation does not differentiate among isotopes of different constituent atoms of the fragment (C, H, N). The theoretical mass of the +i isotope is taken to be ~1.003 Da greater than that of the parent fragment ion, where this delta depends a bit on the elemental composition and relative isotope ratios.</w:t>
      </w:r>
    </w:p>
    <w:p w14:paraId="3D9D164E" w14:textId="36B0823F" w:rsidR="00174DE1" w:rsidRPr="001B07F7" w:rsidRDefault="00174DE1" w:rsidP="002923AC">
      <w:pPr>
        <w:rPr>
          <w:lang w:val="en-US"/>
        </w:rPr>
      </w:pPr>
    </w:p>
    <w:p w14:paraId="7E3E1737" w14:textId="3579E015" w:rsidR="00174DE1" w:rsidRPr="001B07F7" w:rsidRDefault="00174DE1" w:rsidP="002430BC">
      <w:pPr>
        <w:pStyle w:val="Heading2"/>
      </w:pPr>
      <w:bookmarkStart w:id="301" w:name="_Toc124242615"/>
      <w:r w:rsidRPr="001B07F7">
        <w:t>Charge state</w:t>
      </w:r>
      <w:bookmarkEnd w:id="301"/>
    </w:p>
    <w:p w14:paraId="1F9668FC" w14:textId="68465FD7" w:rsidR="00174DE1" w:rsidRPr="001B07F7" w:rsidRDefault="00174DE1" w:rsidP="00174DE1">
      <w:pPr>
        <w:pStyle w:val="nobreak"/>
        <w:rPr>
          <w:lang w:val="en-US"/>
        </w:rPr>
      </w:pPr>
    </w:p>
    <w:p w14:paraId="6176A2B2" w14:textId="49119EB2" w:rsidR="00174DE1" w:rsidRPr="001B07F7" w:rsidRDefault="00174DE1" w:rsidP="00174DE1">
      <w:pPr>
        <w:rPr>
          <w:lang w:val="en-US"/>
        </w:rPr>
      </w:pPr>
      <w:r w:rsidRPr="001B07F7">
        <w:rPr>
          <w:lang w:val="en-US"/>
        </w:rPr>
        <w:t>If the charge is 1+ (most common), this component</w:t>
      </w:r>
      <w:r w:rsidR="00A83C14">
        <w:rPr>
          <w:lang w:val="en-US"/>
        </w:rPr>
        <w:t xml:space="preserve"> MUST be</w:t>
      </w:r>
      <w:r w:rsidRPr="001B07F7">
        <w:rPr>
          <w:lang w:val="en-US"/>
        </w:rPr>
        <w:t xml:space="preserve"> suppressed. If the charge is not 1+, then the charge MUST be provided as ^n where n is the charge number. Examples are ^2, ^3, etc.</w:t>
      </w:r>
    </w:p>
    <w:p w14:paraId="1F4C5F9B" w14:textId="77777777" w:rsidR="00174DE1" w:rsidRPr="001B07F7" w:rsidRDefault="00174DE1" w:rsidP="00174DE1">
      <w:pPr>
        <w:rPr>
          <w:lang w:val="en-US"/>
        </w:rPr>
      </w:pPr>
    </w:p>
    <w:p w14:paraId="4FFC8816" w14:textId="305CF075" w:rsidR="00174DE1" w:rsidRPr="001B07F7" w:rsidRDefault="00174DE1" w:rsidP="00174DE1">
      <w:pPr>
        <w:rPr>
          <w:lang w:val="en-US"/>
        </w:rPr>
      </w:pPr>
      <w:r w:rsidRPr="001B07F7">
        <w:rPr>
          <w:lang w:val="en-US"/>
        </w:rPr>
        <w:t>Charge 0 MUST NOT be used. If the charge state is not known, the peak annotation SHOULD be marked as ‘?’.</w:t>
      </w:r>
    </w:p>
    <w:p w14:paraId="25FD9879" w14:textId="77777777" w:rsidR="00174DE1" w:rsidRPr="001B07F7" w:rsidRDefault="00174DE1" w:rsidP="00174DE1">
      <w:pPr>
        <w:rPr>
          <w:lang w:val="en-US"/>
        </w:rPr>
      </w:pPr>
    </w:p>
    <w:p w14:paraId="0CCF23B1" w14:textId="77777777" w:rsidR="00174DE1" w:rsidRPr="001B07F7" w:rsidRDefault="00174DE1" w:rsidP="00174DE1">
      <w:pPr>
        <w:rPr>
          <w:lang w:val="en-US"/>
        </w:rPr>
      </w:pPr>
      <w:r w:rsidRPr="001B07F7">
        <w:rPr>
          <w:lang w:val="en-US"/>
        </w:rPr>
        <w:t xml:space="preserve">For spectra acquired in the negative ion mode, the spectrum identification should be a negative precursor ion. In this case, the charge state is interpreted to be negative n. The charge state component in the peak annotation MUST NOT include the minus sign. </w:t>
      </w:r>
    </w:p>
    <w:p w14:paraId="0198E697" w14:textId="77777777" w:rsidR="00174DE1" w:rsidRPr="001B07F7" w:rsidRDefault="00174DE1" w:rsidP="00174DE1">
      <w:pPr>
        <w:rPr>
          <w:lang w:val="en-US"/>
        </w:rPr>
      </w:pPr>
    </w:p>
    <w:p w14:paraId="61D2E58D" w14:textId="1508BAA5" w:rsidR="00174DE1" w:rsidRDefault="00174DE1" w:rsidP="00174DE1">
      <w:pPr>
        <w:rPr>
          <w:ins w:id="302" w:author="Tim Van Den Bossche" w:date="2023-01-02T17:53:00Z"/>
          <w:lang w:val="en-US"/>
        </w:rPr>
      </w:pPr>
      <w:r w:rsidRPr="001B07F7">
        <w:rPr>
          <w:lang w:val="en-US"/>
        </w:rPr>
        <w:t xml:space="preserve">WARNING: This is a different rule than implemented in the NIST MSP format, where the precursor p does not carry a charge component if it is the fully charged unfragmented precursor, but does include a charge if it is a charge-reduced precursor, even a charge 1+. </w:t>
      </w:r>
      <w:proofErr w:type="gramStart"/>
      <w:r w:rsidRPr="001B07F7">
        <w:rPr>
          <w:lang w:val="en-US"/>
        </w:rPr>
        <w:t>I.e.</w:t>
      </w:r>
      <w:proofErr w:type="gramEnd"/>
      <w:r w:rsidRPr="001B07F7">
        <w:rPr>
          <w:lang w:val="en-US"/>
        </w:rPr>
        <w:t xml:space="preserve"> in NIST MSP, singly charged charge-reduced precursor is p^1 and the doubly charged original precursor is just p. The NIST MSP convention MUST NOT be used in this standard.</w:t>
      </w:r>
    </w:p>
    <w:p w14:paraId="0AED00EB" w14:textId="4D44CA79" w:rsidR="008E2334" w:rsidDel="00886288" w:rsidRDefault="008E2334" w:rsidP="00174DE1">
      <w:pPr>
        <w:rPr>
          <w:ins w:id="303" w:author="Tim Van Den Bossche" w:date="2023-01-02T17:53:00Z"/>
          <w:del w:id="304" w:author="Eric Deutsch" w:date="2023-01-10T10:44:00Z"/>
          <w:lang w:val="en-US"/>
        </w:rPr>
      </w:pPr>
    </w:p>
    <w:p w14:paraId="542B393F" w14:textId="17713E6A" w:rsidR="008E2334" w:rsidDel="00886288" w:rsidRDefault="008E2334" w:rsidP="00174DE1">
      <w:pPr>
        <w:rPr>
          <w:del w:id="305" w:author="Eric Deutsch" w:date="2023-01-10T10:44:00Z"/>
          <w:lang w:val="en-US"/>
        </w:rPr>
      </w:pPr>
      <w:ins w:id="306" w:author="Tim Van Den Bossche" w:date="2023-01-02T17:53:00Z">
        <w:del w:id="307" w:author="Eric Deutsch" w:date="2023-01-10T10:44:00Z">
          <w:r w:rsidDel="00886288">
            <w:rPr>
              <w:lang w:val="en-US"/>
            </w:rPr>
            <w:delText>[add a few examples, and contrast with NIST MSP</w:delText>
          </w:r>
        </w:del>
      </w:ins>
      <w:ins w:id="308" w:author="Tim Van Den Bossche" w:date="2023-01-02T17:54:00Z">
        <w:del w:id="309" w:author="Eric Deutsch" w:date="2023-01-10T10:44:00Z">
          <w:r w:rsidDel="00886288">
            <w:rPr>
              <w:lang w:val="en-US"/>
            </w:rPr>
            <w:delText xml:space="preserve"> to make this more clear]</w:delText>
          </w:r>
        </w:del>
      </w:ins>
    </w:p>
    <w:p w14:paraId="6BDA46A5" w14:textId="77777777" w:rsidR="00AF0DAC" w:rsidRPr="001B07F7" w:rsidRDefault="00AF0DAC" w:rsidP="00174DE1">
      <w:pPr>
        <w:rPr>
          <w:lang w:val="en-US"/>
        </w:rPr>
      </w:pPr>
    </w:p>
    <w:p w14:paraId="50CF6078" w14:textId="4C098982" w:rsidR="00174DE1" w:rsidRPr="001B07F7" w:rsidRDefault="00174DE1" w:rsidP="002430BC">
      <w:pPr>
        <w:pStyle w:val="Heading2"/>
      </w:pPr>
      <w:bookmarkStart w:id="310" w:name="_Toc124242616"/>
      <w:r w:rsidRPr="001B07F7">
        <w:t>Adduct Type</w:t>
      </w:r>
      <w:bookmarkEnd w:id="310"/>
    </w:p>
    <w:p w14:paraId="24ED1293" w14:textId="35EE5CC8" w:rsidR="00174DE1" w:rsidRPr="001B07F7" w:rsidRDefault="00174DE1" w:rsidP="00174DE1">
      <w:pPr>
        <w:pStyle w:val="nobreak"/>
        <w:rPr>
          <w:lang w:val="en-US"/>
        </w:rPr>
      </w:pPr>
    </w:p>
    <w:p w14:paraId="32196365" w14:textId="65A5F833" w:rsidR="00174DE1" w:rsidRPr="001B07F7" w:rsidRDefault="00174DE1" w:rsidP="00174DE1">
      <w:pPr>
        <w:rPr>
          <w:lang w:val="en-US"/>
        </w:rPr>
      </w:pPr>
      <w:r w:rsidRPr="001B07F7">
        <w:rPr>
          <w:lang w:val="en-US"/>
        </w:rPr>
        <w:t>The adduct type component is optional. Typical conditions for peptide ionization for proteomics generate</w:t>
      </w:r>
      <w:r w:rsidR="00BF3C74">
        <w:rPr>
          <w:lang w:val="en-US"/>
        </w:rPr>
        <w:t>s protonated ions</w:t>
      </w:r>
      <w:r w:rsidRPr="001B07F7">
        <w:rPr>
          <w:lang w:val="en-US"/>
        </w:rPr>
        <w:t xml:space="preserve"> [M+H], [M+2H], </w:t>
      </w:r>
      <w:proofErr w:type="spellStart"/>
      <w:r w:rsidRPr="001B07F7">
        <w:rPr>
          <w:lang w:val="en-US"/>
        </w:rPr>
        <w:t>etc</w:t>
      </w:r>
      <w:proofErr w:type="spellEnd"/>
      <w:r w:rsidRPr="001B07F7">
        <w:rPr>
          <w:lang w:val="en-US"/>
        </w:rPr>
        <w:t xml:space="preserve">, which </w:t>
      </w:r>
      <w:r w:rsidR="00BF3C74">
        <w:rPr>
          <w:lang w:val="en-US"/>
        </w:rPr>
        <w:t>are</w:t>
      </w:r>
      <w:r w:rsidRPr="001B07F7">
        <w:rPr>
          <w:lang w:val="en-US"/>
        </w:rPr>
        <w:t xml:space="preserve"> implied if the adduct type component is omitted. However, under some conditions other </w:t>
      </w:r>
      <w:r w:rsidR="00BF3C74">
        <w:rPr>
          <w:lang w:val="en-US"/>
        </w:rPr>
        <w:t>charged atoms convey the charge</w:t>
      </w:r>
      <w:r w:rsidRPr="001B07F7">
        <w:rPr>
          <w:lang w:val="en-US"/>
        </w:rPr>
        <w:t xml:space="preserve">, such as the </w:t>
      </w:r>
      <w:proofErr w:type="spellStart"/>
      <w:r w:rsidRPr="001B07F7">
        <w:rPr>
          <w:lang w:val="en-US"/>
        </w:rPr>
        <w:t>sodiated</w:t>
      </w:r>
      <w:proofErr w:type="spellEnd"/>
      <w:r w:rsidRPr="001B07F7">
        <w:rPr>
          <w:lang w:val="en-US"/>
        </w:rPr>
        <w:t xml:space="preserve"> </w:t>
      </w:r>
      <w:r w:rsidR="00BF3C74">
        <w:rPr>
          <w:lang w:val="en-US"/>
        </w:rPr>
        <w:t>peptide</w:t>
      </w:r>
      <w:r w:rsidRPr="001B07F7">
        <w:rPr>
          <w:lang w:val="en-US"/>
        </w:rPr>
        <w:t xml:space="preserve"> ion. If the fragment ion is anything except a purely </w:t>
      </w:r>
      <w:r w:rsidR="00BF3C74">
        <w:rPr>
          <w:lang w:val="en-US"/>
        </w:rPr>
        <w:t>protonated adduct, it MUST</w:t>
      </w:r>
      <w:r w:rsidRPr="001B07F7">
        <w:rPr>
          <w:lang w:val="en-US"/>
        </w:rPr>
        <w:t xml:space="preserve"> be specified in the form [</w:t>
      </w:r>
      <w:proofErr w:type="spellStart"/>
      <w:r w:rsidRPr="001B07F7">
        <w:rPr>
          <w:lang w:val="en-US"/>
        </w:rPr>
        <w:t>M+nA</w:t>
      </w:r>
      <w:proofErr w:type="spellEnd"/>
      <w:r w:rsidRPr="001B07F7">
        <w:rPr>
          <w:lang w:val="en-US"/>
        </w:rPr>
        <w:t>] or [M-</w:t>
      </w:r>
      <w:proofErr w:type="spellStart"/>
      <w:r w:rsidRPr="001B07F7">
        <w:rPr>
          <w:lang w:val="en-US"/>
        </w:rPr>
        <w:t>nA</w:t>
      </w:r>
      <w:proofErr w:type="spellEnd"/>
      <w:r w:rsidRPr="001B07F7">
        <w:rPr>
          <w:lang w:val="en-US"/>
        </w:rPr>
        <w:t>] where M is the neutral fragment being annotated and A is the atom/molecule added to the precursor to form the ion, and n is the number of specified atoms/molecules added. If more than one kind of atom/molecule is added, it will be specified by [M+n</w:t>
      </w:r>
      <w:ins w:id="311" w:author="Eric Deutsch" w:date="2023-01-06T08:51:00Z">
        <w:r w:rsidR="0091629A" w:rsidRPr="0091629A">
          <w:rPr>
            <w:vertAlign w:val="subscript"/>
            <w:lang w:val="en-US"/>
            <w:rPrChange w:id="312" w:author="Eric Deutsch" w:date="2023-01-06T08:51:00Z">
              <w:rPr>
                <w:lang w:val="en-US"/>
              </w:rPr>
            </w:rPrChange>
          </w:rPr>
          <w:t>1</w:t>
        </w:r>
      </w:ins>
      <w:r w:rsidRPr="001B07F7">
        <w:rPr>
          <w:lang w:val="en-US"/>
        </w:rPr>
        <w:t>A+</w:t>
      </w:r>
      <w:ins w:id="313" w:author="Eric Deutsch" w:date="2023-01-06T08:51:00Z">
        <w:r w:rsidR="0091629A">
          <w:rPr>
            <w:lang w:val="en-US"/>
          </w:rPr>
          <w:t>n</w:t>
        </w:r>
        <w:r w:rsidR="0091629A" w:rsidRPr="0091629A">
          <w:rPr>
            <w:vertAlign w:val="subscript"/>
            <w:lang w:val="en-US"/>
            <w:rPrChange w:id="314" w:author="Eric Deutsch" w:date="2023-01-06T08:51:00Z">
              <w:rPr>
                <w:lang w:val="en-US"/>
              </w:rPr>
            </w:rPrChange>
          </w:rPr>
          <w:t>2</w:t>
        </w:r>
      </w:ins>
      <w:del w:id="315" w:author="Eric Deutsch" w:date="2023-01-06T08:51:00Z">
        <w:r w:rsidRPr="001B07F7" w:rsidDel="0091629A">
          <w:rPr>
            <w:lang w:val="en-US"/>
          </w:rPr>
          <w:delText>m</w:delText>
        </w:r>
      </w:del>
      <w:r w:rsidRPr="001B07F7">
        <w:rPr>
          <w:lang w:val="en-US"/>
        </w:rPr>
        <w:t>B...], etc. Some examples are:</w:t>
      </w:r>
    </w:p>
    <w:p w14:paraId="1306D9D5" w14:textId="77777777" w:rsidR="00174DE1" w:rsidRPr="001B07F7" w:rsidRDefault="00174DE1" w:rsidP="00174DE1">
      <w:pPr>
        <w:rPr>
          <w:lang w:val="en-US"/>
        </w:rPr>
      </w:pPr>
    </w:p>
    <w:p w14:paraId="08DF8671" w14:textId="77777777" w:rsidR="00174DE1" w:rsidRPr="001B07F7" w:rsidRDefault="00174DE1" w:rsidP="00174DE1">
      <w:pPr>
        <w:rPr>
          <w:lang w:val="en-US"/>
        </w:rPr>
      </w:pPr>
      <w:r w:rsidRPr="001B07F7">
        <w:rPr>
          <w:lang w:val="en-US"/>
        </w:rPr>
        <w:t>[</w:t>
      </w:r>
      <w:proofErr w:type="spellStart"/>
      <w:r w:rsidRPr="001B07F7">
        <w:rPr>
          <w:lang w:val="en-US"/>
        </w:rPr>
        <w:t>M+Na</w:t>
      </w:r>
      <w:proofErr w:type="spellEnd"/>
      <w:r w:rsidRPr="001B07F7">
        <w:rPr>
          <w:lang w:val="en-US"/>
        </w:rPr>
        <w:t xml:space="preserve">] denotes a </w:t>
      </w:r>
      <w:proofErr w:type="spellStart"/>
      <w:r w:rsidRPr="001B07F7">
        <w:rPr>
          <w:lang w:val="en-US"/>
        </w:rPr>
        <w:t>sodiated</w:t>
      </w:r>
      <w:proofErr w:type="spellEnd"/>
      <w:r w:rsidRPr="001B07F7">
        <w:rPr>
          <w:lang w:val="en-US"/>
        </w:rPr>
        <w:t xml:space="preserve"> adduct ion</w:t>
      </w:r>
    </w:p>
    <w:p w14:paraId="02354A29" w14:textId="77777777" w:rsidR="00174DE1" w:rsidRPr="001B07F7" w:rsidRDefault="00174DE1" w:rsidP="00174DE1">
      <w:pPr>
        <w:rPr>
          <w:lang w:val="en-US"/>
        </w:rPr>
      </w:pPr>
    </w:p>
    <w:p w14:paraId="516AC7B5" w14:textId="77777777" w:rsidR="00174DE1" w:rsidRPr="001B07F7" w:rsidRDefault="00174DE1" w:rsidP="00174DE1">
      <w:pPr>
        <w:rPr>
          <w:lang w:val="en-US"/>
        </w:rPr>
      </w:pPr>
      <w:r w:rsidRPr="001B07F7">
        <w:rPr>
          <w:lang w:val="en-US"/>
        </w:rPr>
        <w:t>[M+NH4] denotes an ammonium adduct ion</w:t>
      </w:r>
    </w:p>
    <w:p w14:paraId="087C492B" w14:textId="77777777" w:rsidR="00174DE1" w:rsidRPr="001B07F7" w:rsidRDefault="00174DE1" w:rsidP="00174DE1">
      <w:pPr>
        <w:rPr>
          <w:lang w:val="en-US"/>
        </w:rPr>
      </w:pPr>
    </w:p>
    <w:p w14:paraId="230FBC02" w14:textId="77777777" w:rsidR="00174DE1" w:rsidRPr="001B07F7" w:rsidRDefault="00174DE1" w:rsidP="00174DE1">
      <w:pPr>
        <w:rPr>
          <w:lang w:val="en-US"/>
        </w:rPr>
      </w:pPr>
      <w:r w:rsidRPr="001B07F7">
        <w:rPr>
          <w:lang w:val="en-US"/>
        </w:rPr>
        <w:t>[M+2Na] denotes an adduct ion with two sodium atoms (which should be preceded by ^2 to specify the charge state, see above under “Charge State”)</w:t>
      </w:r>
    </w:p>
    <w:p w14:paraId="2DAC53D9" w14:textId="77777777" w:rsidR="00174DE1" w:rsidRPr="001B07F7" w:rsidRDefault="00174DE1" w:rsidP="00174DE1">
      <w:pPr>
        <w:rPr>
          <w:lang w:val="en-US"/>
        </w:rPr>
      </w:pPr>
    </w:p>
    <w:p w14:paraId="47196B5F" w14:textId="77777777" w:rsidR="00174DE1" w:rsidRPr="001B07F7" w:rsidRDefault="00174DE1" w:rsidP="00174DE1">
      <w:pPr>
        <w:rPr>
          <w:lang w:val="en-US"/>
        </w:rPr>
      </w:pPr>
      <w:r w:rsidRPr="001B07F7">
        <w:rPr>
          <w:lang w:val="en-US"/>
        </w:rPr>
        <w:t xml:space="preserve">[M+2H+Na] denotes an adduct ion with two hydrogen atoms and one sodium atom (which MUST be preceded by ^3 to specify the charge state, see above under “Charge State”)  </w:t>
      </w:r>
    </w:p>
    <w:p w14:paraId="3538F68D" w14:textId="77777777" w:rsidR="00174DE1" w:rsidRPr="001B07F7" w:rsidRDefault="00174DE1" w:rsidP="00174DE1">
      <w:pPr>
        <w:rPr>
          <w:lang w:val="en-US"/>
        </w:rPr>
      </w:pPr>
    </w:p>
    <w:p w14:paraId="65574D4C" w14:textId="77777777" w:rsidR="00174DE1" w:rsidRPr="001B07F7" w:rsidRDefault="00174DE1" w:rsidP="00174DE1">
      <w:pPr>
        <w:rPr>
          <w:lang w:val="en-US"/>
        </w:rPr>
      </w:pPr>
      <w:r w:rsidRPr="001B07F7">
        <w:rPr>
          <w:lang w:val="en-US"/>
        </w:rPr>
        <w:t>If there are multiple types of atoms/molecules, alphabetical order SHOULD be followed, e.g. [M+2H+Na] rather than [M+Na+2H].</w:t>
      </w:r>
    </w:p>
    <w:p w14:paraId="613D40C9" w14:textId="77777777" w:rsidR="00174DE1" w:rsidRPr="001B07F7" w:rsidRDefault="00174DE1" w:rsidP="00174DE1">
      <w:pPr>
        <w:rPr>
          <w:lang w:val="en-US"/>
        </w:rPr>
      </w:pPr>
    </w:p>
    <w:p w14:paraId="05EB599B" w14:textId="77777777" w:rsidR="00174DE1" w:rsidRPr="001B07F7" w:rsidRDefault="00174DE1" w:rsidP="00174DE1">
      <w:pPr>
        <w:rPr>
          <w:lang w:val="en-US"/>
        </w:rPr>
      </w:pPr>
      <w:r w:rsidRPr="001B07F7">
        <w:rPr>
          <w:lang w:val="en-US"/>
        </w:rPr>
        <w:t xml:space="preserve">A useful reference for adducts may be found at the web page:  </w:t>
      </w:r>
      <w:hyperlink r:id="rId21">
        <w:r w:rsidRPr="001B07F7">
          <w:rPr>
            <w:color w:val="1155CC"/>
            <w:u w:val="single"/>
            <w:lang w:val="en-US"/>
          </w:rPr>
          <w:t>https://fiehnlab.ucdavis.edu/staff/kind/Metabolomics/MS-Adduct-Calculator/</w:t>
        </w:r>
      </w:hyperlink>
      <w:r w:rsidRPr="001B07F7">
        <w:rPr>
          <w:lang w:val="en-US"/>
        </w:rPr>
        <w:t>. Note that at the time of this writing at this web page, the concept of mass and m/z are conflated. Table columns that are labeled “mass” are actually “m/z”.</w:t>
      </w:r>
    </w:p>
    <w:p w14:paraId="30D94914" w14:textId="77777777" w:rsidR="00174DE1" w:rsidRPr="001B07F7" w:rsidRDefault="00174DE1" w:rsidP="00174DE1">
      <w:pPr>
        <w:rPr>
          <w:lang w:val="en-US"/>
        </w:rPr>
      </w:pPr>
    </w:p>
    <w:p w14:paraId="1AD55FD5" w14:textId="77777777" w:rsidR="00174DE1" w:rsidRPr="001B07F7" w:rsidRDefault="00174DE1" w:rsidP="00174DE1">
      <w:pPr>
        <w:rPr>
          <w:lang w:val="en-US"/>
        </w:rPr>
      </w:pPr>
      <w:r w:rsidRPr="001B07F7">
        <w:rPr>
          <w:lang w:val="en-US"/>
        </w:rPr>
        <w:t>Complete Examples:</w:t>
      </w:r>
    </w:p>
    <w:p w14:paraId="06CA2082" w14:textId="77777777" w:rsidR="00174DE1" w:rsidRPr="001B07F7" w:rsidRDefault="00174DE1" w:rsidP="00174DE1">
      <w:pPr>
        <w:rPr>
          <w:lang w:val="en-US"/>
        </w:rPr>
      </w:pPr>
    </w:p>
    <w:p w14:paraId="134DE290" w14:textId="77777777" w:rsidR="00174DE1" w:rsidRPr="001B07F7" w:rsidRDefault="00174DE1" w:rsidP="00174DE1">
      <w:pPr>
        <w:rPr>
          <w:lang w:val="en-US"/>
        </w:rPr>
      </w:pPr>
      <w:r w:rsidRPr="001B07F7">
        <w:rPr>
          <w:lang w:val="en-US"/>
        </w:rPr>
        <w:t xml:space="preserve">A </w:t>
      </w:r>
      <w:proofErr w:type="spellStart"/>
      <w:r w:rsidRPr="001B07F7">
        <w:rPr>
          <w:lang w:val="en-US"/>
        </w:rPr>
        <w:t>sodiated</w:t>
      </w:r>
      <w:proofErr w:type="spellEnd"/>
      <w:r w:rsidRPr="001B07F7">
        <w:rPr>
          <w:lang w:val="en-US"/>
        </w:rPr>
        <w:t xml:space="preserve"> y4 singly charged ion is written:</w:t>
      </w:r>
    </w:p>
    <w:p w14:paraId="2DF95ECB" w14:textId="77777777" w:rsidR="00174DE1" w:rsidRPr="001B07F7" w:rsidRDefault="00174DE1" w:rsidP="00174DE1">
      <w:pPr>
        <w:rPr>
          <w:lang w:val="en-US"/>
        </w:rPr>
      </w:pPr>
      <w:r w:rsidRPr="001B07F7">
        <w:rPr>
          <w:lang w:val="en-US"/>
        </w:rPr>
        <w:t>y4[</w:t>
      </w:r>
      <w:proofErr w:type="spellStart"/>
      <w:r w:rsidRPr="001B07F7">
        <w:rPr>
          <w:lang w:val="en-US"/>
        </w:rPr>
        <w:t>M+Na</w:t>
      </w:r>
      <w:proofErr w:type="spellEnd"/>
      <w:r w:rsidRPr="001B07F7">
        <w:rPr>
          <w:lang w:val="en-US"/>
        </w:rPr>
        <w:t>]</w:t>
      </w:r>
    </w:p>
    <w:p w14:paraId="52B6593A" w14:textId="77777777" w:rsidR="00174DE1" w:rsidRPr="001B07F7" w:rsidRDefault="00174DE1" w:rsidP="00174DE1">
      <w:pPr>
        <w:rPr>
          <w:lang w:val="en-US"/>
        </w:rPr>
      </w:pPr>
    </w:p>
    <w:p w14:paraId="3889EADA" w14:textId="77777777" w:rsidR="00174DE1" w:rsidRPr="001B07F7" w:rsidRDefault="00174DE1" w:rsidP="00174DE1">
      <w:pPr>
        <w:rPr>
          <w:lang w:val="en-US"/>
        </w:rPr>
      </w:pPr>
      <w:r w:rsidRPr="001B07F7">
        <w:rPr>
          <w:lang w:val="en-US"/>
        </w:rPr>
        <w:t>A doubly charged y5 ion with one charge from Na+ and one from a proton and a water loss:</w:t>
      </w:r>
    </w:p>
    <w:p w14:paraId="1E036C70" w14:textId="77777777" w:rsidR="00174DE1" w:rsidRPr="001B07F7" w:rsidRDefault="00174DE1" w:rsidP="00174DE1">
      <w:pPr>
        <w:rPr>
          <w:lang w:val="en-US"/>
        </w:rPr>
      </w:pPr>
      <w:r w:rsidRPr="001B07F7">
        <w:rPr>
          <w:lang w:val="en-US"/>
        </w:rPr>
        <w:t>y5-H2O^2[</w:t>
      </w:r>
      <w:proofErr w:type="spellStart"/>
      <w:r w:rsidRPr="001B07F7">
        <w:rPr>
          <w:lang w:val="en-US"/>
        </w:rPr>
        <w:t>M+H+Na</w:t>
      </w:r>
      <w:proofErr w:type="spellEnd"/>
      <w:r w:rsidRPr="001B07F7">
        <w:rPr>
          <w:lang w:val="en-US"/>
        </w:rPr>
        <w:t>]</w:t>
      </w:r>
    </w:p>
    <w:p w14:paraId="0463C3DB" w14:textId="77777777" w:rsidR="00174DE1" w:rsidRPr="001B07F7" w:rsidRDefault="00174DE1" w:rsidP="00174DE1">
      <w:pPr>
        <w:rPr>
          <w:lang w:val="en-US"/>
        </w:rPr>
      </w:pPr>
    </w:p>
    <w:p w14:paraId="025D60C2" w14:textId="77777777" w:rsidR="00174DE1" w:rsidRPr="001B07F7" w:rsidRDefault="00174DE1" w:rsidP="00174DE1">
      <w:pPr>
        <w:rPr>
          <w:lang w:val="en-US"/>
        </w:rPr>
      </w:pPr>
      <w:r w:rsidRPr="001B07F7">
        <w:rPr>
          <w:lang w:val="en-US"/>
        </w:rPr>
        <w:t>IMPORTANT NOTE: In this context, the M represents the annotated neutral fragment, NOT the precursor. In the above example, M represents a neutral y5-H2O.</w:t>
      </w:r>
    </w:p>
    <w:p w14:paraId="146A3428" w14:textId="73BB845E" w:rsidR="00174DE1" w:rsidRPr="001B07F7" w:rsidRDefault="00174DE1" w:rsidP="00174DE1">
      <w:pPr>
        <w:rPr>
          <w:lang w:val="en-US"/>
        </w:rPr>
      </w:pPr>
      <w:r w:rsidRPr="001B07F7">
        <w:rPr>
          <w:lang w:val="en-US"/>
        </w:rPr>
        <w:t xml:space="preserve"> </w:t>
      </w:r>
    </w:p>
    <w:p w14:paraId="6ED7A234" w14:textId="77777777" w:rsidR="00174DE1" w:rsidRPr="001B07F7" w:rsidRDefault="00174DE1" w:rsidP="00174DE1">
      <w:pPr>
        <w:rPr>
          <w:lang w:val="en-US"/>
        </w:rPr>
      </w:pPr>
    </w:p>
    <w:p w14:paraId="23A33339" w14:textId="6D938D50" w:rsidR="00174DE1" w:rsidRPr="001B07F7" w:rsidRDefault="00174DE1" w:rsidP="002430BC">
      <w:pPr>
        <w:pStyle w:val="Heading2"/>
      </w:pPr>
      <w:bookmarkStart w:id="316" w:name="_Toc124242617"/>
      <w:r w:rsidRPr="001B07F7">
        <w:t>Multiple peaks belonging to the same fragment ion</w:t>
      </w:r>
      <w:bookmarkEnd w:id="316"/>
    </w:p>
    <w:p w14:paraId="50A134FE" w14:textId="537AC2B9" w:rsidR="00174DE1" w:rsidRPr="001B07F7" w:rsidRDefault="00174DE1" w:rsidP="00174DE1">
      <w:pPr>
        <w:pStyle w:val="nobreak"/>
        <w:rPr>
          <w:lang w:val="en-US"/>
        </w:rPr>
      </w:pPr>
    </w:p>
    <w:p w14:paraId="0A55DB6A" w14:textId="2F5512C0" w:rsidR="00174DE1" w:rsidRPr="001B07F7" w:rsidRDefault="00174DE1" w:rsidP="00174DE1">
      <w:pPr>
        <w:rPr>
          <w:lang w:val="en-US"/>
        </w:rPr>
      </w:pPr>
      <w:r w:rsidRPr="001B07F7">
        <w:rPr>
          <w:lang w:val="en-US"/>
        </w:rPr>
        <w:t xml:space="preserve">As a general rule, a specific peak annotation SHOULD be placed on one peak only (the most likely one), even if multiple peaks might be within some tolerance around the theoretical fragment ion m/z, </w:t>
      </w:r>
      <w:r w:rsidR="00D50B99">
        <w:rPr>
          <w:lang w:val="en-US"/>
        </w:rPr>
        <w:t xml:space="preserve">to avoid excessive cluttering. </w:t>
      </w:r>
      <w:r w:rsidRPr="001B07F7">
        <w:rPr>
          <w:lang w:val="en-US"/>
        </w:rPr>
        <w:t>However, this format allows for placing the same peak annotation on multiple peaks, which may be useful in some cases, according to the following guideline.</w:t>
      </w:r>
    </w:p>
    <w:p w14:paraId="1ACF347F" w14:textId="77777777" w:rsidR="00174DE1" w:rsidRPr="001B07F7" w:rsidRDefault="00174DE1" w:rsidP="00174DE1">
      <w:pPr>
        <w:rPr>
          <w:lang w:val="en-US"/>
        </w:rPr>
      </w:pPr>
    </w:p>
    <w:p w14:paraId="1A1DAE73" w14:textId="77777777" w:rsidR="00174DE1" w:rsidRPr="001B07F7" w:rsidRDefault="00174DE1" w:rsidP="00174DE1">
      <w:pPr>
        <w:rPr>
          <w:lang w:val="en-US"/>
        </w:rPr>
      </w:pPr>
      <w:r w:rsidRPr="001B07F7">
        <w:rPr>
          <w:lang w:val="en-US"/>
        </w:rPr>
        <w:t xml:space="preserve">The peak annotation string, the format of which is described above, will still be placed on the most likely peak. Any other peaks that are regarded as possibly belonging to the same fragment ion will be assigned the same peak annotation string with a bracket </w:t>
      </w:r>
      <w:proofErr w:type="gramStart"/>
      <w:r w:rsidRPr="001B07F7">
        <w:rPr>
          <w:lang w:val="en-US"/>
        </w:rPr>
        <w:t>[ ]</w:t>
      </w:r>
      <w:proofErr w:type="gramEnd"/>
      <w:r w:rsidRPr="001B07F7">
        <w:rPr>
          <w:lang w:val="en-US"/>
        </w:rPr>
        <w:t xml:space="preserve"> around it, with the m/z deviation changed accordingly. For example:</w:t>
      </w:r>
    </w:p>
    <w:p w14:paraId="7FBA4219" w14:textId="77777777" w:rsidR="00174DE1" w:rsidRPr="001B07F7" w:rsidRDefault="00174DE1" w:rsidP="00174DE1">
      <w:pPr>
        <w:rPr>
          <w:lang w:val="en-US"/>
        </w:rPr>
      </w:pPr>
    </w:p>
    <w:p w14:paraId="2786AE7F" w14:textId="77777777" w:rsidR="00174DE1" w:rsidRPr="001B07F7" w:rsidRDefault="00174DE1" w:rsidP="00174DE1">
      <w:pPr>
        <w:rPr>
          <w:lang w:val="en-US"/>
        </w:rPr>
      </w:pPr>
      <w:r w:rsidRPr="001B07F7">
        <w:rPr>
          <w:lang w:val="en-US"/>
        </w:rPr>
        <w:t>677.298    69</w:t>
      </w:r>
      <w:r w:rsidRPr="001B07F7">
        <w:rPr>
          <w:lang w:val="en-US"/>
        </w:rPr>
        <w:tab/>
      </w:r>
      <w:r w:rsidRPr="001B07F7">
        <w:rPr>
          <w:lang w:val="en-US"/>
        </w:rPr>
        <w:tab/>
        <w:t xml:space="preserve">[y7/-0.002]   </w:t>
      </w:r>
    </w:p>
    <w:p w14:paraId="74E109E3" w14:textId="77777777" w:rsidR="00174DE1" w:rsidRPr="001B07F7" w:rsidRDefault="00174DE1" w:rsidP="00174DE1">
      <w:pPr>
        <w:rPr>
          <w:lang w:val="en-US"/>
        </w:rPr>
      </w:pPr>
      <w:r w:rsidRPr="001B07F7">
        <w:rPr>
          <w:lang w:val="en-US"/>
        </w:rPr>
        <w:t xml:space="preserve">677.299    572     </w:t>
      </w:r>
      <w:r w:rsidRPr="001B07F7">
        <w:rPr>
          <w:lang w:val="en-US"/>
        </w:rPr>
        <w:tab/>
        <w:t>[y7/-0.001]</w:t>
      </w:r>
    </w:p>
    <w:p w14:paraId="78453BCD" w14:textId="77777777" w:rsidR="00174DE1" w:rsidRPr="001B07F7" w:rsidRDefault="00174DE1" w:rsidP="00174DE1">
      <w:pPr>
        <w:rPr>
          <w:lang w:val="en-US"/>
        </w:rPr>
      </w:pPr>
      <w:r w:rsidRPr="001B07F7">
        <w:rPr>
          <w:lang w:val="en-US"/>
        </w:rPr>
        <w:t xml:space="preserve">677.300    5681    </w:t>
      </w:r>
      <w:r w:rsidRPr="001B07F7">
        <w:rPr>
          <w:lang w:val="en-US"/>
        </w:rPr>
        <w:tab/>
        <w:t>y7/0.000</w:t>
      </w:r>
    </w:p>
    <w:p w14:paraId="13142EDF" w14:textId="77777777" w:rsidR="00174DE1" w:rsidRPr="001B07F7" w:rsidRDefault="00174DE1" w:rsidP="00174DE1">
      <w:pPr>
        <w:rPr>
          <w:lang w:val="en-US"/>
        </w:rPr>
      </w:pPr>
      <w:r w:rsidRPr="001B07F7">
        <w:rPr>
          <w:lang w:val="en-US"/>
        </w:rPr>
        <w:t xml:space="preserve">677.301    1320    </w:t>
      </w:r>
      <w:r w:rsidRPr="001B07F7">
        <w:rPr>
          <w:lang w:val="en-US"/>
        </w:rPr>
        <w:tab/>
        <w:t>[y7/0.001]</w:t>
      </w:r>
    </w:p>
    <w:p w14:paraId="0856DD2F" w14:textId="77777777" w:rsidR="00174DE1" w:rsidRPr="001B07F7" w:rsidRDefault="00174DE1" w:rsidP="00174DE1">
      <w:pPr>
        <w:rPr>
          <w:lang w:val="en-US"/>
        </w:rPr>
      </w:pPr>
      <w:r w:rsidRPr="001B07F7">
        <w:rPr>
          <w:lang w:val="en-US"/>
        </w:rPr>
        <w:t xml:space="preserve">677.302    240     </w:t>
      </w:r>
      <w:r w:rsidRPr="001B07F7">
        <w:rPr>
          <w:lang w:val="en-US"/>
        </w:rPr>
        <w:tab/>
        <w:t>[y7/0.002]</w:t>
      </w:r>
    </w:p>
    <w:p w14:paraId="07700215" w14:textId="77777777" w:rsidR="00174DE1" w:rsidRPr="001B07F7" w:rsidRDefault="00174DE1" w:rsidP="00174DE1">
      <w:pPr>
        <w:rPr>
          <w:lang w:val="en-US"/>
        </w:rPr>
      </w:pPr>
      <w:r w:rsidRPr="001B07F7">
        <w:rPr>
          <w:lang w:val="en-US"/>
        </w:rPr>
        <w:t>677.303    34</w:t>
      </w:r>
      <w:r w:rsidRPr="001B07F7">
        <w:rPr>
          <w:lang w:val="en-US"/>
        </w:rPr>
        <w:tab/>
      </w:r>
      <w:r w:rsidRPr="001B07F7">
        <w:rPr>
          <w:lang w:val="en-US"/>
        </w:rPr>
        <w:tab/>
        <w:t>b6-H2O/-0.</w:t>
      </w:r>
      <w:proofErr w:type="gramStart"/>
      <w:r w:rsidRPr="001B07F7">
        <w:rPr>
          <w:lang w:val="en-US"/>
        </w:rPr>
        <w:t>005,[</w:t>
      </w:r>
      <w:proofErr w:type="gramEnd"/>
      <w:r w:rsidRPr="001B07F7">
        <w:rPr>
          <w:lang w:val="en-US"/>
        </w:rPr>
        <w:t>y7/0.003]</w:t>
      </w:r>
    </w:p>
    <w:p w14:paraId="6F0CA755" w14:textId="77777777" w:rsidR="00174DE1" w:rsidRPr="001B07F7" w:rsidRDefault="00174DE1" w:rsidP="00174DE1">
      <w:pPr>
        <w:rPr>
          <w:lang w:val="en-US"/>
        </w:rPr>
      </w:pPr>
    </w:p>
    <w:p w14:paraId="537C6190" w14:textId="758865A6" w:rsidR="00174DE1" w:rsidRPr="001B07F7" w:rsidRDefault="00174DE1" w:rsidP="00174DE1">
      <w:pPr>
        <w:rPr>
          <w:lang w:val="en-US"/>
        </w:rPr>
      </w:pPr>
      <w:r w:rsidRPr="001B07F7">
        <w:rPr>
          <w:lang w:val="en-US"/>
        </w:rPr>
        <w:lastRenderedPageBreak/>
        <w:t>This can be used as the mechanism to delineate a peak belonging to one fragment ion in profile-mode data. It can also be used if there is more than one centroided peak within the tolerance of the annotation and it is unclear which peak might be responsible for the annotated annotation. However, the present format does not mandate such kind of peak annotations</w:t>
      </w:r>
      <w:r w:rsidR="00BB7BF3">
        <w:rPr>
          <w:lang w:val="en-US"/>
        </w:rPr>
        <w:t>.</w:t>
      </w:r>
    </w:p>
    <w:p w14:paraId="278D13DE" w14:textId="77777777" w:rsidR="00174DE1" w:rsidRPr="001B07F7" w:rsidRDefault="00174DE1" w:rsidP="00174DE1">
      <w:pPr>
        <w:rPr>
          <w:lang w:val="en-US"/>
        </w:rPr>
      </w:pPr>
    </w:p>
    <w:p w14:paraId="7659DE94" w14:textId="657491B0" w:rsidR="00174DE1" w:rsidRPr="001B07F7" w:rsidRDefault="00174DE1" w:rsidP="002430BC">
      <w:pPr>
        <w:pStyle w:val="Heading2"/>
      </w:pPr>
      <w:bookmarkStart w:id="317" w:name="_Toc124242618"/>
      <w:r w:rsidRPr="001B07F7">
        <w:t>Confidence estimates for the annotations</w:t>
      </w:r>
      <w:bookmarkEnd w:id="317"/>
    </w:p>
    <w:p w14:paraId="2C817A50" w14:textId="77777777" w:rsidR="00174DE1" w:rsidRPr="001B07F7" w:rsidRDefault="00174DE1" w:rsidP="002923AC">
      <w:pPr>
        <w:rPr>
          <w:lang w:val="en-US"/>
        </w:rPr>
      </w:pPr>
    </w:p>
    <w:p w14:paraId="74F08895" w14:textId="77777777" w:rsidR="00174DE1" w:rsidRPr="001B07F7" w:rsidRDefault="00174DE1" w:rsidP="00174DE1">
      <w:pPr>
        <w:rPr>
          <w:lang w:val="en-US"/>
        </w:rPr>
      </w:pPr>
      <w:r w:rsidRPr="001B07F7">
        <w:rPr>
          <w:lang w:val="en-US"/>
        </w:rPr>
        <w:t>Annotations MAY be annotated at the end with a confidence estimate by placing an asterisk followed by a number that MUST be between 0.0 and 1.0, inclusive, with 1.0 being the highest confidence. This signifies that confidence or probability that the offered annotation is correct. This example:</w:t>
      </w:r>
    </w:p>
    <w:p w14:paraId="4AB4A5B4" w14:textId="77777777" w:rsidR="00174DE1" w:rsidRPr="001B07F7" w:rsidRDefault="00174DE1" w:rsidP="00174DE1">
      <w:pPr>
        <w:rPr>
          <w:lang w:val="en-US"/>
        </w:rPr>
      </w:pPr>
    </w:p>
    <w:p w14:paraId="0F45C1AF" w14:textId="77777777" w:rsidR="00174DE1" w:rsidRPr="001B07F7" w:rsidRDefault="00174DE1" w:rsidP="00174DE1">
      <w:pPr>
        <w:rPr>
          <w:lang w:val="en-US"/>
        </w:rPr>
      </w:pPr>
      <w:r w:rsidRPr="001B07F7">
        <w:rPr>
          <w:lang w:val="en-US"/>
        </w:rPr>
        <w:t>y12-H2O^2/7.4ppm*0.70</w:t>
      </w:r>
    </w:p>
    <w:p w14:paraId="02242182" w14:textId="77777777" w:rsidR="00174DE1" w:rsidRPr="001B07F7" w:rsidRDefault="00174DE1" w:rsidP="00174DE1">
      <w:pPr>
        <w:rPr>
          <w:lang w:val="en-US"/>
        </w:rPr>
      </w:pPr>
    </w:p>
    <w:p w14:paraId="3F261DEA" w14:textId="4002F37E" w:rsidR="00174DE1" w:rsidRPr="001B07F7" w:rsidRDefault="00174DE1" w:rsidP="00174DE1">
      <w:pPr>
        <w:rPr>
          <w:lang w:val="en-US"/>
        </w:rPr>
      </w:pPr>
      <w:r w:rsidRPr="001B07F7">
        <w:rPr>
          <w:lang w:val="en-US"/>
        </w:rPr>
        <w:t>indicates that the offered annotation is only judged to be 70% likely by the interpreting software (perhaps based on a model of mass deltas). To allow for the use of other confidence measures with more precise statistical definitions, a proper CV term of such a metric can be defined as a child of MS:</w:t>
      </w:r>
      <w:r w:rsidR="00655CF0">
        <w:rPr>
          <w:lang w:val="en-US"/>
        </w:rPr>
        <w:t>1003274 “</w:t>
      </w:r>
      <w:r w:rsidRPr="001B07F7">
        <w:rPr>
          <w:lang w:val="en-US"/>
        </w:rPr>
        <w:t>peak annotation confidence metric</w:t>
      </w:r>
      <w:r w:rsidR="00655CF0">
        <w:rPr>
          <w:lang w:val="en-US"/>
        </w:rPr>
        <w:t>”</w:t>
      </w:r>
      <w:r w:rsidRPr="001B07F7">
        <w:rPr>
          <w:lang w:val="en-US"/>
        </w:rPr>
        <w:t>, and specif</w:t>
      </w:r>
      <w:r w:rsidR="00D50B99">
        <w:rPr>
          <w:lang w:val="en-US"/>
        </w:rPr>
        <w:t>ied as a spectrum attribute.</w:t>
      </w:r>
    </w:p>
    <w:p w14:paraId="345681DD" w14:textId="77777777" w:rsidR="00174DE1" w:rsidRPr="001B07F7" w:rsidRDefault="00174DE1" w:rsidP="00174DE1">
      <w:pPr>
        <w:rPr>
          <w:lang w:val="en-US"/>
        </w:rPr>
      </w:pPr>
    </w:p>
    <w:p w14:paraId="4E7EFBB1" w14:textId="22AA104C" w:rsidR="00174DE1" w:rsidRPr="001B07F7" w:rsidRDefault="00174DE1" w:rsidP="00174DE1">
      <w:pPr>
        <w:rPr>
          <w:lang w:val="en-US"/>
        </w:rPr>
      </w:pPr>
      <w:r w:rsidRPr="001B07F7">
        <w:rPr>
          <w:lang w:val="en-US"/>
        </w:rPr>
        <w:t>If multiple annotations are offered, the most likely should come first. If multiple annotations are present, they SHOULD all have a confidence estimate or none should. If there are multiple annotations with confidence scores, the confidence scores SHOULD sum to a number equal to or less th</w:t>
      </w:r>
      <w:ins w:id="318" w:author="Eric Deutsch" w:date="2023-01-07T17:03:00Z">
        <w:r w:rsidR="009836B1">
          <w:rPr>
            <w:lang w:val="en-US"/>
          </w:rPr>
          <w:t>an</w:t>
        </w:r>
      </w:ins>
      <w:del w:id="319" w:author="Eric Deutsch" w:date="2023-01-07T17:03:00Z">
        <w:r w:rsidRPr="001B07F7" w:rsidDel="009836B1">
          <w:rPr>
            <w:lang w:val="en-US"/>
          </w:rPr>
          <w:delText>e</w:delText>
        </w:r>
      </w:del>
      <w:r w:rsidRPr="001B07F7">
        <w:rPr>
          <w:lang w:val="en-US"/>
        </w:rPr>
        <w:t xml:space="preserve"> 1.0. The difference between the sum and 1.0 is presumed to be the probability that the true source of the peak is something else not listed. The following:</w:t>
      </w:r>
    </w:p>
    <w:p w14:paraId="788A8CD0" w14:textId="77777777" w:rsidR="00174DE1" w:rsidRPr="001B07F7" w:rsidRDefault="00174DE1" w:rsidP="00174DE1">
      <w:pPr>
        <w:rPr>
          <w:lang w:val="en-US"/>
        </w:rPr>
      </w:pPr>
    </w:p>
    <w:p w14:paraId="76490DC2" w14:textId="77777777" w:rsidR="00174DE1" w:rsidRPr="001B07F7" w:rsidRDefault="00174DE1" w:rsidP="00174DE1">
      <w:pPr>
        <w:rPr>
          <w:lang w:val="en-US"/>
        </w:rPr>
      </w:pPr>
      <w:r w:rsidRPr="001B07F7">
        <w:rPr>
          <w:lang w:val="en-US"/>
        </w:rPr>
        <w:t>y12/3.4ppm*0.</w:t>
      </w:r>
      <w:proofErr w:type="gramStart"/>
      <w:r w:rsidRPr="001B07F7">
        <w:rPr>
          <w:lang w:val="en-US"/>
        </w:rPr>
        <w:t>85,b9-NH3/5.2ppm</w:t>
      </w:r>
      <w:proofErr w:type="gramEnd"/>
      <w:r w:rsidRPr="001B07F7">
        <w:rPr>
          <w:lang w:val="en-US"/>
        </w:rPr>
        <w:t>*0.05</w:t>
      </w:r>
    </w:p>
    <w:p w14:paraId="6BA1B19A" w14:textId="77777777" w:rsidR="00174DE1" w:rsidRPr="001B07F7" w:rsidRDefault="00174DE1" w:rsidP="00174DE1">
      <w:pPr>
        <w:rPr>
          <w:lang w:val="en-US"/>
        </w:rPr>
      </w:pPr>
    </w:p>
    <w:p w14:paraId="352750F7" w14:textId="4516FBF7" w:rsidR="00174DE1" w:rsidRPr="001B07F7" w:rsidRDefault="00174DE1" w:rsidP="00174DE1">
      <w:pPr>
        <w:rPr>
          <w:lang w:val="en-US"/>
        </w:rPr>
      </w:pPr>
      <w:r w:rsidRPr="001B07F7">
        <w:rPr>
          <w:lang w:val="en-US"/>
        </w:rPr>
        <w:t xml:space="preserve">would signify that the first annotation is judged to be 85% likely and the second 5% likely, with the balance of 10% reserved for some other </w:t>
      </w:r>
      <w:r w:rsidR="00BB7BF3">
        <w:rPr>
          <w:lang w:val="en-US"/>
        </w:rPr>
        <w:t>origin</w:t>
      </w:r>
      <w:r w:rsidRPr="001B07F7">
        <w:rPr>
          <w:lang w:val="en-US"/>
        </w:rPr>
        <w:t xml:space="preserve"> not listed.</w:t>
      </w:r>
    </w:p>
    <w:p w14:paraId="72F4D386" w14:textId="3563B2D1" w:rsidR="00174DE1" w:rsidRPr="001B07F7" w:rsidRDefault="00174DE1" w:rsidP="00174DE1">
      <w:pPr>
        <w:rPr>
          <w:lang w:val="en-US"/>
        </w:rPr>
      </w:pPr>
    </w:p>
    <w:p w14:paraId="6796E458" w14:textId="591D673E" w:rsidR="00174DE1" w:rsidRPr="001B07F7" w:rsidRDefault="00174DE1" w:rsidP="00174DE1">
      <w:pPr>
        <w:pStyle w:val="Heading1"/>
        <w:rPr>
          <w:bCs/>
          <w:lang w:val="en-US"/>
        </w:rPr>
      </w:pPr>
      <w:bookmarkStart w:id="320" w:name="_Toc124242619"/>
      <w:r w:rsidRPr="001B07F7">
        <w:rPr>
          <w:bCs/>
          <w:lang w:val="en-US"/>
        </w:rPr>
        <w:t>Object Model</w:t>
      </w:r>
      <w:bookmarkEnd w:id="320"/>
    </w:p>
    <w:p w14:paraId="580E8AF1" w14:textId="40F51C16" w:rsidR="009C6F4B" w:rsidRPr="001B07F7" w:rsidRDefault="009C6F4B" w:rsidP="009C6F4B">
      <w:pPr>
        <w:pStyle w:val="nobreak"/>
        <w:rPr>
          <w:lang w:val="en-US"/>
        </w:rPr>
      </w:pPr>
    </w:p>
    <w:p w14:paraId="31873474" w14:textId="77777777" w:rsidR="009C6F4B" w:rsidRPr="001B07F7" w:rsidRDefault="009C6F4B" w:rsidP="009C6F4B">
      <w:pPr>
        <w:rPr>
          <w:lang w:val="en-US"/>
        </w:rPr>
      </w:pPr>
      <w:r w:rsidRPr="001B07F7">
        <w:rPr>
          <w:lang w:val="en-US"/>
        </w:rPr>
        <w:t>All the above data elements MAY be encoded in the following object model in memory or some other data serialization format such as JSON.</w:t>
      </w:r>
      <w:bookmarkStart w:id="321" w:name="_o4tp3odibg0e" w:colFirst="0" w:colLast="0"/>
      <w:bookmarkEnd w:id="321"/>
    </w:p>
    <w:p w14:paraId="16435E59" w14:textId="77777777" w:rsidR="009C6F4B" w:rsidRPr="001B07F7" w:rsidRDefault="009C6F4B" w:rsidP="009C6F4B">
      <w:pPr>
        <w:rPr>
          <w:lang w:val="en-US"/>
        </w:rPr>
      </w:pPr>
    </w:p>
    <w:p w14:paraId="514A2741" w14:textId="094AB4CA" w:rsidR="009C6F4B" w:rsidRPr="001B07F7" w:rsidRDefault="009C6F4B" w:rsidP="002430BC">
      <w:pPr>
        <w:pStyle w:val="Heading2"/>
      </w:pPr>
      <w:bookmarkStart w:id="322" w:name="_Toc124242620"/>
      <w:r w:rsidRPr="001B07F7">
        <w:t>Definition</w:t>
      </w:r>
      <w:bookmarkEnd w:id="322"/>
    </w:p>
    <w:p w14:paraId="4E7193F7" w14:textId="77777777" w:rsidR="009C6F4B" w:rsidRPr="001B07F7" w:rsidRDefault="009C6F4B" w:rsidP="009C6F4B">
      <w:pPr>
        <w:rPr>
          <w:lang w:val="en-US"/>
        </w:rPr>
      </w:pPr>
    </w:p>
    <w:p w14:paraId="52557020" w14:textId="77777777" w:rsidR="00174DE1" w:rsidRPr="001B07F7" w:rsidRDefault="00174DE1" w:rsidP="00174DE1">
      <w:pPr>
        <w:rPr>
          <w:lang w:val="en-US"/>
        </w:rPr>
      </w:pPr>
      <w:proofErr w:type="spellStart"/>
      <w:r w:rsidRPr="001B07F7">
        <w:rPr>
          <w:lang w:val="en-US"/>
        </w:rPr>
        <w:t>analyte_reference</w:t>
      </w:r>
      <w:proofErr w:type="spellEnd"/>
      <w:r w:rsidRPr="001B07F7">
        <w:rPr>
          <w:lang w:val="en-US"/>
        </w:rPr>
        <w:t>:</w:t>
      </w:r>
    </w:p>
    <w:p w14:paraId="32BB58E9" w14:textId="77777777" w:rsidR="00174DE1" w:rsidRPr="001B07F7" w:rsidRDefault="00174DE1" w:rsidP="00174DE1">
      <w:pPr>
        <w:rPr>
          <w:lang w:val="en-US"/>
        </w:rPr>
      </w:pPr>
      <w:r w:rsidRPr="001B07F7">
        <w:rPr>
          <w:lang w:val="en-US"/>
        </w:rPr>
        <w:t xml:space="preserve">    type: </w:t>
      </w:r>
      <w:proofErr w:type="spellStart"/>
      <w:r w:rsidRPr="001B07F7">
        <w:rPr>
          <w:lang w:val="en-US"/>
        </w:rPr>
        <w:t>integer|string</w:t>
      </w:r>
      <w:proofErr w:type="spellEnd"/>
    </w:p>
    <w:p w14:paraId="584EC1F4" w14:textId="77777777" w:rsidR="00174DE1" w:rsidRPr="001B07F7" w:rsidRDefault="00174DE1" w:rsidP="00174DE1">
      <w:pPr>
        <w:rPr>
          <w:lang w:val="en-US"/>
        </w:rPr>
      </w:pPr>
      <w:r w:rsidRPr="001B07F7">
        <w:rPr>
          <w:lang w:val="en-US"/>
        </w:rPr>
        <w:t xml:space="preserve">    description: Label of analyte to which this annotation belongs.</w:t>
      </w:r>
    </w:p>
    <w:p w14:paraId="60738947" w14:textId="77777777" w:rsidR="00174DE1" w:rsidRPr="001B07F7" w:rsidRDefault="00174DE1" w:rsidP="00174DE1">
      <w:pPr>
        <w:rPr>
          <w:lang w:val="en-US"/>
        </w:rPr>
      </w:pPr>
      <w:r w:rsidRPr="001B07F7">
        <w:rPr>
          <w:lang w:val="en-US"/>
        </w:rPr>
        <w:t xml:space="preserve">    required: true</w:t>
      </w:r>
    </w:p>
    <w:p w14:paraId="4B664840" w14:textId="77777777" w:rsidR="00174DE1" w:rsidRPr="001B07F7" w:rsidRDefault="00174DE1" w:rsidP="00174DE1">
      <w:pPr>
        <w:rPr>
          <w:lang w:val="en-US"/>
        </w:rPr>
      </w:pPr>
      <w:proofErr w:type="spellStart"/>
      <w:r w:rsidRPr="001B07F7">
        <w:rPr>
          <w:lang w:val="en-US"/>
        </w:rPr>
        <w:t>molecule_description</w:t>
      </w:r>
      <w:proofErr w:type="spellEnd"/>
      <w:r w:rsidRPr="001B07F7">
        <w:rPr>
          <w:lang w:val="en-US"/>
        </w:rPr>
        <w:t>:</w:t>
      </w:r>
    </w:p>
    <w:p w14:paraId="2DEEA8D3" w14:textId="77777777" w:rsidR="00174DE1" w:rsidRPr="001B07F7" w:rsidRDefault="00174DE1" w:rsidP="00174DE1">
      <w:pPr>
        <w:rPr>
          <w:lang w:val="en-US"/>
        </w:rPr>
      </w:pPr>
      <w:r w:rsidRPr="001B07F7">
        <w:rPr>
          <w:lang w:val="en-US"/>
        </w:rPr>
        <w:lastRenderedPageBreak/>
        <w:t xml:space="preserve">    type: </w:t>
      </w:r>
      <w:proofErr w:type="spellStart"/>
      <w:r w:rsidRPr="001B07F7">
        <w:rPr>
          <w:lang w:val="en-US"/>
        </w:rPr>
        <w:t>molecule_description_type</w:t>
      </w:r>
      <w:proofErr w:type="spellEnd"/>
    </w:p>
    <w:p w14:paraId="37CF7DDF" w14:textId="77777777" w:rsidR="00174DE1" w:rsidRPr="001B07F7" w:rsidRDefault="00174DE1" w:rsidP="00174DE1">
      <w:pPr>
        <w:rPr>
          <w:lang w:val="en-US"/>
        </w:rPr>
      </w:pPr>
      <w:r w:rsidRPr="001B07F7">
        <w:rPr>
          <w:lang w:val="en-US"/>
        </w:rPr>
        <w:t xml:space="preserve">    description: A description of the molecule or molecule fragment that this peak</w:t>
      </w:r>
    </w:p>
    <w:p w14:paraId="2E1C97F9" w14:textId="77777777" w:rsidR="00174DE1" w:rsidRPr="001B07F7" w:rsidRDefault="00174DE1" w:rsidP="00174DE1">
      <w:pPr>
        <w:rPr>
          <w:lang w:val="en-US"/>
        </w:rPr>
      </w:pPr>
      <w:r w:rsidRPr="001B07F7">
        <w:rPr>
          <w:lang w:val="en-US"/>
        </w:rPr>
        <w:t xml:space="preserve">        is annotated with</w:t>
      </w:r>
    </w:p>
    <w:p w14:paraId="19FEFBA2" w14:textId="77777777" w:rsidR="00174DE1" w:rsidRPr="001B07F7" w:rsidRDefault="00174DE1" w:rsidP="00174DE1">
      <w:pPr>
        <w:rPr>
          <w:lang w:val="en-US"/>
        </w:rPr>
      </w:pPr>
      <w:r w:rsidRPr="001B07F7">
        <w:rPr>
          <w:lang w:val="en-US"/>
        </w:rPr>
        <w:t xml:space="preserve">    required: true</w:t>
      </w:r>
    </w:p>
    <w:p w14:paraId="660836F6" w14:textId="77777777" w:rsidR="00174DE1" w:rsidRPr="001B07F7" w:rsidRDefault="00174DE1" w:rsidP="00174DE1">
      <w:pPr>
        <w:rPr>
          <w:lang w:val="en-US"/>
        </w:rPr>
      </w:pPr>
      <w:proofErr w:type="spellStart"/>
      <w:r w:rsidRPr="001B07F7">
        <w:rPr>
          <w:lang w:val="en-US"/>
        </w:rPr>
        <w:t>neutral_loss</w:t>
      </w:r>
      <w:proofErr w:type="spellEnd"/>
      <w:r w:rsidRPr="001B07F7">
        <w:rPr>
          <w:lang w:val="en-US"/>
        </w:rPr>
        <w:t>:</w:t>
      </w:r>
    </w:p>
    <w:p w14:paraId="643175A6" w14:textId="77777777" w:rsidR="00174DE1" w:rsidRPr="001B07F7" w:rsidRDefault="00174DE1" w:rsidP="00174DE1">
      <w:pPr>
        <w:rPr>
          <w:lang w:val="en-US"/>
        </w:rPr>
      </w:pPr>
      <w:r w:rsidRPr="001B07F7">
        <w:rPr>
          <w:lang w:val="en-US"/>
        </w:rPr>
        <w:t xml:space="preserve">    type: array[string]</w:t>
      </w:r>
    </w:p>
    <w:p w14:paraId="587B4BED" w14:textId="77777777" w:rsidR="00174DE1" w:rsidRPr="001B07F7" w:rsidRDefault="00174DE1" w:rsidP="00174DE1">
      <w:pPr>
        <w:rPr>
          <w:lang w:val="en-US"/>
        </w:rPr>
      </w:pPr>
      <w:r w:rsidRPr="001B07F7">
        <w:rPr>
          <w:lang w:val="en-US"/>
        </w:rPr>
        <w:t xml:space="preserve">    description: Any additional gains or losses of chemical groups defined by formula</w:t>
      </w:r>
    </w:p>
    <w:p w14:paraId="0D1CAF26" w14:textId="77777777" w:rsidR="00174DE1" w:rsidRPr="001B07F7" w:rsidRDefault="00174DE1" w:rsidP="00174DE1">
      <w:pPr>
        <w:rPr>
          <w:lang w:val="en-US"/>
        </w:rPr>
      </w:pPr>
      <w:r w:rsidRPr="001B07F7">
        <w:rPr>
          <w:lang w:val="en-US"/>
        </w:rPr>
        <w:t xml:space="preserve">        or by name. Multiple may be specified.</w:t>
      </w:r>
    </w:p>
    <w:p w14:paraId="2077F56F" w14:textId="77777777" w:rsidR="00174DE1" w:rsidRPr="001B07F7" w:rsidRDefault="00174DE1" w:rsidP="00174DE1">
      <w:pPr>
        <w:rPr>
          <w:lang w:val="en-US"/>
        </w:rPr>
      </w:pPr>
      <w:r w:rsidRPr="001B07F7">
        <w:rPr>
          <w:lang w:val="en-US"/>
        </w:rPr>
        <w:t xml:space="preserve">    required: false</w:t>
      </w:r>
    </w:p>
    <w:p w14:paraId="350F78BE" w14:textId="77777777" w:rsidR="00174DE1" w:rsidRPr="001B07F7" w:rsidRDefault="00174DE1" w:rsidP="00174DE1">
      <w:pPr>
        <w:rPr>
          <w:lang w:val="en-US"/>
        </w:rPr>
      </w:pPr>
      <w:r w:rsidRPr="001B07F7">
        <w:rPr>
          <w:lang w:val="en-US"/>
        </w:rPr>
        <w:t>isotope:</w:t>
      </w:r>
    </w:p>
    <w:p w14:paraId="2D97ED90" w14:textId="77777777" w:rsidR="00174DE1" w:rsidRPr="001B07F7" w:rsidRDefault="00174DE1" w:rsidP="00174DE1">
      <w:pPr>
        <w:rPr>
          <w:lang w:val="en-US"/>
        </w:rPr>
      </w:pPr>
      <w:r w:rsidRPr="001B07F7">
        <w:rPr>
          <w:lang w:val="en-US"/>
        </w:rPr>
        <w:t xml:space="preserve">    type: integer</w:t>
      </w:r>
    </w:p>
    <w:p w14:paraId="38816D4D" w14:textId="77777777" w:rsidR="00174DE1" w:rsidRPr="001B07F7" w:rsidRDefault="00174DE1" w:rsidP="00174DE1">
      <w:pPr>
        <w:rPr>
          <w:lang w:val="en-US"/>
        </w:rPr>
      </w:pPr>
      <w:r w:rsidRPr="001B07F7">
        <w:rPr>
          <w:lang w:val="en-US"/>
        </w:rPr>
        <w:t xml:space="preserve">    description: An isotopic peak offset from the monoisotopic peak</w:t>
      </w:r>
    </w:p>
    <w:p w14:paraId="584B0175" w14:textId="77777777" w:rsidR="00174DE1" w:rsidRPr="001B07F7" w:rsidRDefault="00174DE1" w:rsidP="00174DE1">
      <w:pPr>
        <w:rPr>
          <w:lang w:val="en-US"/>
        </w:rPr>
      </w:pPr>
      <w:r w:rsidRPr="001B07F7">
        <w:rPr>
          <w:lang w:val="en-US"/>
        </w:rPr>
        <w:t xml:space="preserve">    required: false</w:t>
      </w:r>
    </w:p>
    <w:p w14:paraId="5083C137" w14:textId="77777777" w:rsidR="00174DE1" w:rsidRPr="001B07F7" w:rsidRDefault="00174DE1" w:rsidP="00174DE1">
      <w:pPr>
        <w:rPr>
          <w:lang w:val="en-US"/>
        </w:rPr>
      </w:pPr>
      <w:r w:rsidRPr="001B07F7">
        <w:rPr>
          <w:lang w:val="en-US"/>
        </w:rPr>
        <w:t xml:space="preserve">    default: 0</w:t>
      </w:r>
    </w:p>
    <w:p w14:paraId="69984168" w14:textId="77777777" w:rsidR="00174DE1" w:rsidRPr="001B07F7" w:rsidRDefault="00174DE1" w:rsidP="00174DE1">
      <w:pPr>
        <w:rPr>
          <w:lang w:val="en-US"/>
        </w:rPr>
      </w:pPr>
      <w:r w:rsidRPr="001B07F7">
        <w:rPr>
          <w:lang w:val="en-US"/>
        </w:rPr>
        <w:t>mass _error:</w:t>
      </w:r>
    </w:p>
    <w:p w14:paraId="1112183D" w14:textId="77777777" w:rsidR="00174DE1" w:rsidRPr="001B07F7" w:rsidRDefault="00174DE1" w:rsidP="00174DE1">
      <w:pPr>
        <w:rPr>
          <w:lang w:val="en-US"/>
        </w:rPr>
      </w:pPr>
      <w:r w:rsidRPr="001B07F7">
        <w:rPr>
          <w:lang w:val="en-US"/>
        </w:rPr>
        <w:t xml:space="preserve">    description: Error between observed and theoretical mass</w:t>
      </w:r>
    </w:p>
    <w:p w14:paraId="7E388D62" w14:textId="77777777" w:rsidR="00174DE1" w:rsidRPr="001B07F7" w:rsidRDefault="00174DE1" w:rsidP="00174DE1">
      <w:pPr>
        <w:rPr>
          <w:lang w:val="en-US"/>
        </w:rPr>
      </w:pPr>
      <w:r w:rsidRPr="001B07F7">
        <w:rPr>
          <w:lang w:val="en-US"/>
        </w:rPr>
        <w:t xml:space="preserve">    value:</w:t>
      </w:r>
    </w:p>
    <w:p w14:paraId="5A94F5C4" w14:textId="77777777" w:rsidR="00174DE1" w:rsidRPr="001B07F7" w:rsidRDefault="00174DE1" w:rsidP="00174DE1">
      <w:pPr>
        <w:rPr>
          <w:lang w:val="en-US"/>
        </w:rPr>
      </w:pPr>
      <w:r w:rsidRPr="001B07F7">
        <w:rPr>
          <w:lang w:val="en-US"/>
        </w:rPr>
        <w:t xml:space="preserve">        type: number</w:t>
      </w:r>
    </w:p>
    <w:p w14:paraId="1FA54223" w14:textId="77777777" w:rsidR="00174DE1" w:rsidRPr="001B07F7" w:rsidRDefault="00174DE1" w:rsidP="00174DE1">
      <w:pPr>
        <w:rPr>
          <w:lang w:val="en-US"/>
        </w:rPr>
      </w:pPr>
      <w:r w:rsidRPr="001B07F7">
        <w:rPr>
          <w:lang w:val="en-US"/>
        </w:rPr>
        <w:t xml:space="preserve">    unit:</w:t>
      </w:r>
    </w:p>
    <w:p w14:paraId="21E6FBB4" w14:textId="77777777" w:rsidR="00174DE1" w:rsidRPr="001B07F7" w:rsidRDefault="00174DE1" w:rsidP="00174DE1">
      <w:pPr>
        <w:rPr>
          <w:lang w:val="en-US"/>
        </w:rPr>
      </w:pPr>
      <w:r w:rsidRPr="001B07F7">
        <w:rPr>
          <w:lang w:val="en-US"/>
        </w:rPr>
        <w:t xml:space="preserve">        type: string</w:t>
      </w:r>
    </w:p>
    <w:p w14:paraId="3552EAB4" w14:textId="77777777" w:rsidR="00174DE1" w:rsidRPr="001B07F7" w:rsidRDefault="00174DE1" w:rsidP="00174DE1">
      <w:pPr>
        <w:rPr>
          <w:lang w:val="en-US"/>
        </w:rPr>
      </w:pPr>
      <w:r w:rsidRPr="001B07F7">
        <w:rPr>
          <w:lang w:val="en-US"/>
        </w:rPr>
        <w:t>confidence:</w:t>
      </w:r>
    </w:p>
    <w:p w14:paraId="4902CBB7" w14:textId="77777777" w:rsidR="00174DE1" w:rsidRPr="001B07F7" w:rsidRDefault="00174DE1" w:rsidP="00174DE1">
      <w:pPr>
        <w:rPr>
          <w:lang w:val="en-US"/>
        </w:rPr>
      </w:pPr>
      <w:r w:rsidRPr="001B07F7">
        <w:rPr>
          <w:lang w:val="en-US"/>
        </w:rPr>
        <w:t xml:space="preserve">    description: Number defining confidence in peak annotation. Higher is better. 1.0 is the highest confidence level, while 0.0 is the lowest.</w:t>
      </w:r>
    </w:p>
    <w:p w14:paraId="0B4DFA89" w14:textId="77777777" w:rsidR="00174DE1" w:rsidRPr="001B07F7" w:rsidRDefault="00174DE1" w:rsidP="00174DE1">
      <w:pPr>
        <w:rPr>
          <w:lang w:val="en-US"/>
        </w:rPr>
      </w:pPr>
      <w:r w:rsidRPr="001B07F7">
        <w:rPr>
          <w:lang w:val="en-US"/>
        </w:rPr>
        <w:t xml:space="preserve">    type: number</w:t>
      </w:r>
    </w:p>
    <w:p w14:paraId="4990FF15" w14:textId="77777777" w:rsidR="00174DE1" w:rsidRPr="001B07F7" w:rsidRDefault="00174DE1" w:rsidP="00174DE1">
      <w:pPr>
        <w:rPr>
          <w:lang w:val="en-US"/>
        </w:rPr>
      </w:pPr>
      <w:r w:rsidRPr="001B07F7">
        <w:rPr>
          <w:lang w:val="en-US"/>
        </w:rPr>
        <w:t>adduct:</w:t>
      </w:r>
    </w:p>
    <w:p w14:paraId="5A96B400" w14:textId="77777777" w:rsidR="00174DE1" w:rsidRPr="001B07F7" w:rsidRDefault="00174DE1" w:rsidP="00174DE1">
      <w:pPr>
        <w:rPr>
          <w:lang w:val="en-US"/>
        </w:rPr>
      </w:pPr>
      <w:r w:rsidRPr="001B07F7">
        <w:rPr>
          <w:lang w:val="en-US"/>
        </w:rPr>
        <w:t xml:space="preserve">    type: array[string]</w:t>
      </w:r>
    </w:p>
    <w:p w14:paraId="62844900" w14:textId="77777777" w:rsidR="00174DE1" w:rsidRPr="001B07F7" w:rsidRDefault="00174DE1" w:rsidP="00174DE1">
      <w:pPr>
        <w:rPr>
          <w:lang w:val="en-US"/>
        </w:rPr>
      </w:pPr>
      <w:r w:rsidRPr="001B07F7">
        <w:rPr>
          <w:lang w:val="en-US"/>
        </w:rPr>
        <w:t xml:space="preserve">    description: The charge carrier(s) for the given annotation</w:t>
      </w:r>
    </w:p>
    <w:p w14:paraId="07F17F83" w14:textId="77777777" w:rsidR="00174DE1" w:rsidRPr="001B07F7" w:rsidRDefault="00174DE1" w:rsidP="00174DE1">
      <w:pPr>
        <w:rPr>
          <w:lang w:val="en-US"/>
        </w:rPr>
      </w:pPr>
      <w:r w:rsidRPr="001B07F7">
        <w:rPr>
          <w:lang w:val="en-US"/>
        </w:rPr>
        <w:t xml:space="preserve">    required: false</w:t>
      </w:r>
    </w:p>
    <w:p w14:paraId="56B57764" w14:textId="77777777" w:rsidR="00174DE1" w:rsidRPr="001B07F7" w:rsidRDefault="00174DE1" w:rsidP="00174DE1">
      <w:pPr>
        <w:rPr>
          <w:lang w:val="en-US"/>
        </w:rPr>
      </w:pPr>
      <w:r w:rsidRPr="001B07F7">
        <w:rPr>
          <w:lang w:val="en-US"/>
        </w:rPr>
        <w:t>charge:</w:t>
      </w:r>
    </w:p>
    <w:p w14:paraId="0AB21704" w14:textId="77777777" w:rsidR="00174DE1" w:rsidRPr="001B07F7" w:rsidRDefault="00174DE1" w:rsidP="00174DE1">
      <w:pPr>
        <w:rPr>
          <w:lang w:val="en-US"/>
        </w:rPr>
      </w:pPr>
      <w:r w:rsidRPr="001B07F7">
        <w:rPr>
          <w:lang w:val="en-US"/>
        </w:rPr>
        <w:t xml:space="preserve">    type: integer</w:t>
      </w:r>
    </w:p>
    <w:p w14:paraId="6D29A634" w14:textId="77777777" w:rsidR="00174DE1" w:rsidRPr="001B07F7" w:rsidRDefault="00174DE1" w:rsidP="00174DE1">
      <w:pPr>
        <w:rPr>
          <w:lang w:val="en-US"/>
        </w:rPr>
      </w:pPr>
      <w:r w:rsidRPr="001B07F7">
        <w:rPr>
          <w:lang w:val="en-US"/>
        </w:rPr>
        <w:t xml:space="preserve">    description: The charge state of the ion generating this peak. This value is unsigned</w:t>
      </w:r>
    </w:p>
    <w:p w14:paraId="71DA0A1B" w14:textId="77777777" w:rsidR="00174DE1" w:rsidRPr="001B07F7" w:rsidRDefault="00174DE1" w:rsidP="00174DE1">
      <w:pPr>
        <w:rPr>
          <w:lang w:val="en-US"/>
        </w:rPr>
      </w:pPr>
      <w:r w:rsidRPr="001B07F7">
        <w:rPr>
          <w:lang w:val="en-US"/>
        </w:rPr>
        <w:t xml:space="preserve">    required: false</w:t>
      </w:r>
    </w:p>
    <w:p w14:paraId="54C29954" w14:textId="77777777" w:rsidR="00174DE1" w:rsidRPr="001B07F7" w:rsidRDefault="00174DE1" w:rsidP="00174DE1">
      <w:pPr>
        <w:rPr>
          <w:lang w:val="en-US"/>
        </w:rPr>
      </w:pPr>
      <w:r w:rsidRPr="001B07F7">
        <w:rPr>
          <w:lang w:val="en-US"/>
        </w:rPr>
        <w:t xml:space="preserve">    default: 1</w:t>
      </w:r>
    </w:p>
    <w:p w14:paraId="48811E88" w14:textId="77777777" w:rsidR="00174DE1" w:rsidRPr="001B07F7" w:rsidRDefault="00174DE1" w:rsidP="00174DE1">
      <w:pPr>
        <w:rPr>
          <w:lang w:val="en-US"/>
        </w:rPr>
      </w:pPr>
      <w:proofErr w:type="spellStart"/>
      <w:r w:rsidRPr="001B07F7">
        <w:rPr>
          <w:lang w:val="en-US"/>
        </w:rPr>
        <w:t>additionalProperties</w:t>
      </w:r>
      <w:proofErr w:type="spellEnd"/>
      <w:r w:rsidRPr="001B07F7">
        <w:rPr>
          <w:lang w:val="en-US"/>
        </w:rPr>
        <w:t>: true</w:t>
      </w:r>
    </w:p>
    <w:p w14:paraId="1C7D1A48" w14:textId="77777777" w:rsidR="00174DE1" w:rsidRPr="001B07F7" w:rsidRDefault="00174DE1" w:rsidP="00174DE1">
      <w:pPr>
        <w:rPr>
          <w:lang w:val="en-US"/>
        </w:rPr>
      </w:pPr>
    </w:p>
    <w:p w14:paraId="0665EB97" w14:textId="77777777" w:rsidR="00174DE1" w:rsidRPr="001B07F7" w:rsidRDefault="00174DE1" w:rsidP="00174DE1">
      <w:pPr>
        <w:rPr>
          <w:lang w:val="en-US"/>
        </w:rPr>
      </w:pPr>
    </w:p>
    <w:p w14:paraId="0F0BB283" w14:textId="77777777" w:rsidR="00174DE1" w:rsidRPr="001B07F7" w:rsidRDefault="00174DE1" w:rsidP="00174DE1">
      <w:pPr>
        <w:rPr>
          <w:lang w:val="en-US"/>
        </w:rPr>
      </w:pPr>
      <w:proofErr w:type="spellStart"/>
      <w:r w:rsidRPr="001B07F7">
        <w:rPr>
          <w:lang w:val="en-US"/>
        </w:rPr>
        <w:t>molecule_description_type</w:t>
      </w:r>
      <w:proofErr w:type="spellEnd"/>
      <w:r w:rsidRPr="001B07F7">
        <w:rPr>
          <w:lang w:val="en-US"/>
        </w:rPr>
        <w:t>: one of:</w:t>
      </w:r>
    </w:p>
    <w:p w14:paraId="4ECBF6F9" w14:textId="77777777" w:rsidR="00174DE1" w:rsidRPr="001B07F7" w:rsidRDefault="00174DE1" w:rsidP="00174DE1">
      <w:pPr>
        <w:ind w:left="720"/>
        <w:rPr>
          <w:lang w:val="en-US"/>
        </w:rPr>
      </w:pPr>
      <w:r w:rsidRPr="001B07F7">
        <w:rPr>
          <w:lang w:val="en-US"/>
        </w:rPr>
        <w:t>peptide:</w:t>
      </w:r>
    </w:p>
    <w:p w14:paraId="01CE8ED2" w14:textId="77777777" w:rsidR="00174DE1" w:rsidRPr="001B07F7" w:rsidRDefault="00174DE1" w:rsidP="00174DE1">
      <w:pPr>
        <w:ind w:left="720"/>
        <w:rPr>
          <w:lang w:val="en-US"/>
        </w:rPr>
      </w:pPr>
      <w:r w:rsidRPr="001B07F7">
        <w:rPr>
          <w:lang w:val="en-US"/>
        </w:rPr>
        <w:t xml:space="preserve">    series: The peptide ion series this ion belongs to</w:t>
      </w:r>
    </w:p>
    <w:p w14:paraId="6C49B207" w14:textId="77777777" w:rsidR="00174DE1" w:rsidRPr="001B07F7" w:rsidRDefault="00174DE1" w:rsidP="00174DE1">
      <w:pPr>
        <w:ind w:left="720"/>
        <w:rPr>
          <w:lang w:val="en-US"/>
        </w:rPr>
      </w:pPr>
      <w:r w:rsidRPr="001B07F7">
        <w:rPr>
          <w:lang w:val="en-US"/>
        </w:rPr>
        <w:t xml:space="preserve">    position: The position from the appropriate terminal along the peptide this ion</w:t>
      </w:r>
    </w:p>
    <w:p w14:paraId="623FA909" w14:textId="77777777" w:rsidR="00174DE1" w:rsidRPr="001B07F7" w:rsidRDefault="00174DE1" w:rsidP="00174DE1">
      <w:pPr>
        <w:ind w:left="720"/>
        <w:rPr>
          <w:lang w:val="en-US"/>
        </w:rPr>
      </w:pPr>
      <w:r w:rsidRPr="001B07F7">
        <w:rPr>
          <w:lang w:val="en-US"/>
        </w:rPr>
        <w:t xml:space="preserve">        was fragmented at (starting with 1)</w:t>
      </w:r>
    </w:p>
    <w:p w14:paraId="3F449DCE" w14:textId="77777777" w:rsidR="00174DE1" w:rsidRPr="001B07F7" w:rsidRDefault="00174DE1" w:rsidP="00174DE1">
      <w:pPr>
        <w:ind w:left="720"/>
        <w:rPr>
          <w:lang w:val="en-US"/>
        </w:rPr>
      </w:pPr>
      <w:r w:rsidRPr="001B07F7">
        <w:rPr>
          <w:lang w:val="en-US"/>
        </w:rPr>
        <w:t xml:space="preserve">    </w:t>
      </w:r>
      <w:proofErr w:type="spellStart"/>
      <w:r w:rsidRPr="001B07F7">
        <w:rPr>
          <w:lang w:val="en-US"/>
        </w:rPr>
        <w:t>series_label</w:t>
      </w:r>
      <w:proofErr w:type="spellEnd"/>
      <w:r w:rsidRPr="001B07F7">
        <w:rPr>
          <w:lang w:val="en-US"/>
        </w:rPr>
        <w:t>: peptide</w:t>
      </w:r>
    </w:p>
    <w:p w14:paraId="4666B204" w14:textId="77777777" w:rsidR="00174DE1" w:rsidRPr="001B07F7" w:rsidRDefault="00174DE1" w:rsidP="00174DE1">
      <w:pPr>
        <w:ind w:left="720"/>
        <w:rPr>
          <w:lang w:val="en-US"/>
        </w:rPr>
      </w:pPr>
      <w:r w:rsidRPr="001B07F7">
        <w:rPr>
          <w:lang w:val="en-US"/>
        </w:rPr>
        <w:t>internal:</w:t>
      </w:r>
    </w:p>
    <w:p w14:paraId="6CC8168C" w14:textId="77777777" w:rsidR="00174DE1" w:rsidRPr="001B07F7" w:rsidRDefault="00174DE1" w:rsidP="00174DE1">
      <w:pPr>
        <w:ind w:left="720"/>
        <w:rPr>
          <w:lang w:val="en-US"/>
        </w:rPr>
      </w:pPr>
      <w:r w:rsidRPr="001B07F7">
        <w:rPr>
          <w:lang w:val="en-US"/>
        </w:rPr>
        <w:t xml:space="preserve">    </w:t>
      </w:r>
      <w:proofErr w:type="spellStart"/>
      <w:r w:rsidRPr="001B07F7">
        <w:rPr>
          <w:lang w:val="en-US"/>
        </w:rPr>
        <w:t>start_position</w:t>
      </w:r>
      <w:proofErr w:type="spellEnd"/>
      <w:r w:rsidRPr="001B07F7">
        <w:rPr>
          <w:lang w:val="en-US"/>
        </w:rPr>
        <w:t>: N-terminal amino acid residue of the fragment in the original peptide</w:t>
      </w:r>
    </w:p>
    <w:p w14:paraId="5315E38E" w14:textId="77777777" w:rsidR="00174DE1" w:rsidRPr="001B07F7" w:rsidRDefault="00174DE1" w:rsidP="00174DE1">
      <w:pPr>
        <w:ind w:left="720"/>
        <w:rPr>
          <w:lang w:val="en-US"/>
        </w:rPr>
      </w:pPr>
      <w:r w:rsidRPr="001B07F7">
        <w:rPr>
          <w:lang w:val="en-US"/>
        </w:rPr>
        <w:t xml:space="preserve">               sequence (beginning with 1, counting from the N-terminus) </w:t>
      </w:r>
    </w:p>
    <w:p w14:paraId="09C7B19B" w14:textId="77777777" w:rsidR="00174DE1" w:rsidRPr="001B07F7" w:rsidRDefault="00174DE1" w:rsidP="00174DE1">
      <w:pPr>
        <w:ind w:left="720"/>
        <w:rPr>
          <w:lang w:val="en-US"/>
        </w:rPr>
      </w:pPr>
      <w:r w:rsidRPr="001B07F7">
        <w:rPr>
          <w:lang w:val="en-US"/>
        </w:rPr>
        <w:lastRenderedPageBreak/>
        <w:t xml:space="preserve">    </w:t>
      </w:r>
      <w:proofErr w:type="spellStart"/>
      <w:r w:rsidRPr="001B07F7">
        <w:rPr>
          <w:lang w:val="en-US"/>
        </w:rPr>
        <w:t>end_position</w:t>
      </w:r>
      <w:proofErr w:type="spellEnd"/>
      <w:r w:rsidRPr="001B07F7">
        <w:rPr>
          <w:lang w:val="en-US"/>
        </w:rPr>
        <w:t>: C-terminal amino acid residue of the fragment in the original peptide</w:t>
      </w:r>
    </w:p>
    <w:p w14:paraId="4CF533D1" w14:textId="77777777" w:rsidR="00174DE1" w:rsidRPr="001B07F7" w:rsidRDefault="00174DE1" w:rsidP="00174DE1">
      <w:pPr>
        <w:ind w:left="720"/>
        <w:rPr>
          <w:lang w:val="en-US"/>
        </w:rPr>
      </w:pPr>
      <w:r w:rsidRPr="001B07F7">
        <w:rPr>
          <w:lang w:val="en-US"/>
        </w:rPr>
        <w:t xml:space="preserve">               sequence</w:t>
      </w:r>
    </w:p>
    <w:p w14:paraId="75D1AEB7" w14:textId="77777777" w:rsidR="00174DE1" w:rsidRPr="001B07F7" w:rsidRDefault="00174DE1" w:rsidP="00174DE1">
      <w:pPr>
        <w:ind w:left="720"/>
        <w:rPr>
          <w:lang w:val="en-US"/>
        </w:rPr>
      </w:pPr>
      <w:r w:rsidRPr="001B07F7">
        <w:rPr>
          <w:lang w:val="en-US"/>
        </w:rPr>
        <w:t xml:space="preserve">    </w:t>
      </w:r>
      <w:proofErr w:type="spellStart"/>
      <w:r w:rsidRPr="001B07F7">
        <w:rPr>
          <w:lang w:val="en-US"/>
        </w:rPr>
        <w:t>series_label</w:t>
      </w:r>
      <w:proofErr w:type="spellEnd"/>
      <w:r w:rsidRPr="001B07F7">
        <w:rPr>
          <w:lang w:val="en-US"/>
        </w:rPr>
        <w:t>: internal</w:t>
      </w:r>
    </w:p>
    <w:p w14:paraId="0828A1DD" w14:textId="77777777" w:rsidR="00174DE1" w:rsidRPr="001B07F7" w:rsidRDefault="00174DE1" w:rsidP="00174DE1">
      <w:pPr>
        <w:ind w:left="720"/>
        <w:rPr>
          <w:lang w:val="en-US"/>
        </w:rPr>
      </w:pPr>
      <w:r w:rsidRPr="001B07F7">
        <w:rPr>
          <w:lang w:val="en-US"/>
        </w:rPr>
        <w:t>precursor:</w:t>
      </w:r>
    </w:p>
    <w:p w14:paraId="19D646AC" w14:textId="77777777" w:rsidR="00174DE1" w:rsidRPr="001B07F7" w:rsidRDefault="00174DE1" w:rsidP="00174DE1">
      <w:pPr>
        <w:ind w:left="720"/>
        <w:rPr>
          <w:lang w:val="en-US"/>
        </w:rPr>
      </w:pPr>
      <w:r w:rsidRPr="001B07F7">
        <w:rPr>
          <w:lang w:val="en-US"/>
        </w:rPr>
        <w:t xml:space="preserve">    </w:t>
      </w:r>
      <w:proofErr w:type="spellStart"/>
      <w:r w:rsidRPr="001B07F7">
        <w:rPr>
          <w:lang w:val="en-US"/>
        </w:rPr>
        <w:t>series_label</w:t>
      </w:r>
      <w:proofErr w:type="spellEnd"/>
      <w:r w:rsidRPr="001B07F7">
        <w:rPr>
          <w:lang w:val="en-US"/>
        </w:rPr>
        <w:t>: precursor</w:t>
      </w:r>
    </w:p>
    <w:p w14:paraId="4C61EE7A" w14:textId="77777777" w:rsidR="00174DE1" w:rsidRPr="001B07F7" w:rsidRDefault="00174DE1" w:rsidP="00174DE1">
      <w:pPr>
        <w:ind w:left="720"/>
        <w:rPr>
          <w:lang w:val="en-US"/>
        </w:rPr>
      </w:pPr>
      <w:r w:rsidRPr="001B07F7">
        <w:rPr>
          <w:lang w:val="en-US"/>
        </w:rPr>
        <w:t>immonium:</w:t>
      </w:r>
    </w:p>
    <w:p w14:paraId="6406AEC9" w14:textId="77777777" w:rsidR="00174DE1" w:rsidRPr="001B07F7" w:rsidRDefault="00174DE1" w:rsidP="00174DE1">
      <w:pPr>
        <w:ind w:left="720"/>
        <w:rPr>
          <w:lang w:val="en-US"/>
        </w:rPr>
      </w:pPr>
      <w:r w:rsidRPr="001B07F7">
        <w:rPr>
          <w:lang w:val="en-US"/>
        </w:rPr>
        <w:t xml:space="preserve">    </w:t>
      </w:r>
      <w:proofErr w:type="spellStart"/>
      <w:r w:rsidRPr="001B07F7">
        <w:rPr>
          <w:lang w:val="en-US"/>
        </w:rPr>
        <w:t>amino_acid</w:t>
      </w:r>
      <w:proofErr w:type="spellEnd"/>
      <w:r w:rsidRPr="001B07F7">
        <w:rPr>
          <w:lang w:val="en-US"/>
        </w:rPr>
        <w:t>: The amino acid represented by this immonium ion</w:t>
      </w:r>
    </w:p>
    <w:p w14:paraId="6F6C4782" w14:textId="77777777" w:rsidR="00174DE1" w:rsidRPr="001B07F7" w:rsidRDefault="00174DE1" w:rsidP="00174DE1">
      <w:pPr>
        <w:ind w:left="720"/>
        <w:rPr>
          <w:lang w:val="en-US"/>
        </w:rPr>
      </w:pPr>
      <w:r w:rsidRPr="001B07F7">
        <w:rPr>
          <w:lang w:val="en-US"/>
        </w:rPr>
        <w:t xml:space="preserve">    modification: An optional modification that may be attached to this immonium ion</w:t>
      </w:r>
    </w:p>
    <w:p w14:paraId="2800350C" w14:textId="77777777" w:rsidR="00174DE1" w:rsidRPr="001B07F7" w:rsidRDefault="00174DE1" w:rsidP="00174DE1">
      <w:pPr>
        <w:ind w:left="720"/>
        <w:rPr>
          <w:lang w:val="en-US"/>
        </w:rPr>
      </w:pPr>
      <w:r w:rsidRPr="001B07F7">
        <w:rPr>
          <w:lang w:val="en-US"/>
        </w:rPr>
        <w:t xml:space="preserve">    </w:t>
      </w:r>
      <w:proofErr w:type="spellStart"/>
      <w:r w:rsidRPr="001B07F7">
        <w:rPr>
          <w:lang w:val="en-US"/>
        </w:rPr>
        <w:t>series_label</w:t>
      </w:r>
      <w:proofErr w:type="spellEnd"/>
      <w:r w:rsidRPr="001B07F7">
        <w:rPr>
          <w:lang w:val="en-US"/>
        </w:rPr>
        <w:t>: immonium</w:t>
      </w:r>
    </w:p>
    <w:p w14:paraId="2AFFD9B7" w14:textId="77777777" w:rsidR="00174DE1" w:rsidRPr="001B07F7" w:rsidRDefault="00174DE1" w:rsidP="00174DE1">
      <w:pPr>
        <w:ind w:left="720"/>
        <w:rPr>
          <w:lang w:val="en-US"/>
        </w:rPr>
      </w:pPr>
      <w:r w:rsidRPr="001B07F7">
        <w:rPr>
          <w:lang w:val="en-US"/>
        </w:rPr>
        <w:t>reporter:</w:t>
      </w:r>
    </w:p>
    <w:p w14:paraId="344FF87B" w14:textId="77777777" w:rsidR="00174DE1" w:rsidRPr="001B07F7" w:rsidRDefault="00174DE1" w:rsidP="00174DE1">
      <w:pPr>
        <w:ind w:left="720"/>
        <w:rPr>
          <w:lang w:val="en-US"/>
        </w:rPr>
      </w:pPr>
      <w:r w:rsidRPr="001B07F7">
        <w:rPr>
          <w:lang w:val="en-US"/>
        </w:rPr>
        <w:t xml:space="preserve">    </w:t>
      </w:r>
      <w:proofErr w:type="spellStart"/>
      <w:r w:rsidRPr="001B07F7">
        <w:rPr>
          <w:lang w:val="en-US"/>
        </w:rPr>
        <w:t>reporter_label</w:t>
      </w:r>
      <w:proofErr w:type="spellEnd"/>
      <w:r w:rsidRPr="001B07F7">
        <w:rPr>
          <w:lang w:val="en-US"/>
        </w:rPr>
        <w:t>: The labeling reagent's name or channel information</w:t>
      </w:r>
    </w:p>
    <w:p w14:paraId="7AFC4698" w14:textId="77777777" w:rsidR="00174DE1" w:rsidRPr="001B07F7" w:rsidRDefault="00174DE1" w:rsidP="00174DE1">
      <w:pPr>
        <w:ind w:left="720"/>
        <w:rPr>
          <w:lang w:val="en-US"/>
        </w:rPr>
      </w:pPr>
      <w:r w:rsidRPr="001B07F7">
        <w:rPr>
          <w:lang w:val="en-US"/>
        </w:rPr>
        <w:t xml:space="preserve">    </w:t>
      </w:r>
      <w:proofErr w:type="spellStart"/>
      <w:r w:rsidRPr="001B07F7">
        <w:rPr>
          <w:lang w:val="en-US"/>
        </w:rPr>
        <w:t>series_label</w:t>
      </w:r>
      <w:proofErr w:type="spellEnd"/>
      <w:r w:rsidRPr="001B07F7">
        <w:rPr>
          <w:lang w:val="en-US"/>
        </w:rPr>
        <w:t>: reporter</w:t>
      </w:r>
    </w:p>
    <w:p w14:paraId="3B2D3319" w14:textId="77777777" w:rsidR="00174DE1" w:rsidRPr="001B07F7" w:rsidRDefault="00174DE1" w:rsidP="00174DE1">
      <w:pPr>
        <w:ind w:left="720"/>
        <w:rPr>
          <w:lang w:val="en-US"/>
        </w:rPr>
      </w:pPr>
      <w:r w:rsidRPr="001B07F7">
        <w:rPr>
          <w:lang w:val="en-US"/>
        </w:rPr>
        <w:t>external:</w:t>
      </w:r>
    </w:p>
    <w:p w14:paraId="500E25EA" w14:textId="77777777" w:rsidR="00174DE1" w:rsidRPr="001B07F7" w:rsidRDefault="00174DE1" w:rsidP="00174DE1">
      <w:pPr>
        <w:ind w:left="720"/>
        <w:rPr>
          <w:lang w:val="en-US"/>
        </w:rPr>
      </w:pPr>
      <w:r w:rsidRPr="001B07F7">
        <w:rPr>
          <w:lang w:val="en-US"/>
        </w:rPr>
        <w:t xml:space="preserve">    label: The name of the external ion being marked</w:t>
      </w:r>
    </w:p>
    <w:p w14:paraId="49D1680F" w14:textId="77777777" w:rsidR="00174DE1" w:rsidRPr="001B07F7" w:rsidRDefault="00174DE1" w:rsidP="00174DE1">
      <w:pPr>
        <w:ind w:left="720"/>
        <w:rPr>
          <w:lang w:val="en-US"/>
        </w:rPr>
      </w:pPr>
      <w:r w:rsidRPr="001B07F7">
        <w:rPr>
          <w:lang w:val="en-US"/>
        </w:rPr>
        <w:t xml:space="preserve">    </w:t>
      </w:r>
      <w:proofErr w:type="spellStart"/>
      <w:r w:rsidRPr="001B07F7">
        <w:rPr>
          <w:lang w:val="en-US"/>
        </w:rPr>
        <w:t>series_label</w:t>
      </w:r>
      <w:proofErr w:type="spellEnd"/>
      <w:r w:rsidRPr="001B07F7">
        <w:rPr>
          <w:lang w:val="en-US"/>
        </w:rPr>
        <w:t>: external</w:t>
      </w:r>
    </w:p>
    <w:p w14:paraId="0191F06E" w14:textId="77777777" w:rsidR="00174DE1" w:rsidRPr="001B07F7" w:rsidRDefault="00174DE1" w:rsidP="00174DE1">
      <w:pPr>
        <w:ind w:left="720"/>
        <w:rPr>
          <w:lang w:val="en-US"/>
        </w:rPr>
      </w:pPr>
      <w:r w:rsidRPr="001B07F7">
        <w:rPr>
          <w:lang w:val="en-US"/>
        </w:rPr>
        <w:t>formula:</w:t>
      </w:r>
    </w:p>
    <w:p w14:paraId="56C14B6E" w14:textId="77777777" w:rsidR="00174DE1" w:rsidRPr="001B07F7" w:rsidRDefault="00174DE1" w:rsidP="00174DE1">
      <w:pPr>
        <w:ind w:left="720"/>
        <w:rPr>
          <w:lang w:val="en-US"/>
        </w:rPr>
      </w:pPr>
      <w:r w:rsidRPr="001B07F7">
        <w:rPr>
          <w:lang w:val="en-US"/>
        </w:rPr>
        <w:t xml:space="preserve">    formula: The elemental formula of the ion being marked</w:t>
      </w:r>
    </w:p>
    <w:p w14:paraId="50779FE4" w14:textId="77777777" w:rsidR="00174DE1" w:rsidRPr="001B07F7" w:rsidRDefault="00174DE1" w:rsidP="00174DE1">
      <w:pPr>
        <w:ind w:left="720"/>
        <w:rPr>
          <w:lang w:val="en-US"/>
        </w:rPr>
      </w:pPr>
      <w:r w:rsidRPr="001B07F7">
        <w:rPr>
          <w:lang w:val="en-US"/>
        </w:rPr>
        <w:t xml:space="preserve">    </w:t>
      </w:r>
      <w:proofErr w:type="spellStart"/>
      <w:r w:rsidRPr="001B07F7">
        <w:rPr>
          <w:lang w:val="en-US"/>
        </w:rPr>
        <w:t>series_label</w:t>
      </w:r>
      <w:proofErr w:type="spellEnd"/>
      <w:r w:rsidRPr="001B07F7">
        <w:rPr>
          <w:lang w:val="en-US"/>
        </w:rPr>
        <w:t>: formula</w:t>
      </w:r>
    </w:p>
    <w:p w14:paraId="415E2DEC" w14:textId="24672FE6" w:rsidR="00BB7BF3" w:rsidRPr="001B07F7" w:rsidRDefault="00BB7BF3" w:rsidP="00BB7BF3">
      <w:pPr>
        <w:ind w:left="720"/>
        <w:rPr>
          <w:ins w:id="323" w:author="Eric Deutsch [2]" w:date="2022-12-20T20:02:00Z"/>
          <w:lang w:val="en-US"/>
        </w:rPr>
      </w:pPr>
      <w:ins w:id="324" w:author="Eric Deutsch [2]" w:date="2022-12-20T20:02:00Z">
        <w:r>
          <w:rPr>
            <w:lang w:val="en-US"/>
          </w:rPr>
          <w:t>smiles</w:t>
        </w:r>
        <w:r w:rsidRPr="001B07F7">
          <w:rPr>
            <w:lang w:val="en-US"/>
          </w:rPr>
          <w:t>:</w:t>
        </w:r>
      </w:ins>
    </w:p>
    <w:p w14:paraId="5514A062" w14:textId="02F50DA1" w:rsidR="00BB7BF3" w:rsidRPr="001B07F7" w:rsidRDefault="00BB7BF3" w:rsidP="00BB7BF3">
      <w:pPr>
        <w:ind w:left="720"/>
        <w:rPr>
          <w:ins w:id="325" w:author="Eric Deutsch [2]" w:date="2022-12-20T20:02:00Z"/>
          <w:lang w:val="en-US"/>
        </w:rPr>
      </w:pPr>
      <w:ins w:id="326" w:author="Eric Deutsch [2]" w:date="2022-12-20T20:02:00Z">
        <w:r w:rsidRPr="001B07F7">
          <w:rPr>
            <w:lang w:val="en-US"/>
          </w:rPr>
          <w:t xml:space="preserve">    </w:t>
        </w:r>
        <w:r>
          <w:rPr>
            <w:lang w:val="en-US"/>
          </w:rPr>
          <w:t>smiles</w:t>
        </w:r>
        <w:r w:rsidRPr="001B07F7">
          <w:rPr>
            <w:lang w:val="en-US"/>
          </w:rPr>
          <w:t xml:space="preserve">: The </w:t>
        </w:r>
        <w:r>
          <w:rPr>
            <w:lang w:val="en-US"/>
          </w:rPr>
          <w:t>SMILES string</w:t>
        </w:r>
        <w:r w:rsidRPr="001B07F7">
          <w:rPr>
            <w:lang w:val="en-US"/>
          </w:rPr>
          <w:t xml:space="preserve"> of the ion being marked</w:t>
        </w:r>
      </w:ins>
    </w:p>
    <w:p w14:paraId="1359ADCA" w14:textId="63078EAA" w:rsidR="00BB7BF3" w:rsidRPr="001B07F7" w:rsidRDefault="00BB7BF3" w:rsidP="00BB7BF3">
      <w:pPr>
        <w:ind w:left="720"/>
        <w:rPr>
          <w:ins w:id="327" w:author="Eric Deutsch [2]" w:date="2022-12-20T20:02:00Z"/>
          <w:lang w:val="en-US"/>
        </w:rPr>
      </w:pPr>
      <w:ins w:id="328" w:author="Eric Deutsch [2]" w:date="2022-12-20T20:02:00Z">
        <w:r w:rsidRPr="001B07F7">
          <w:rPr>
            <w:lang w:val="en-US"/>
          </w:rPr>
          <w:t xml:space="preserve">    </w:t>
        </w:r>
        <w:proofErr w:type="spellStart"/>
        <w:r w:rsidRPr="001B07F7">
          <w:rPr>
            <w:lang w:val="en-US"/>
          </w:rPr>
          <w:t>series_label</w:t>
        </w:r>
        <w:proofErr w:type="spellEnd"/>
        <w:r w:rsidRPr="001B07F7">
          <w:rPr>
            <w:lang w:val="en-US"/>
          </w:rPr>
          <w:t xml:space="preserve">: </w:t>
        </w:r>
      </w:ins>
      <w:ins w:id="329" w:author="Eric Deutsch [2]" w:date="2022-12-20T20:03:00Z">
        <w:r>
          <w:rPr>
            <w:lang w:val="en-US"/>
          </w:rPr>
          <w:t>smiles</w:t>
        </w:r>
      </w:ins>
    </w:p>
    <w:p w14:paraId="183DC679" w14:textId="77777777" w:rsidR="00174DE1" w:rsidRPr="001B07F7" w:rsidRDefault="00174DE1" w:rsidP="00174DE1">
      <w:pPr>
        <w:ind w:left="720"/>
        <w:rPr>
          <w:lang w:val="en-US"/>
        </w:rPr>
      </w:pPr>
      <w:r w:rsidRPr="001B07F7">
        <w:rPr>
          <w:lang w:val="en-US"/>
        </w:rPr>
        <w:t>unknown:</w:t>
      </w:r>
    </w:p>
    <w:p w14:paraId="14F3BEDD" w14:textId="77777777" w:rsidR="00174DE1" w:rsidRPr="001B07F7" w:rsidRDefault="00174DE1" w:rsidP="00174DE1">
      <w:pPr>
        <w:ind w:left="720"/>
        <w:rPr>
          <w:lang w:val="en-US"/>
        </w:rPr>
      </w:pPr>
      <w:r w:rsidRPr="001B07F7">
        <w:rPr>
          <w:lang w:val="en-US"/>
        </w:rPr>
        <w:t xml:space="preserve">    </w:t>
      </w:r>
      <w:proofErr w:type="spellStart"/>
      <w:r w:rsidRPr="001B07F7">
        <w:rPr>
          <w:lang w:val="en-US"/>
        </w:rPr>
        <w:t>series_label</w:t>
      </w:r>
      <w:proofErr w:type="spellEnd"/>
      <w:r w:rsidRPr="001B07F7">
        <w:rPr>
          <w:lang w:val="en-US"/>
        </w:rPr>
        <w:t>: unknown</w:t>
      </w:r>
    </w:p>
    <w:p w14:paraId="65EDF2E2" w14:textId="77777777" w:rsidR="00174DE1" w:rsidRPr="001B07F7" w:rsidRDefault="00174DE1" w:rsidP="00174DE1">
      <w:pPr>
        <w:ind w:left="720"/>
        <w:rPr>
          <w:lang w:val="en-US"/>
        </w:rPr>
      </w:pPr>
    </w:p>
    <w:p w14:paraId="748BB6B1" w14:textId="77777777" w:rsidR="00174DE1" w:rsidRPr="001B07F7" w:rsidDel="0091629A" w:rsidRDefault="00174DE1" w:rsidP="00174DE1">
      <w:pPr>
        <w:rPr>
          <w:del w:id="330" w:author="Eric Deutsch" w:date="2023-01-06T08:53:00Z"/>
          <w:lang w:val="en-US"/>
        </w:rPr>
      </w:pPr>
    </w:p>
    <w:p w14:paraId="2EECA867" w14:textId="7E672327" w:rsidR="00174DE1" w:rsidRPr="001B07F7" w:rsidDel="0091629A" w:rsidRDefault="00174DE1" w:rsidP="00174DE1">
      <w:pPr>
        <w:rPr>
          <w:del w:id="331" w:author="Eric Deutsch" w:date="2023-01-06T08:53:00Z"/>
          <w:lang w:val="en-US"/>
        </w:rPr>
      </w:pPr>
      <w:commentRangeStart w:id="332"/>
      <w:commentRangeStart w:id="333"/>
      <w:del w:id="334" w:author="Eric Deutsch" w:date="2023-01-06T08:53:00Z">
        <w:r w:rsidRPr="001B07F7" w:rsidDel="0091629A">
          <w:rPr>
            <w:lang w:val="en-US"/>
          </w:rPr>
          <w:delText>The molecule description key is really the only polymorphic bit, and the road to "extension" that I can see is that the "series_label" key tells the parser what pieces absolutely belong to the molecule description and everything else is not part of the required data model and can be stored extraneously/discarded at the parser implementer’s decision. These can then be used to store extra information like a “formula” key on any ion type or domain specific annotation, though I don’t see a good way to roundtrip this through the compact string representation.</w:delText>
        </w:r>
        <w:commentRangeEnd w:id="332"/>
        <w:r w:rsidR="00BB7BF3" w:rsidDel="0091629A">
          <w:rPr>
            <w:rStyle w:val="CommentReference"/>
          </w:rPr>
          <w:commentReference w:id="332"/>
        </w:r>
        <w:commentRangeEnd w:id="333"/>
        <w:r w:rsidR="00F45FC4" w:rsidDel="0091629A">
          <w:rPr>
            <w:rStyle w:val="CommentReference"/>
          </w:rPr>
          <w:commentReference w:id="333"/>
        </w:r>
      </w:del>
    </w:p>
    <w:p w14:paraId="480533E3" w14:textId="3ED849E3" w:rsidR="00174DE1" w:rsidRPr="001B07F7" w:rsidRDefault="00174DE1" w:rsidP="00174DE1">
      <w:pPr>
        <w:rPr>
          <w:lang w:val="en-US"/>
        </w:rPr>
      </w:pPr>
    </w:p>
    <w:p w14:paraId="6ED78157" w14:textId="144919D9" w:rsidR="009C6F4B" w:rsidRPr="001B07F7" w:rsidRDefault="009C6F4B" w:rsidP="002430BC">
      <w:pPr>
        <w:pStyle w:val="Heading2"/>
      </w:pPr>
      <w:bookmarkStart w:id="335" w:name="_Toc124242621"/>
      <w:r w:rsidRPr="001B07F7">
        <w:t>Examples</w:t>
      </w:r>
      <w:bookmarkEnd w:id="335"/>
    </w:p>
    <w:p w14:paraId="0A977105" w14:textId="77777777" w:rsidR="009C6F4B" w:rsidRPr="001B07F7" w:rsidRDefault="009C6F4B" w:rsidP="00174DE1">
      <w:pPr>
        <w:rPr>
          <w:lang w:val="en-US"/>
        </w:rPr>
      </w:pPr>
    </w:p>
    <w:p w14:paraId="5D6AEE8D" w14:textId="77777777" w:rsidR="00174DE1" w:rsidRPr="001B07F7" w:rsidRDefault="00174DE1" w:rsidP="00174DE1">
      <w:pPr>
        <w:rPr>
          <w:lang w:val="en-US"/>
        </w:rPr>
      </w:pPr>
      <w:bookmarkStart w:id="336" w:name="_h53g48nt7ggu" w:colFirst="0" w:colLast="0"/>
      <w:bookmarkEnd w:id="336"/>
      <w:r w:rsidRPr="001B07F7">
        <w:rPr>
          <w:lang w:val="en-US"/>
        </w:rPr>
        <w:t>1@y7-H2O+</w:t>
      </w:r>
      <w:del w:id="337" w:author="Eric Deutsch [2]" w:date="2022-12-20T20:06:00Z">
        <w:r w:rsidRPr="001B07F7" w:rsidDel="00BB7BF3">
          <w:rPr>
            <w:lang w:val="en-US"/>
          </w:rPr>
          <w:delText>1</w:delText>
        </w:r>
      </w:del>
      <w:r w:rsidRPr="001B07F7">
        <w:rPr>
          <w:lang w:val="en-US"/>
        </w:rPr>
        <w:t>i^2[M+NH4]/-0.2ppm*0.5</w:t>
      </w:r>
    </w:p>
    <w:p w14:paraId="6A4E9267" w14:textId="77777777" w:rsidR="00174DE1" w:rsidRPr="001B07F7" w:rsidRDefault="00174DE1" w:rsidP="00174DE1">
      <w:pPr>
        <w:rPr>
          <w:lang w:val="en-US"/>
        </w:rPr>
      </w:pPr>
    </w:p>
    <w:p w14:paraId="63536AEF" w14:textId="77777777" w:rsidR="00174DE1" w:rsidRPr="001B07F7" w:rsidRDefault="00174DE1" w:rsidP="00174DE1">
      <w:pPr>
        <w:rPr>
          <w:lang w:val="en-US"/>
        </w:rPr>
      </w:pPr>
      <w:r w:rsidRPr="001B07F7">
        <w:rPr>
          <w:lang w:val="en-US"/>
        </w:rPr>
        <w:t>{</w:t>
      </w:r>
    </w:p>
    <w:p w14:paraId="123A33C9" w14:textId="77777777" w:rsidR="00174DE1" w:rsidRPr="001B07F7" w:rsidRDefault="00174DE1" w:rsidP="00174DE1">
      <w:pPr>
        <w:rPr>
          <w:lang w:val="en-US"/>
        </w:rPr>
      </w:pPr>
      <w:r w:rsidRPr="001B07F7">
        <w:rPr>
          <w:lang w:val="en-US"/>
        </w:rPr>
        <w:t xml:space="preserve">  "adducts": [</w:t>
      </w:r>
    </w:p>
    <w:p w14:paraId="5DE15B24" w14:textId="77777777" w:rsidR="00174DE1" w:rsidRPr="001B07F7" w:rsidRDefault="00174DE1" w:rsidP="00174DE1">
      <w:pPr>
        <w:rPr>
          <w:lang w:val="en-US"/>
        </w:rPr>
      </w:pPr>
      <w:r w:rsidRPr="001B07F7">
        <w:rPr>
          <w:lang w:val="en-US"/>
        </w:rPr>
        <w:t xml:space="preserve">    "NH4"</w:t>
      </w:r>
    </w:p>
    <w:p w14:paraId="29726BF7" w14:textId="77777777" w:rsidR="00174DE1" w:rsidRPr="001B07F7" w:rsidRDefault="00174DE1" w:rsidP="00174DE1">
      <w:pPr>
        <w:rPr>
          <w:lang w:val="en-US"/>
        </w:rPr>
      </w:pPr>
      <w:r w:rsidRPr="001B07F7">
        <w:rPr>
          <w:lang w:val="en-US"/>
        </w:rPr>
        <w:t xml:space="preserve">  ],</w:t>
      </w:r>
    </w:p>
    <w:p w14:paraId="25A4AE2F" w14:textId="77777777" w:rsidR="00174DE1" w:rsidRPr="001B07F7" w:rsidRDefault="00174DE1" w:rsidP="00174DE1">
      <w:pPr>
        <w:rPr>
          <w:lang w:val="en-US"/>
        </w:rPr>
      </w:pPr>
      <w:r w:rsidRPr="001B07F7">
        <w:rPr>
          <w:lang w:val="en-US"/>
        </w:rPr>
        <w:t xml:space="preserve">  "</w:t>
      </w:r>
      <w:proofErr w:type="spellStart"/>
      <w:proofErr w:type="gramStart"/>
      <w:r w:rsidRPr="001B07F7">
        <w:rPr>
          <w:lang w:val="en-US"/>
        </w:rPr>
        <w:t>analyte</w:t>
      </w:r>
      <w:proofErr w:type="gramEnd"/>
      <w:r w:rsidRPr="001B07F7">
        <w:rPr>
          <w:lang w:val="en-US"/>
        </w:rPr>
        <w:t>_reference</w:t>
      </w:r>
      <w:proofErr w:type="spellEnd"/>
      <w:r w:rsidRPr="001B07F7">
        <w:rPr>
          <w:lang w:val="en-US"/>
        </w:rPr>
        <w:t>": "1",</w:t>
      </w:r>
    </w:p>
    <w:p w14:paraId="39BB178B" w14:textId="77777777" w:rsidR="00174DE1" w:rsidRPr="001B07F7" w:rsidRDefault="00174DE1" w:rsidP="00174DE1">
      <w:pPr>
        <w:rPr>
          <w:lang w:val="en-US"/>
        </w:rPr>
      </w:pPr>
      <w:r w:rsidRPr="001B07F7">
        <w:rPr>
          <w:lang w:val="en-US"/>
        </w:rPr>
        <w:t xml:space="preserve">  "charge": 2,</w:t>
      </w:r>
    </w:p>
    <w:p w14:paraId="5982FA80" w14:textId="77777777" w:rsidR="00174DE1" w:rsidRPr="001B07F7" w:rsidRDefault="00174DE1" w:rsidP="00174DE1">
      <w:pPr>
        <w:rPr>
          <w:lang w:val="en-US"/>
        </w:rPr>
      </w:pPr>
      <w:r w:rsidRPr="001B07F7">
        <w:rPr>
          <w:lang w:val="en-US"/>
        </w:rPr>
        <w:t xml:space="preserve">  "confidence": 0.5,</w:t>
      </w:r>
    </w:p>
    <w:p w14:paraId="10D0D386" w14:textId="77777777" w:rsidR="00174DE1" w:rsidRPr="001B07F7" w:rsidRDefault="00174DE1" w:rsidP="00174DE1">
      <w:pPr>
        <w:rPr>
          <w:lang w:val="en-US"/>
        </w:rPr>
      </w:pPr>
      <w:r w:rsidRPr="001B07F7">
        <w:rPr>
          <w:lang w:val="en-US"/>
        </w:rPr>
        <w:t xml:space="preserve">  "isotope": 1,</w:t>
      </w:r>
    </w:p>
    <w:p w14:paraId="364F790C" w14:textId="77777777" w:rsidR="00174DE1" w:rsidRPr="001B07F7" w:rsidRDefault="00174DE1" w:rsidP="00174DE1">
      <w:pPr>
        <w:rPr>
          <w:lang w:val="en-US"/>
        </w:rPr>
      </w:pPr>
      <w:r w:rsidRPr="001B07F7">
        <w:rPr>
          <w:lang w:val="en-US"/>
        </w:rPr>
        <w:t xml:space="preserve">  "</w:t>
      </w:r>
      <w:proofErr w:type="spellStart"/>
      <w:proofErr w:type="gramStart"/>
      <w:r w:rsidRPr="001B07F7">
        <w:rPr>
          <w:lang w:val="en-US"/>
        </w:rPr>
        <w:t>mass</w:t>
      </w:r>
      <w:proofErr w:type="gramEnd"/>
      <w:r w:rsidRPr="001B07F7">
        <w:rPr>
          <w:lang w:val="en-US"/>
        </w:rPr>
        <w:t>_error</w:t>
      </w:r>
      <w:proofErr w:type="spellEnd"/>
      <w:r w:rsidRPr="001B07F7">
        <w:rPr>
          <w:lang w:val="en-US"/>
        </w:rPr>
        <w:t>": {</w:t>
      </w:r>
    </w:p>
    <w:p w14:paraId="21E39222" w14:textId="77777777" w:rsidR="00174DE1" w:rsidRPr="001B07F7" w:rsidRDefault="00174DE1" w:rsidP="00174DE1">
      <w:pPr>
        <w:rPr>
          <w:lang w:val="en-US"/>
        </w:rPr>
      </w:pPr>
      <w:r w:rsidRPr="001B07F7">
        <w:rPr>
          <w:lang w:val="en-US"/>
        </w:rPr>
        <w:t xml:space="preserve">    "unit": "ppm",</w:t>
      </w:r>
    </w:p>
    <w:p w14:paraId="3269F4D9" w14:textId="77777777" w:rsidR="00174DE1" w:rsidRPr="001B07F7" w:rsidRDefault="00174DE1" w:rsidP="00174DE1">
      <w:pPr>
        <w:rPr>
          <w:lang w:val="en-US"/>
        </w:rPr>
      </w:pPr>
      <w:r w:rsidRPr="001B07F7">
        <w:rPr>
          <w:lang w:val="en-US"/>
        </w:rPr>
        <w:t xml:space="preserve">    "value": -0.2</w:t>
      </w:r>
    </w:p>
    <w:p w14:paraId="25E30226" w14:textId="77777777" w:rsidR="00174DE1" w:rsidRPr="001B07F7" w:rsidRDefault="00174DE1" w:rsidP="00174DE1">
      <w:pPr>
        <w:rPr>
          <w:lang w:val="en-US"/>
        </w:rPr>
      </w:pPr>
      <w:r w:rsidRPr="001B07F7">
        <w:rPr>
          <w:lang w:val="en-US"/>
        </w:rPr>
        <w:t xml:space="preserve">  },</w:t>
      </w:r>
    </w:p>
    <w:p w14:paraId="10D63311" w14:textId="77777777" w:rsidR="00174DE1" w:rsidRPr="001B07F7" w:rsidRDefault="00174DE1" w:rsidP="00174DE1">
      <w:pPr>
        <w:rPr>
          <w:lang w:val="en-US"/>
        </w:rPr>
      </w:pPr>
      <w:r w:rsidRPr="001B07F7">
        <w:rPr>
          <w:lang w:val="en-US"/>
        </w:rPr>
        <w:t xml:space="preserve">  "</w:t>
      </w:r>
      <w:proofErr w:type="spellStart"/>
      <w:proofErr w:type="gramStart"/>
      <w:r w:rsidRPr="001B07F7">
        <w:rPr>
          <w:lang w:val="en-US"/>
        </w:rPr>
        <w:t>molecule</w:t>
      </w:r>
      <w:proofErr w:type="gramEnd"/>
      <w:r w:rsidRPr="001B07F7">
        <w:rPr>
          <w:lang w:val="en-US"/>
        </w:rPr>
        <w:t>_description</w:t>
      </w:r>
      <w:proofErr w:type="spellEnd"/>
      <w:r w:rsidRPr="001B07F7">
        <w:rPr>
          <w:lang w:val="en-US"/>
        </w:rPr>
        <w:t>": {</w:t>
      </w:r>
    </w:p>
    <w:p w14:paraId="0471BCB1" w14:textId="77777777" w:rsidR="00174DE1" w:rsidRPr="001B07F7" w:rsidRDefault="00174DE1" w:rsidP="00174DE1">
      <w:pPr>
        <w:rPr>
          <w:lang w:val="en-US"/>
        </w:rPr>
      </w:pPr>
      <w:r w:rsidRPr="001B07F7">
        <w:rPr>
          <w:lang w:val="en-US"/>
        </w:rPr>
        <w:t xml:space="preserve">    "position": 7,</w:t>
      </w:r>
    </w:p>
    <w:p w14:paraId="1A60778B" w14:textId="77777777" w:rsidR="00174DE1" w:rsidRPr="001B07F7" w:rsidRDefault="00174DE1" w:rsidP="00174DE1">
      <w:pPr>
        <w:rPr>
          <w:lang w:val="en-US"/>
        </w:rPr>
      </w:pPr>
      <w:r w:rsidRPr="001B07F7">
        <w:rPr>
          <w:lang w:val="en-US"/>
        </w:rPr>
        <w:t xml:space="preserve">    "series": "y",</w:t>
      </w:r>
    </w:p>
    <w:p w14:paraId="01D6CD8A" w14:textId="77777777" w:rsidR="00174DE1" w:rsidRPr="001B07F7" w:rsidRDefault="00174DE1" w:rsidP="00174DE1">
      <w:pPr>
        <w:rPr>
          <w:lang w:val="en-US"/>
        </w:rPr>
      </w:pPr>
      <w:r w:rsidRPr="001B07F7">
        <w:rPr>
          <w:lang w:val="en-US"/>
        </w:rPr>
        <w:lastRenderedPageBreak/>
        <w:t xml:space="preserve">    "</w:t>
      </w:r>
      <w:proofErr w:type="spellStart"/>
      <w:proofErr w:type="gramStart"/>
      <w:r w:rsidRPr="001B07F7">
        <w:rPr>
          <w:lang w:val="en-US"/>
        </w:rPr>
        <w:t>series</w:t>
      </w:r>
      <w:proofErr w:type="gramEnd"/>
      <w:r w:rsidRPr="001B07F7">
        <w:rPr>
          <w:lang w:val="en-US"/>
        </w:rPr>
        <w:t>_label</w:t>
      </w:r>
      <w:proofErr w:type="spellEnd"/>
      <w:r w:rsidRPr="001B07F7">
        <w:rPr>
          <w:lang w:val="en-US"/>
        </w:rPr>
        <w:t>": "peptide"</w:t>
      </w:r>
    </w:p>
    <w:p w14:paraId="2897E9E5" w14:textId="77777777" w:rsidR="00174DE1" w:rsidRPr="001B07F7" w:rsidRDefault="00174DE1" w:rsidP="00174DE1">
      <w:pPr>
        <w:rPr>
          <w:lang w:val="en-US"/>
        </w:rPr>
      </w:pPr>
      <w:r w:rsidRPr="001B07F7">
        <w:rPr>
          <w:lang w:val="en-US"/>
        </w:rPr>
        <w:t xml:space="preserve">  },</w:t>
      </w:r>
    </w:p>
    <w:p w14:paraId="66F4C9F6" w14:textId="77777777" w:rsidR="00174DE1" w:rsidRPr="001B07F7" w:rsidRDefault="00174DE1" w:rsidP="00174DE1">
      <w:pPr>
        <w:rPr>
          <w:lang w:val="en-US"/>
        </w:rPr>
      </w:pPr>
      <w:r w:rsidRPr="001B07F7">
        <w:rPr>
          <w:lang w:val="en-US"/>
        </w:rPr>
        <w:t xml:space="preserve">  "</w:t>
      </w:r>
      <w:proofErr w:type="spellStart"/>
      <w:proofErr w:type="gramStart"/>
      <w:r w:rsidRPr="001B07F7">
        <w:rPr>
          <w:lang w:val="en-US"/>
        </w:rPr>
        <w:t>neutral</w:t>
      </w:r>
      <w:proofErr w:type="gramEnd"/>
      <w:r w:rsidRPr="001B07F7">
        <w:rPr>
          <w:lang w:val="en-US"/>
        </w:rPr>
        <w:t>_losses</w:t>
      </w:r>
      <w:proofErr w:type="spellEnd"/>
      <w:r w:rsidRPr="001B07F7">
        <w:rPr>
          <w:lang w:val="en-US"/>
        </w:rPr>
        <w:t>": [</w:t>
      </w:r>
    </w:p>
    <w:p w14:paraId="57F4D60E" w14:textId="77777777" w:rsidR="00174DE1" w:rsidRPr="001B07F7" w:rsidRDefault="00174DE1" w:rsidP="00174DE1">
      <w:pPr>
        <w:rPr>
          <w:lang w:val="en-US"/>
        </w:rPr>
      </w:pPr>
      <w:r w:rsidRPr="001B07F7">
        <w:rPr>
          <w:lang w:val="en-US"/>
        </w:rPr>
        <w:t xml:space="preserve">    "-H2O"</w:t>
      </w:r>
    </w:p>
    <w:p w14:paraId="66C4C24E" w14:textId="77777777" w:rsidR="00174DE1" w:rsidRPr="001B07F7" w:rsidRDefault="00174DE1" w:rsidP="00174DE1">
      <w:pPr>
        <w:rPr>
          <w:lang w:val="en-US"/>
        </w:rPr>
      </w:pPr>
      <w:r w:rsidRPr="001B07F7">
        <w:rPr>
          <w:lang w:val="en-US"/>
        </w:rPr>
        <w:t xml:space="preserve">  ],</w:t>
      </w:r>
    </w:p>
    <w:p w14:paraId="255F27C5" w14:textId="77777777" w:rsidR="00174DE1" w:rsidRPr="001B07F7" w:rsidRDefault="00174DE1" w:rsidP="00174DE1">
      <w:pPr>
        <w:rPr>
          <w:lang w:val="en-US"/>
        </w:rPr>
      </w:pPr>
      <w:r w:rsidRPr="001B07F7">
        <w:rPr>
          <w:lang w:val="en-US"/>
        </w:rPr>
        <w:t xml:space="preserve">  "rest": null</w:t>
      </w:r>
    </w:p>
    <w:p w14:paraId="4E856697" w14:textId="77777777" w:rsidR="00174DE1" w:rsidRPr="001B07F7" w:rsidRDefault="00174DE1" w:rsidP="00174DE1">
      <w:pPr>
        <w:rPr>
          <w:lang w:val="en-US"/>
        </w:rPr>
      </w:pPr>
      <w:r w:rsidRPr="001B07F7">
        <w:rPr>
          <w:lang w:val="en-US"/>
        </w:rPr>
        <w:t>}</w:t>
      </w:r>
    </w:p>
    <w:p w14:paraId="6EBD8745" w14:textId="77777777" w:rsidR="00174DE1" w:rsidRPr="001B07F7" w:rsidRDefault="00174DE1" w:rsidP="00174DE1">
      <w:pPr>
        <w:rPr>
          <w:lang w:val="en-US"/>
        </w:rPr>
      </w:pPr>
    </w:p>
    <w:p w14:paraId="77FB48CA" w14:textId="77777777" w:rsidR="00174DE1" w:rsidRPr="001B07F7" w:rsidRDefault="00174DE1" w:rsidP="00174DE1">
      <w:pPr>
        <w:rPr>
          <w:lang w:val="en-US"/>
        </w:rPr>
      </w:pPr>
      <w:r w:rsidRPr="001B07F7">
        <w:rPr>
          <w:lang w:val="en-US"/>
        </w:rPr>
        <w:t>m</w:t>
      </w:r>
      <w:proofErr w:type="gramStart"/>
      <w:r w:rsidRPr="001B07F7">
        <w:rPr>
          <w:lang w:val="en-US"/>
        </w:rPr>
        <w:t>5:8-H2O/14.4ppm</w:t>
      </w:r>
      <w:proofErr w:type="gramEnd"/>
    </w:p>
    <w:p w14:paraId="7E246EC8" w14:textId="77777777" w:rsidR="00174DE1" w:rsidRPr="001B07F7" w:rsidRDefault="00174DE1" w:rsidP="00174DE1">
      <w:pPr>
        <w:rPr>
          <w:lang w:val="en-US"/>
        </w:rPr>
      </w:pPr>
    </w:p>
    <w:p w14:paraId="56BAE32B" w14:textId="77777777" w:rsidR="00174DE1" w:rsidRPr="001B07F7" w:rsidRDefault="00174DE1" w:rsidP="00174DE1">
      <w:pPr>
        <w:rPr>
          <w:lang w:val="en-US"/>
        </w:rPr>
      </w:pPr>
      <w:r w:rsidRPr="001B07F7">
        <w:rPr>
          <w:lang w:val="en-US"/>
        </w:rPr>
        <w:t>{</w:t>
      </w:r>
    </w:p>
    <w:p w14:paraId="5AA9D3D8" w14:textId="77777777" w:rsidR="00174DE1" w:rsidRPr="001B07F7" w:rsidRDefault="00174DE1" w:rsidP="00174DE1">
      <w:pPr>
        <w:rPr>
          <w:lang w:val="en-US"/>
        </w:rPr>
      </w:pPr>
      <w:r w:rsidRPr="001B07F7">
        <w:rPr>
          <w:lang w:val="en-US"/>
        </w:rPr>
        <w:t xml:space="preserve">  "</w:t>
      </w:r>
      <w:proofErr w:type="spellStart"/>
      <w:proofErr w:type="gramStart"/>
      <w:r w:rsidRPr="001B07F7">
        <w:rPr>
          <w:lang w:val="en-US"/>
        </w:rPr>
        <w:t>neutral</w:t>
      </w:r>
      <w:proofErr w:type="gramEnd"/>
      <w:r w:rsidRPr="001B07F7">
        <w:rPr>
          <w:lang w:val="en-US"/>
        </w:rPr>
        <w:t>_loss</w:t>
      </w:r>
      <w:proofErr w:type="spellEnd"/>
      <w:r w:rsidRPr="001B07F7">
        <w:rPr>
          <w:lang w:val="en-US"/>
        </w:rPr>
        <w:t>": ["-H2O"],</w:t>
      </w:r>
    </w:p>
    <w:p w14:paraId="4030DC89" w14:textId="77777777" w:rsidR="00174DE1" w:rsidRPr="001B07F7" w:rsidRDefault="00174DE1" w:rsidP="00174DE1">
      <w:pPr>
        <w:rPr>
          <w:lang w:val="en-US"/>
        </w:rPr>
      </w:pPr>
      <w:r w:rsidRPr="001B07F7">
        <w:rPr>
          <w:lang w:val="en-US"/>
        </w:rPr>
        <w:t xml:space="preserve">  "isotope": 0,</w:t>
      </w:r>
    </w:p>
    <w:p w14:paraId="2D895028" w14:textId="77777777" w:rsidR="00174DE1" w:rsidRPr="001B07F7" w:rsidRDefault="00174DE1" w:rsidP="00174DE1">
      <w:pPr>
        <w:rPr>
          <w:lang w:val="en-US"/>
        </w:rPr>
      </w:pPr>
      <w:r w:rsidRPr="001B07F7">
        <w:rPr>
          <w:lang w:val="en-US"/>
        </w:rPr>
        <w:t xml:space="preserve">  "adduct</w:t>
      </w:r>
      <w:proofErr w:type="gramStart"/>
      <w:r w:rsidRPr="001B07F7">
        <w:rPr>
          <w:lang w:val="en-US"/>
        </w:rPr>
        <w:t>":[</w:t>
      </w:r>
      <w:proofErr w:type="gramEnd"/>
      <w:r w:rsidRPr="001B07F7">
        <w:rPr>
          <w:lang w:val="en-US"/>
        </w:rPr>
        <w:t>],</w:t>
      </w:r>
    </w:p>
    <w:p w14:paraId="07D4E6F3" w14:textId="77777777" w:rsidR="00174DE1" w:rsidRPr="001B07F7" w:rsidRDefault="00174DE1" w:rsidP="00174DE1">
      <w:pPr>
        <w:rPr>
          <w:lang w:val="en-US"/>
        </w:rPr>
      </w:pPr>
      <w:r w:rsidRPr="001B07F7">
        <w:rPr>
          <w:lang w:val="en-US"/>
        </w:rPr>
        <w:t xml:space="preserve">  "charge": 1,</w:t>
      </w:r>
    </w:p>
    <w:p w14:paraId="0DACB8A5" w14:textId="77777777" w:rsidR="00174DE1" w:rsidRPr="001B07F7" w:rsidRDefault="00174DE1" w:rsidP="00174DE1">
      <w:pPr>
        <w:rPr>
          <w:lang w:val="en-US"/>
        </w:rPr>
      </w:pPr>
      <w:r w:rsidRPr="001B07F7">
        <w:rPr>
          <w:lang w:val="en-US"/>
        </w:rPr>
        <w:t xml:space="preserve">  "</w:t>
      </w:r>
      <w:proofErr w:type="spellStart"/>
      <w:proofErr w:type="gramStart"/>
      <w:r w:rsidRPr="001B07F7">
        <w:rPr>
          <w:lang w:val="en-US"/>
        </w:rPr>
        <w:t>analyte</w:t>
      </w:r>
      <w:proofErr w:type="gramEnd"/>
      <w:r w:rsidRPr="001B07F7">
        <w:rPr>
          <w:lang w:val="en-US"/>
        </w:rPr>
        <w:t>_reference</w:t>
      </w:r>
      <w:proofErr w:type="spellEnd"/>
      <w:r w:rsidRPr="001B07F7">
        <w:rPr>
          <w:lang w:val="en-US"/>
        </w:rPr>
        <w:t>": 1,</w:t>
      </w:r>
    </w:p>
    <w:p w14:paraId="3634468B" w14:textId="77777777" w:rsidR="00174DE1" w:rsidRPr="001B07F7" w:rsidRDefault="00174DE1" w:rsidP="00174DE1">
      <w:pPr>
        <w:rPr>
          <w:lang w:val="en-US"/>
        </w:rPr>
      </w:pPr>
      <w:r w:rsidRPr="001B07F7">
        <w:rPr>
          <w:lang w:val="en-US"/>
        </w:rPr>
        <w:t xml:space="preserve">  "</w:t>
      </w:r>
      <w:proofErr w:type="spellStart"/>
      <w:proofErr w:type="gramStart"/>
      <w:r w:rsidRPr="001B07F7">
        <w:rPr>
          <w:lang w:val="en-US"/>
        </w:rPr>
        <w:t>mass</w:t>
      </w:r>
      <w:proofErr w:type="gramEnd"/>
      <w:r w:rsidRPr="001B07F7">
        <w:rPr>
          <w:lang w:val="en-US"/>
        </w:rPr>
        <w:t>_error</w:t>
      </w:r>
      <w:proofErr w:type="spellEnd"/>
      <w:r w:rsidRPr="001B07F7">
        <w:rPr>
          <w:lang w:val="en-US"/>
        </w:rPr>
        <w:t>": {</w:t>
      </w:r>
    </w:p>
    <w:p w14:paraId="0E83099B" w14:textId="77777777" w:rsidR="00174DE1" w:rsidRPr="001B07F7" w:rsidRDefault="00174DE1" w:rsidP="00174DE1">
      <w:pPr>
        <w:rPr>
          <w:lang w:val="en-US"/>
        </w:rPr>
      </w:pPr>
      <w:r w:rsidRPr="001B07F7">
        <w:rPr>
          <w:lang w:val="en-US"/>
        </w:rPr>
        <w:t xml:space="preserve">    "value": 14.4,</w:t>
      </w:r>
    </w:p>
    <w:p w14:paraId="5414413F" w14:textId="77777777" w:rsidR="00174DE1" w:rsidRPr="001B07F7" w:rsidRDefault="00174DE1" w:rsidP="00174DE1">
      <w:pPr>
        <w:rPr>
          <w:lang w:val="en-US"/>
        </w:rPr>
      </w:pPr>
      <w:r w:rsidRPr="001B07F7">
        <w:rPr>
          <w:lang w:val="en-US"/>
        </w:rPr>
        <w:t xml:space="preserve">    "unit": "ppm"</w:t>
      </w:r>
    </w:p>
    <w:p w14:paraId="2817E1BC" w14:textId="77777777" w:rsidR="00174DE1" w:rsidRPr="001B07F7" w:rsidRDefault="00174DE1" w:rsidP="00174DE1">
      <w:pPr>
        <w:rPr>
          <w:lang w:val="en-US"/>
        </w:rPr>
      </w:pPr>
      <w:r w:rsidRPr="001B07F7">
        <w:rPr>
          <w:lang w:val="en-US"/>
        </w:rPr>
        <w:t xml:space="preserve">  },</w:t>
      </w:r>
    </w:p>
    <w:p w14:paraId="373BA697" w14:textId="77777777" w:rsidR="00174DE1" w:rsidRPr="001B07F7" w:rsidRDefault="00174DE1" w:rsidP="00174DE1">
      <w:pPr>
        <w:rPr>
          <w:lang w:val="en-US"/>
        </w:rPr>
      </w:pPr>
      <w:r w:rsidRPr="001B07F7">
        <w:rPr>
          <w:lang w:val="en-US"/>
        </w:rPr>
        <w:t xml:space="preserve">  "confidence": null,</w:t>
      </w:r>
    </w:p>
    <w:p w14:paraId="0672B8AA" w14:textId="77777777" w:rsidR="00174DE1" w:rsidRPr="001B07F7" w:rsidRDefault="00174DE1" w:rsidP="00174DE1">
      <w:pPr>
        <w:rPr>
          <w:lang w:val="en-US"/>
        </w:rPr>
      </w:pPr>
      <w:r w:rsidRPr="001B07F7">
        <w:rPr>
          <w:lang w:val="en-US"/>
        </w:rPr>
        <w:t xml:space="preserve">  "rest": null,</w:t>
      </w:r>
    </w:p>
    <w:p w14:paraId="7A230202" w14:textId="77777777" w:rsidR="00174DE1" w:rsidRPr="001B07F7" w:rsidRDefault="00174DE1" w:rsidP="00174DE1">
      <w:pPr>
        <w:rPr>
          <w:lang w:val="en-US"/>
        </w:rPr>
      </w:pPr>
      <w:r w:rsidRPr="001B07F7">
        <w:rPr>
          <w:lang w:val="en-US"/>
        </w:rPr>
        <w:t xml:space="preserve">  "</w:t>
      </w:r>
      <w:proofErr w:type="spellStart"/>
      <w:proofErr w:type="gramStart"/>
      <w:r w:rsidRPr="001B07F7">
        <w:rPr>
          <w:lang w:val="en-US"/>
        </w:rPr>
        <w:t>molecule</w:t>
      </w:r>
      <w:proofErr w:type="gramEnd"/>
      <w:r w:rsidRPr="001B07F7">
        <w:rPr>
          <w:lang w:val="en-US"/>
        </w:rPr>
        <w:t>_description</w:t>
      </w:r>
      <w:proofErr w:type="spellEnd"/>
      <w:r w:rsidRPr="001B07F7">
        <w:rPr>
          <w:lang w:val="en-US"/>
        </w:rPr>
        <w:t>": {</w:t>
      </w:r>
    </w:p>
    <w:p w14:paraId="2C110608" w14:textId="77777777" w:rsidR="00174DE1" w:rsidRPr="001B07F7" w:rsidRDefault="00174DE1" w:rsidP="00174DE1">
      <w:pPr>
        <w:rPr>
          <w:lang w:val="en-US"/>
        </w:rPr>
      </w:pPr>
      <w:r w:rsidRPr="001B07F7">
        <w:rPr>
          <w:lang w:val="en-US"/>
        </w:rPr>
        <w:t xml:space="preserve">    "</w:t>
      </w:r>
      <w:proofErr w:type="spellStart"/>
      <w:proofErr w:type="gramStart"/>
      <w:r w:rsidRPr="001B07F7">
        <w:rPr>
          <w:lang w:val="en-US"/>
        </w:rPr>
        <w:t>series</w:t>
      </w:r>
      <w:proofErr w:type="gramEnd"/>
      <w:r w:rsidRPr="001B07F7">
        <w:rPr>
          <w:lang w:val="en-US"/>
        </w:rPr>
        <w:t>_label</w:t>
      </w:r>
      <w:proofErr w:type="spellEnd"/>
      <w:r w:rsidRPr="001B07F7">
        <w:rPr>
          <w:lang w:val="en-US"/>
        </w:rPr>
        <w:t>": "internal",</w:t>
      </w:r>
    </w:p>
    <w:p w14:paraId="24212BC3" w14:textId="77777777" w:rsidR="00174DE1" w:rsidRPr="001B07F7" w:rsidRDefault="00174DE1" w:rsidP="00174DE1">
      <w:pPr>
        <w:rPr>
          <w:lang w:val="en-US"/>
        </w:rPr>
      </w:pPr>
      <w:r w:rsidRPr="001B07F7">
        <w:rPr>
          <w:lang w:val="en-US"/>
        </w:rPr>
        <w:t xml:space="preserve">    "</w:t>
      </w:r>
      <w:proofErr w:type="spellStart"/>
      <w:proofErr w:type="gramStart"/>
      <w:r w:rsidRPr="001B07F7">
        <w:rPr>
          <w:lang w:val="en-US"/>
        </w:rPr>
        <w:t>start</w:t>
      </w:r>
      <w:proofErr w:type="gramEnd"/>
      <w:r w:rsidRPr="001B07F7">
        <w:rPr>
          <w:lang w:val="en-US"/>
        </w:rPr>
        <w:t>_position</w:t>
      </w:r>
      <w:proofErr w:type="spellEnd"/>
      <w:r w:rsidRPr="001B07F7">
        <w:rPr>
          <w:lang w:val="en-US"/>
        </w:rPr>
        <w:t>": 5,</w:t>
      </w:r>
    </w:p>
    <w:p w14:paraId="27989CED" w14:textId="77777777" w:rsidR="00174DE1" w:rsidRPr="001B07F7" w:rsidRDefault="00174DE1" w:rsidP="00174DE1">
      <w:pPr>
        <w:rPr>
          <w:lang w:val="en-US"/>
        </w:rPr>
      </w:pPr>
      <w:r w:rsidRPr="001B07F7">
        <w:rPr>
          <w:lang w:val="en-US"/>
        </w:rPr>
        <w:t xml:space="preserve">    "</w:t>
      </w:r>
      <w:proofErr w:type="spellStart"/>
      <w:proofErr w:type="gramStart"/>
      <w:r w:rsidRPr="001B07F7">
        <w:rPr>
          <w:lang w:val="en-US"/>
        </w:rPr>
        <w:t>end</w:t>
      </w:r>
      <w:proofErr w:type="gramEnd"/>
      <w:r w:rsidRPr="001B07F7">
        <w:rPr>
          <w:lang w:val="en-US"/>
        </w:rPr>
        <w:t>_position</w:t>
      </w:r>
      <w:proofErr w:type="spellEnd"/>
      <w:r w:rsidRPr="001B07F7">
        <w:rPr>
          <w:lang w:val="en-US"/>
        </w:rPr>
        <w:t>": 8</w:t>
      </w:r>
    </w:p>
    <w:p w14:paraId="24C8F5B5" w14:textId="77777777" w:rsidR="00174DE1" w:rsidRPr="001B07F7" w:rsidRDefault="00174DE1" w:rsidP="00174DE1">
      <w:pPr>
        <w:rPr>
          <w:lang w:val="en-US"/>
        </w:rPr>
      </w:pPr>
      <w:r w:rsidRPr="001B07F7">
        <w:rPr>
          <w:lang w:val="en-US"/>
        </w:rPr>
        <w:t xml:space="preserve">  }</w:t>
      </w:r>
    </w:p>
    <w:p w14:paraId="4C86F0C7" w14:textId="77777777" w:rsidR="00174DE1" w:rsidRPr="001B07F7" w:rsidRDefault="00174DE1" w:rsidP="00174DE1">
      <w:pPr>
        <w:rPr>
          <w:lang w:val="en-US"/>
        </w:rPr>
      </w:pPr>
      <w:r w:rsidRPr="001B07F7">
        <w:rPr>
          <w:lang w:val="en-US"/>
        </w:rPr>
        <w:t>}</w:t>
      </w:r>
    </w:p>
    <w:p w14:paraId="6FCFDBD4" w14:textId="77777777" w:rsidR="00174DE1" w:rsidRPr="001B07F7" w:rsidRDefault="00174DE1" w:rsidP="00174DE1">
      <w:pPr>
        <w:rPr>
          <w:lang w:val="en-US"/>
        </w:rPr>
      </w:pPr>
    </w:p>
    <w:p w14:paraId="1431568B" w14:textId="77777777" w:rsidR="00174DE1" w:rsidRPr="001B07F7" w:rsidRDefault="00174DE1" w:rsidP="00174DE1">
      <w:pPr>
        <w:rPr>
          <w:lang w:val="en-US"/>
        </w:rPr>
      </w:pPr>
      <w:r w:rsidRPr="001B07F7">
        <w:rPr>
          <w:lang w:val="en-US"/>
        </w:rPr>
        <w:t>p/-1.7ppm</w:t>
      </w:r>
    </w:p>
    <w:p w14:paraId="43D1D628" w14:textId="77777777" w:rsidR="00174DE1" w:rsidRPr="001B07F7" w:rsidRDefault="00174DE1" w:rsidP="00174DE1">
      <w:pPr>
        <w:rPr>
          <w:lang w:val="en-US"/>
        </w:rPr>
      </w:pPr>
    </w:p>
    <w:p w14:paraId="64119731" w14:textId="77777777" w:rsidR="00174DE1" w:rsidRPr="001B07F7" w:rsidRDefault="00174DE1" w:rsidP="00174DE1">
      <w:pPr>
        <w:rPr>
          <w:lang w:val="en-US"/>
        </w:rPr>
      </w:pPr>
      <w:r w:rsidRPr="001B07F7">
        <w:rPr>
          <w:lang w:val="en-US"/>
        </w:rPr>
        <w:t>{</w:t>
      </w:r>
    </w:p>
    <w:p w14:paraId="11E22AC4" w14:textId="77777777" w:rsidR="00174DE1" w:rsidRPr="001B07F7" w:rsidRDefault="00174DE1" w:rsidP="00174DE1">
      <w:pPr>
        <w:rPr>
          <w:lang w:val="en-US"/>
        </w:rPr>
      </w:pPr>
      <w:r w:rsidRPr="001B07F7">
        <w:rPr>
          <w:lang w:val="en-US"/>
        </w:rPr>
        <w:t xml:space="preserve">  "</w:t>
      </w:r>
      <w:proofErr w:type="spellStart"/>
      <w:r w:rsidRPr="001B07F7">
        <w:rPr>
          <w:lang w:val="en-US"/>
        </w:rPr>
        <w:t>neutral_loss</w:t>
      </w:r>
      <w:proofErr w:type="spellEnd"/>
      <w:proofErr w:type="gramStart"/>
      <w:r w:rsidRPr="001B07F7">
        <w:rPr>
          <w:lang w:val="en-US"/>
        </w:rPr>
        <w:t>":[</w:t>
      </w:r>
      <w:proofErr w:type="gramEnd"/>
      <w:r w:rsidRPr="001B07F7">
        <w:rPr>
          <w:lang w:val="en-US"/>
        </w:rPr>
        <w:t>],</w:t>
      </w:r>
    </w:p>
    <w:p w14:paraId="2C8F4D43" w14:textId="77777777" w:rsidR="00174DE1" w:rsidRPr="001B07F7" w:rsidRDefault="00174DE1" w:rsidP="00174DE1">
      <w:pPr>
        <w:rPr>
          <w:lang w:val="en-US"/>
        </w:rPr>
      </w:pPr>
      <w:r w:rsidRPr="001B07F7">
        <w:rPr>
          <w:lang w:val="en-US"/>
        </w:rPr>
        <w:t xml:space="preserve">  "isotope": 0,</w:t>
      </w:r>
    </w:p>
    <w:p w14:paraId="1093D5B0" w14:textId="77777777" w:rsidR="00174DE1" w:rsidRPr="001B07F7" w:rsidRDefault="00174DE1" w:rsidP="00174DE1">
      <w:pPr>
        <w:rPr>
          <w:lang w:val="en-US"/>
        </w:rPr>
      </w:pPr>
      <w:r w:rsidRPr="001B07F7">
        <w:rPr>
          <w:lang w:val="en-US"/>
        </w:rPr>
        <w:t xml:space="preserve">  "adduct</w:t>
      </w:r>
      <w:proofErr w:type="gramStart"/>
      <w:r w:rsidRPr="001B07F7">
        <w:rPr>
          <w:lang w:val="en-US"/>
        </w:rPr>
        <w:t>":[</w:t>
      </w:r>
      <w:proofErr w:type="gramEnd"/>
      <w:r w:rsidRPr="001B07F7">
        <w:rPr>
          <w:lang w:val="en-US"/>
        </w:rPr>
        <w:t>],</w:t>
      </w:r>
    </w:p>
    <w:p w14:paraId="12798C52" w14:textId="77777777" w:rsidR="00174DE1" w:rsidRPr="001B07F7" w:rsidRDefault="00174DE1" w:rsidP="00174DE1">
      <w:pPr>
        <w:rPr>
          <w:lang w:val="en-US"/>
        </w:rPr>
      </w:pPr>
      <w:r w:rsidRPr="001B07F7">
        <w:rPr>
          <w:lang w:val="en-US"/>
        </w:rPr>
        <w:t xml:space="preserve">  "charge": 1,</w:t>
      </w:r>
    </w:p>
    <w:p w14:paraId="5C08CEEC" w14:textId="77777777" w:rsidR="00174DE1" w:rsidRPr="001B07F7" w:rsidRDefault="00174DE1" w:rsidP="00174DE1">
      <w:pPr>
        <w:rPr>
          <w:lang w:val="en-US"/>
        </w:rPr>
      </w:pPr>
      <w:r w:rsidRPr="001B07F7">
        <w:rPr>
          <w:lang w:val="en-US"/>
        </w:rPr>
        <w:t xml:space="preserve">  "</w:t>
      </w:r>
      <w:proofErr w:type="spellStart"/>
      <w:proofErr w:type="gramStart"/>
      <w:r w:rsidRPr="001B07F7">
        <w:rPr>
          <w:lang w:val="en-US"/>
        </w:rPr>
        <w:t>analyte</w:t>
      </w:r>
      <w:proofErr w:type="gramEnd"/>
      <w:r w:rsidRPr="001B07F7">
        <w:rPr>
          <w:lang w:val="en-US"/>
        </w:rPr>
        <w:t>_reference</w:t>
      </w:r>
      <w:proofErr w:type="spellEnd"/>
      <w:r w:rsidRPr="001B07F7">
        <w:rPr>
          <w:lang w:val="en-US"/>
        </w:rPr>
        <w:t>": 1,</w:t>
      </w:r>
    </w:p>
    <w:p w14:paraId="58F72939" w14:textId="77777777" w:rsidR="00174DE1" w:rsidRPr="001B07F7" w:rsidRDefault="00174DE1" w:rsidP="00174DE1">
      <w:pPr>
        <w:rPr>
          <w:lang w:val="en-US"/>
        </w:rPr>
      </w:pPr>
      <w:r w:rsidRPr="001B07F7">
        <w:rPr>
          <w:lang w:val="en-US"/>
        </w:rPr>
        <w:t xml:space="preserve">  "</w:t>
      </w:r>
      <w:proofErr w:type="spellStart"/>
      <w:proofErr w:type="gramStart"/>
      <w:r w:rsidRPr="001B07F7">
        <w:rPr>
          <w:lang w:val="en-US"/>
        </w:rPr>
        <w:t>mass</w:t>
      </w:r>
      <w:proofErr w:type="gramEnd"/>
      <w:r w:rsidRPr="001B07F7">
        <w:rPr>
          <w:lang w:val="en-US"/>
        </w:rPr>
        <w:t>_error</w:t>
      </w:r>
      <w:proofErr w:type="spellEnd"/>
      <w:r w:rsidRPr="001B07F7">
        <w:rPr>
          <w:lang w:val="en-US"/>
        </w:rPr>
        <w:t>": {</w:t>
      </w:r>
    </w:p>
    <w:p w14:paraId="1CF5425B" w14:textId="77777777" w:rsidR="00174DE1" w:rsidRPr="001B07F7" w:rsidRDefault="00174DE1" w:rsidP="00174DE1">
      <w:pPr>
        <w:rPr>
          <w:lang w:val="en-US"/>
        </w:rPr>
      </w:pPr>
      <w:r w:rsidRPr="001B07F7">
        <w:rPr>
          <w:lang w:val="en-US"/>
        </w:rPr>
        <w:t xml:space="preserve">    "value": -1.7,</w:t>
      </w:r>
    </w:p>
    <w:p w14:paraId="07FF5DF3" w14:textId="77777777" w:rsidR="00174DE1" w:rsidRPr="001B07F7" w:rsidRDefault="00174DE1" w:rsidP="00174DE1">
      <w:pPr>
        <w:rPr>
          <w:lang w:val="en-US"/>
        </w:rPr>
      </w:pPr>
      <w:r w:rsidRPr="001B07F7">
        <w:rPr>
          <w:lang w:val="en-US"/>
        </w:rPr>
        <w:t xml:space="preserve">    "unit": "ppm"</w:t>
      </w:r>
    </w:p>
    <w:p w14:paraId="6AC3F24A" w14:textId="77777777" w:rsidR="00174DE1" w:rsidRPr="001B07F7" w:rsidRDefault="00174DE1" w:rsidP="00174DE1">
      <w:pPr>
        <w:rPr>
          <w:lang w:val="en-US"/>
        </w:rPr>
      </w:pPr>
      <w:r w:rsidRPr="001B07F7">
        <w:rPr>
          <w:lang w:val="en-US"/>
        </w:rPr>
        <w:t xml:space="preserve">  },</w:t>
      </w:r>
    </w:p>
    <w:p w14:paraId="7A32F7DE" w14:textId="77777777" w:rsidR="00174DE1" w:rsidRPr="001B07F7" w:rsidRDefault="00174DE1" w:rsidP="00174DE1">
      <w:pPr>
        <w:rPr>
          <w:lang w:val="en-US"/>
        </w:rPr>
      </w:pPr>
      <w:r w:rsidRPr="001B07F7">
        <w:rPr>
          <w:lang w:val="en-US"/>
        </w:rPr>
        <w:t xml:space="preserve">  "confidence": null,</w:t>
      </w:r>
    </w:p>
    <w:p w14:paraId="105BEA93" w14:textId="77777777" w:rsidR="00174DE1" w:rsidRPr="001B07F7" w:rsidRDefault="00174DE1" w:rsidP="00174DE1">
      <w:pPr>
        <w:rPr>
          <w:lang w:val="en-US"/>
        </w:rPr>
      </w:pPr>
      <w:r w:rsidRPr="001B07F7">
        <w:rPr>
          <w:lang w:val="en-US"/>
        </w:rPr>
        <w:t xml:space="preserve">  "rest": null,</w:t>
      </w:r>
    </w:p>
    <w:p w14:paraId="3142C4AC" w14:textId="77777777" w:rsidR="00174DE1" w:rsidRPr="001B07F7" w:rsidRDefault="00174DE1" w:rsidP="00174DE1">
      <w:pPr>
        <w:rPr>
          <w:lang w:val="en-US"/>
        </w:rPr>
      </w:pPr>
      <w:r w:rsidRPr="001B07F7">
        <w:rPr>
          <w:lang w:val="en-US"/>
        </w:rPr>
        <w:t xml:space="preserve">  "</w:t>
      </w:r>
      <w:proofErr w:type="spellStart"/>
      <w:proofErr w:type="gramStart"/>
      <w:r w:rsidRPr="001B07F7">
        <w:rPr>
          <w:lang w:val="en-US"/>
        </w:rPr>
        <w:t>molecule</w:t>
      </w:r>
      <w:proofErr w:type="gramEnd"/>
      <w:r w:rsidRPr="001B07F7">
        <w:rPr>
          <w:lang w:val="en-US"/>
        </w:rPr>
        <w:t>_description</w:t>
      </w:r>
      <w:proofErr w:type="spellEnd"/>
      <w:r w:rsidRPr="001B07F7">
        <w:rPr>
          <w:lang w:val="en-US"/>
        </w:rPr>
        <w:t>": {</w:t>
      </w:r>
    </w:p>
    <w:p w14:paraId="697FC7F5" w14:textId="77777777" w:rsidR="00174DE1" w:rsidRPr="001B07F7" w:rsidRDefault="00174DE1" w:rsidP="00174DE1">
      <w:pPr>
        <w:rPr>
          <w:lang w:val="en-US"/>
        </w:rPr>
      </w:pPr>
      <w:r w:rsidRPr="001B07F7">
        <w:rPr>
          <w:lang w:val="en-US"/>
        </w:rPr>
        <w:t xml:space="preserve">    "</w:t>
      </w:r>
      <w:proofErr w:type="spellStart"/>
      <w:proofErr w:type="gramStart"/>
      <w:r w:rsidRPr="001B07F7">
        <w:rPr>
          <w:lang w:val="en-US"/>
        </w:rPr>
        <w:t>series</w:t>
      </w:r>
      <w:proofErr w:type="gramEnd"/>
      <w:r w:rsidRPr="001B07F7">
        <w:rPr>
          <w:lang w:val="en-US"/>
        </w:rPr>
        <w:t>_label</w:t>
      </w:r>
      <w:proofErr w:type="spellEnd"/>
      <w:r w:rsidRPr="001B07F7">
        <w:rPr>
          <w:lang w:val="en-US"/>
        </w:rPr>
        <w:t>": "precursor"</w:t>
      </w:r>
    </w:p>
    <w:p w14:paraId="6626FB29" w14:textId="77777777" w:rsidR="00174DE1" w:rsidRPr="001B07F7" w:rsidRDefault="00174DE1" w:rsidP="00174DE1">
      <w:pPr>
        <w:rPr>
          <w:lang w:val="en-US"/>
        </w:rPr>
      </w:pPr>
      <w:r w:rsidRPr="001B07F7">
        <w:rPr>
          <w:lang w:val="en-US"/>
        </w:rPr>
        <w:t xml:space="preserve">  }</w:t>
      </w:r>
    </w:p>
    <w:p w14:paraId="007E4916" w14:textId="77777777" w:rsidR="00174DE1" w:rsidRPr="001B07F7" w:rsidRDefault="00174DE1" w:rsidP="00174DE1">
      <w:pPr>
        <w:rPr>
          <w:lang w:val="en-US"/>
        </w:rPr>
      </w:pPr>
      <w:r w:rsidRPr="001B07F7">
        <w:rPr>
          <w:lang w:val="en-US"/>
        </w:rPr>
        <w:lastRenderedPageBreak/>
        <w:t>}</w:t>
      </w:r>
    </w:p>
    <w:p w14:paraId="07C687C5" w14:textId="77777777" w:rsidR="00174DE1" w:rsidRPr="001B07F7" w:rsidRDefault="00174DE1" w:rsidP="00174DE1">
      <w:pPr>
        <w:rPr>
          <w:lang w:val="en-US"/>
        </w:rPr>
      </w:pPr>
    </w:p>
    <w:p w14:paraId="7609B858" w14:textId="4F96C66D" w:rsidR="009C6F4B" w:rsidRPr="001B07F7" w:rsidRDefault="009C6F4B" w:rsidP="009C6F4B">
      <w:pPr>
        <w:pStyle w:val="Heading1"/>
        <w:rPr>
          <w:bCs/>
          <w:lang w:val="en-US"/>
        </w:rPr>
      </w:pPr>
      <w:bookmarkStart w:id="338" w:name="_Toc124242622"/>
      <w:r w:rsidRPr="001B07F7">
        <w:rPr>
          <w:bCs/>
          <w:lang w:val="en-US"/>
        </w:rPr>
        <w:t xml:space="preserve">Regular </w:t>
      </w:r>
      <w:commentRangeStart w:id="339"/>
      <w:r w:rsidRPr="001B07F7">
        <w:rPr>
          <w:bCs/>
          <w:lang w:val="en-US"/>
        </w:rPr>
        <w:t>Expressions</w:t>
      </w:r>
      <w:commentRangeEnd w:id="339"/>
      <w:r w:rsidR="00F7551F">
        <w:rPr>
          <w:rStyle w:val="CommentReference"/>
          <w:b w:val="0"/>
          <w:kern w:val="0"/>
        </w:rPr>
        <w:commentReference w:id="339"/>
      </w:r>
      <w:bookmarkEnd w:id="338"/>
    </w:p>
    <w:p w14:paraId="4CCFCE92" w14:textId="77777777" w:rsidR="00174DE1" w:rsidRPr="001B07F7" w:rsidRDefault="00174DE1" w:rsidP="00174DE1">
      <w:pPr>
        <w:rPr>
          <w:lang w:val="en-US"/>
        </w:rPr>
      </w:pPr>
    </w:p>
    <w:p w14:paraId="710CE221" w14:textId="77777777" w:rsidR="009C6F4B" w:rsidRPr="001B07F7" w:rsidRDefault="009C6F4B" w:rsidP="009C6F4B">
      <w:pPr>
        <w:rPr>
          <w:lang w:val="en-US"/>
        </w:rPr>
      </w:pPr>
      <w:r w:rsidRPr="001B07F7">
        <w:rPr>
          <w:lang w:val="en-US"/>
        </w:rPr>
        <w:t>The compact ion notation may be encoded via the following regular expressions:</w:t>
      </w:r>
    </w:p>
    <w:p w14:paraId="164BF650" w14:textId="77777777" w:rsidR="009C6F4B" w:rsidRPr="001B07F7" w:rsidRDefault="009C6F4B" w:rsidP="009C6F4B">
      <w:pPr>
        <w:rPr>
          <w:lang w:val="en-US"/>
        </w:rPr>
      </w:pPr>
    </w:p>
    <w:p w14:paraId="7B352B4F" w14:textId="77777777" w:rsidR="009C6F4B" w:rsidRPr="001B07F7" w:rsidRDefault="009C6F4B" w:rsidP="009C6F4B">
      <w:pPr>
        <w:rPr>
          <w:b/>
          <w:bCs/>
          <w:lang w:val="en-US"/>
        </w:rPr>
      </w:pPr>
      <w:r w:rsidRPr="001B07F7">
        <w:rPr>
          <w:b/>
          <w:bCs/>
          <w:lang w:val="en-US"/>
        </w:rPr>
        <w:t>ECMAScript Regex</w:t>
      </w:r>
    </w:p>
    <w:p w14:paraId="41CB6425" w14:textId="77777777" w:rsidR="009C6F4B" w:rsidRPr="001B07F7" w:rsidRDefault="009C6F4B" w:rsidP="009C6F4B">
      <w:pPr>
        <w:rPr>
          <w:rFonts w:ascii="Courier New" w:eastAsia="Courier New" w:hAnsi="Courier New" w:cs="Courier New"/>
          <w:lang w:val="en-US"/>
        </w:rPr>
      </w:pPr>
    </w:p>
    <w:p w14:paraId="32CDAF64"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lt;analyte_reference&gt;[^@\s]+)@)?(?:(?:(?&lt;series&gt;[axbycz]\.?)(?&lt;ordinal&gt;\d+))|(?&lt;series_internal&gt;[m](?&lt;internal_start&gt;\d+):(?&lt;internal_end&gt;\d+))|(?&lt;precursor&gt;p)|(:?I(?&lt;immonium&gt;[ARNDCEQGHKMFPSTWYVIL])(?:\[(?&lt;immonium_modification&gt;(?:[^\]]+))\])?)|(?&lt;reporter&gt;r(?:(?:\[(?&lt;reporter_label&gt;[^\]]+)\])))|(?:f\{(?&lt;formula&gt;[A-Za-z0-9]+)\})|(?:_(?&lt;external_ion&gt;(?:[^"\s,/]+)|(?:"(?:[^"]+)")))|(?&lt;unknown&gt;\?))(?&lt;neutral_losses&gt;(?:[+-]\d*(?:(?:[A-Z][A-Za-z0-9]*)|(?:\[(?:(?:[A-Za-z0-9:\.]+))\])))+)?(?:(?&lt;isotope&gt;[+-]\d*)i)?(?:\^(?&lt;charge&gt;[+-]?\d+))?(?:\[(?&lt;adducts&gt;M(:?[+-]\d*[A-Z][A-Za-z0-9]*)+)\])?(?:/(?&lt;mass_error&gt;[+-]?\d+(?:\.\d+)?)(?&lt;mass_error_unit&gt;ppm)?)?(?:\*(?&lt;confidence&gt;\d*(?:\.\d+)?))?</w:t>
      </w:r>
    </w:p>
    <w:p w14:paraId="17CE61E7" w14:textId="77777777" w:rsidR="009C6F4B" w:rsidRPr="001B07F7" w:rsidRDefault="009C6F4B" w:rsidP="009C6F4B">
      <w:pPr>
        <w:rPr>
          <w:lang w:val="en-US"/>
        </w:rPr>
      </w:pPr>
    </w:p>
    <w:p w14:paraId="638E94D6" w14:textId="77777777" w:rsidR="009C6F4B" w:rsidRPr="00B72513" w:rsidRDefault="009C6F4B" w:rsidP="009C6F4B">
      <w:pPr>
        <w:rPr>
          <w:b/>
          <w:bCs/>
          <w:lang w:val="de-DE"/>
        </w:rPr>
      </w:pPr>
      <w:r w:rsidRPr="00B72513">
        <w:rPr>
          <w:b/>
          <w:bCs/>
          <w:lang w:val="de-DE"/>
        </w:rPr>
        <w:t>Python SRE in verbose mode</w:t>
      </w:r>
    </w:p>
    <w:p w14:paraId="6FF0BF3D" w14:textId="77777777" w:rsidR="009C6F4B" w:rsidRPr="00B72513" w:rsidRDefault="009C6F4B" w:rsidP="009C6F4B">
      <w:pPr>
        <w:rPr>
          <w:lang w:val="de-DE"/>
        </w:rPr>
      </w:pPr>
    </w:p>
    <w:p w14:paraId="01E57DC7" w14:textId="77777777" w:rsidR="009C6F4B" w:rsidRPr="00B72513" w:rsidRDefault="009C6F4B" w:rsidP="009C6F4B">
      <w:pPr>
        <w:rPr>
          <w:rFonts w:ascii="Courier New" w:eastAsia="Courier New" w:hAnsi="Courier New" w:cs="Courier New"/>
          <w:lang w:val="de-DE"/>
        </w:rPr>
      </w:pPr>
      <w:r w:rsidRPr="00B72513">
        <w:rPr>
          <w:rFonts w:ascii="Courier New" w:eastAsia="Courier New" w:hAnsi="Courier New" w:cs="Courier New"/>
          <w:lang w:val="de-DE"/>
        </w:rPr>
        <w:t>^(?:(?P&lt;analyte_reference&gt;[^@\s]+)@)?</w:t>
      </w:r>
    </w:p>
    <w:p w14:paraId="5C16DD16" w14:textId="77777777" w:rsidR="009C6F4B" w:rsidRPr="001B07F7" w:rsidRDefault="009C6F4B" w:rsidP="009C6F4B">
      <w:pPr>
        <w:rPr>
          <w:rFonts w:ascii="Courier New" w:eastAsia="Courier New" w:hAnsi="Courier New" w:cs="Courier New"/>
          <w:lang w:val="en-US"/>
        </w:rPr>
      </w:pPr>
      <w:r w:rsidRPr="00B72513">
        <w:rPr>
          <w:rFonts w:ascii="Courier New" w:eastAsia="Courier New" w:hAnsi="Courier New" w:cs="Courier New"/>
          <w:lang w:val="de-DE"/>
        </w:rPr>
        <w:t xml:space="preserve">   </w:t>
      </w:r>
      <w:proofErr w:type="gramStart"/>
      <w:r w:rsidRPr="001B07F7">
        <w:rPr>
          <w:rFonts w:ascii="Courier New" w:eastAsia="Courier New" w:hAnsi="Courier New" w:cs="Courier New"/>
          <w:lang w:val="en-US"/>
        </w:rPr>
        <w:t>(?:(</w:t>
      </w:r>
      <w:proofErr w:type="gramEnd"/>
      <w:r w:rsidRPr="001B07F7">
        <w:rPr>
          <w:rFonts w:ascii="Courier New" w:eastAsia="Courier New" w:hAnsi="Courier New" w:cs="Courier New"/>
          <w:lang w:val="en-US"/>
        </w:rPr>
        <w:t>?:(?P&lt;series&gt;[</w:t>
      </w:r>
      <w:proofErr w:type="spellStart"/>
      <w:r w:rsidRPr="001B07F7">
        <w:rPr>
          <w:rFonts w:ascii="Courier New" w:eastAsia="Courier New" w:hAnsi="Courier New" w:cs="Courier New"/>
          <w:lang w:val="en-US"/>
        </w:rPr>
        <w:t>axbycz</w:t>
      </w:r>
      <w:proofErr w:type="spellEnd"/>
      <w:r w:rsidRPr="001B07F7">
        <w:rPr>
          <w:rFonts w:ascii="Courier New" w:eastAsia="Courier New" w:hAnsi="Courier New" w:cs="Courier New"/>
          <w:lang w:val="en-US"/>
        </w:rPr>
        <w:t>]\.?)(?P&lt;ordinal&gt;\d+))|</w:t>
      </w:r>
    </w:p>
    <w:p w14:paraId="742C6BC2"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roofErr w:type="gramStart"/>
      <w:r w:rsidRPr="001B07F7">
        <w:rPr>
          <w:rFonts w:ascii="Courier New" w:eastAsia="Courier New" w:hAnsi="Courier New" w:cs="Courier New"/>
          <w:lang w:val="en-US"/>
        </w:rPr>
        <w:t>(?P</w:t>
      </w:r>
      <w:proofErr w:type="gramEnd"/>
      <w:r w:rsidRPr="001B07F7">
        <w:rPr>
          <w:rFonts w:ascii="Courier New" w:eastAsia="Courier New" w:hAnsi="Courier New" w:cs="Courier New"/>
          <w:lang w:val="en-US"/>
        </w:rPr>
        <w:t>&lt;series_internal&gt;[m](?P&lt;internal_start&gt;\d+):(?P&lt;internal_end&gt;\d+))|</w:t>
      </w:r>
    </w:p>
    <w:p w14:paraId="672EEF5B"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roofErr w:type="gramStart"/>
      <w:r w:rsidRPr="001B07F7">
        <w:rPr>
          <w:rFonts w:ascii="Courier New" w:eastAsia="Courier New" w:hAnsi="Courier New" w:cs="Courier New"/>
          <w:lang w:val="en-US"/>
        </w:rPr>
        <w:t>(?P</w:t>
      </w:r>
      <w:proofErr w:type="gramEnd"/>
      <w:r w:rsidRPr="001B07F7">
        <w:rPr>
          <w:rFonts w:ascii="Courier New" w:eastAsia="Courier New" w:hAnsi="Courier New" w:cs="Courier New"/>
          <w:lang w:val="en-US"/>
        </w:rPr>
        <w:t>&lt;precursor&gt;p)|</w:t>
      </w:r>
    </w:p>
    <w:p w14:paraId="0EA155E5"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roofErr w:type="gramStart"/>
      <w:r w:rsidRPr="001B07F7">
        <w:rPr>
          <w:rFonts w:ascii="Courier New" w:eastAsia="Courier New" w:hAnsi="Courier New" w:cs="Courier New"/>
          <w:lang w:val="en-US"/>
        </w:rPr>
        <w:t>(:?</w:t>
      </w:r>
      <w:proofErr w:type="gramEnd"/>
      <w:r w:rsidRPr="001B07F7">
        <w:rPr>
          <w:rFonts w:ascii="Courier New" w:eastAsia="Courier New" w:hAnsi="Courier New" w:cs="Courier New"/>
          <w:lang w:val="en-US"/>
        </w:rPr>
        <w:t>I(?P&lt;immonium&gt;[ARNDCEQGHKMFPSTWYVIL])(?:\[(?P&lt;immonium_modification&gt;(?:[^\]]+))\])?)|</w:t>
      </w:r>
    </w:p>
    <w:p w14:paraId="5E68F1E1"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roofErr w:type="gramStart"/>
      <w:r w:rsidRPr="001B07F7">
        <w:rPr>
          <w:rFonts w:ascii="Courier New" w:eastAsia="Courier New" w:hAnsi="Courier New" w:cs="Courier New"/>
          <w:lang w:val="en-US"/>
        </w:rPr>
        <w:t>(?P</w:t>
      </w:r>
      <w:proofErr w:type="gramEnd"/>
      <w:r w:rsidRPr="001B07F7">
        <w:rPr>
          <w:rFonts w:ascii="Courier New" w:eastAsia="Courier New" w:hAnsi="Courier New" w:cs="Courier New"/>
          <w:lang w:val="en-US"/>
        </w:rPr>
        <w:t>&lt;reporter&gt;r(?:</w:t>
      </w:r>
    </w:p>
    <w:p w14:paraId="7B142DB6"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
    <w:p w14:paraId="502A8B50"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roofErr w:type="gramStart"/>
      <w:r w:rsidRPr="001B07F7">
        <w:rPr>
          <w:rFonts w:ascii="Courier New" w:eastAsia="Courier New" w:hAnsi="Courier New" w:cs="Courier New"/>
          <w:lang w:val="en-US"/>
        </w:rPr>
        <w:t>(?P</w:t>
      </w:r>
      <w:proofErr w:type="gramEnd"/>
      <w:r w:rsidRPr="001B07F7">
        <w:rPr>
          <w:rFonts w:ascii="Courier New" w:eastAsia="Courier New" w:hAnsi="Courier New" w:cs="Courier New"/>
          <w:lang w:val="en-US"/>
        </w:rPr>
        <w:t>&lt;</w:t>
      </w:r>
      <w:proofErr w:type="spellStart"/>
      <w:r w:rsidRPr="001B07F7">
        <w:rPr>
          <w:rFonts w:ascii="Courier New" w:eastAsia="Courier New" w:hAnsi="Courier New" w:cs="Courier New"/>
          <w:lang w:val="en-US"/>
        </w:rPr>
        <w:t>reporter_label</w:t>
      </w:r>
      <w:proofErr w:type="spellEnd"/>
      <w:r w:rsidRPr="001B07F7">
        <w:rPr>
          <w:rFonts w:ascii="Courier New" w:eastAsia="Courier New" w:hAnsi="Courier New" w:cs="Courier New"/>
          <w:lang w:val="en-US"/>
        </w:rPr>
        <w:t>&gt;[^\]]+)</w:t>
      </w:r>
    </w:p>
    <w:p w14:paraId="0B2F60FF"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
    <w:p w14:paraId="33A8BD73"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
    <w:p w14:paraId="6B78C210"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roofErr w:type="gramStart"/>
      <w:r w:rsidRPr="001B07F7">
        <w:rPr>
          <w:rFonts w:ascii="Courier New" w:eastAsia="Courier New" w:hAnsi="Courier New" w:cs="Courier New"/>
          <w:lang w:val="en-US"/>
        </w:rPr>
        <w:t>(?:</w:t>
      </w:r>
      <w:proofErr w:type="gramEnd"/>
      <w:r w:rsidRPr="001B07F7">
        <w:rPr>
          <w:rFonts w:ascii="Courier New" w:eastAsia="Courier New" w:hAnsi="Courier New" w:cs="Courier New"/>
          <w:lang w:val="en-US"/>
        </w:rPr>
        <w:t>f\{(?P&lt;formula&gt;[A-Za-z0-9]+)\})|</w:t>
      </w:r>
    </w:p>
    <w:p w14:paraId="12B9BF20"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roofErr w:type="gramStart"/>
      <w:r w:rsidRPr="001B07F7">
        <w:rPr>
          <w:rFonts w:ascii="Courier New" w:eastAsia="Courier New" w:hAnsi="Courier New" w:cs="Courier New"/>
          <w:lang w:val="en-US"/>
        </w:rPr>
        <w:t>(?:</w:t>
      </w:r>
      <w:proofErr w:type="gramEnd"/>
      <w:r w:rsidRPr="001B07F7">
        <w:rPr>
          <w:rFonts w:ascii="Courier New" w:eastAsia="Courier New" w:hAnsi="Courier New" w:cs="Courier New"/>
          <w:lang w:val="en-US"/>
        </w:rPr>
        <w:t>_(?P&lt;</w:t>
      </w:r>
      <w:proofErr w:type="spellStart"/>
      <w:r w:rsidRPr="001B07F7">
        <w:rPr>
          <w:rFonts w:ascii="Courier New" w:eastAsia="Courier New" w:hAnsi="Courier New" w:cs="Courier New"/>
          <w:lang w:val="en-US"/>
        </w:rPr>
        <w:t>external_ion</w:t>
      </w:r>
      <w:proofErr w:type="spellEnd"/>
      <w:r w:rsidRPr="001B07F7">
        <w:rPr>
          <w:rFonts w:ascii="Courier New" w:eastAsia="Courier New" w:hAnsi="Courier New" w:cs="Courier New"/>
          <w:lang w:val="en-US"/>
        </w:rPr>
        <w:t>&gt;(?:[^"\s,/]+)|(?:"(?:[^"]+)")))|</w:t>
      </w:r>
    </w:p>
    <w:p w14:paraId="7AE5E3E5"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roofErr w:type="gramStart"/>
      <w:r w:rsidRPr="001B07F7">
        <w:rPr>
          <w:rFonts w:ascii="Courier New" w:eastAsia="Courier New" w:hAnsi="Courier New" w:cs="Courier New"/>
          <w:lang w:val="en-US"/>
        </w:rPr>
        <w:t>(?P</w:t>
      </w:r>
      <w:proofErr w:type="gramEnd"/>
      <w:r w:rsidRPr="001B07F7">
        <w:rPr>
          <w:rFonts w:ascii="Courier New" w:eastAsia="Courier New" w:hAnsi="Courier New" w:cs="Courier New"/>
          <w:lang w:val="en-US"/>
        </w:rPr>
        <w:t>&lt;unknown&gt;\?)</w:t>
      </w:r>
    </w:p>
    <w:p w14:paraId="6064CE03"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w:t>
      </w:r>
    </w:p>
    <w:p w14:paraId="164032D1" w14:textId="77777777" w:rsidR="009C6F4B" w:rsidRPr="001B07F7" w:rsidRDefault="009C6F4B" w:rsidP="009C6F4B">
      <w:pPr>
        <w:rPr>
          <w:rFonts w:ascii="Courier New" w:eastAsia="Courier New" w:hAnsi="Courier New" w:cs="Courier New"/>
          <w:lang w:val="en-US"/>
        </w:rPr>
      </w:pPr>
      <w:proofErr w:type="gramStart"/>
      <w:r w:rsidRPr="001B07F7">
        <w:rPr>
          <w:rFonts w:ascii="Courier New" w:eastAsia="Courier New" w:hAnsi="Courier New" w:cs="Courier New"/>
          <w:lang w:val="en-US"/>
        </w:rPr>
        <w:t>(?P</w:t>
      </w:r>
      <w:proofErr w:type="gramEnd"/>
      <w:r w:rsidRPr="001B07F7">
        <w:rPr>
          <w:rFonts w:ascii="Courier New" w:eastAsia="Courier New" w:hAnsi="Courier New" w:cs="Courier New"/>
          <w:lang w:val="en-US"/>
        </w:rPr>
        <w:t>&lt;</w:t>
      </w:r>
      <w:proofErr w:type="spellStart"/>
      <w:r w:rsidRPr="001B07F7">
        <w:rPr>
          <w:rFonts w:ascii="Courier New" w:eastAsia="Courier New" w:hAnsi="Courier New" w:cs="Courier New"/>
          <w:lang w:val="en-US"/>
        </w:rPr>
        <w:t>neutral_losses</w:t>
      </w:r>
      <w:proofErr w:type="spellEnd"/>
      <w:r w:rsidRPr="001B07F7">
        <w:rPr>
          <w:rFonts w:ascii="Courier New" w:eastAsia="Courier New" w:hAnsi="Courier New" w:cs="Courier New"/>
          <w:lang w:val="en-US"/>
        </w:rPr>
        <w:t>&gt;(?:[+-]\d*</w:t>
      </w:r>
    </w:p>
    <w:p w14:paraId="37EA3AB7"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roofErr w:type="gramStart"/>
      <w:r w:rsidRPr="001B07F7">
        <w:rPr>
          <w:rFonts w:ascii="Courier New" w:eastAsia="Courier New" w:hAnsi="Courier New" w:cs="Courier New"/>
          <w:lang w:val="en-US"/>
        </w:rPr>
        <w:t>(?:(?:</w:t>
      </w:r>
      <w:proofErr w:type="gramEnd"/>
      <w:r w:rsidRPr="001B07F7">
        <w:rPr>
          <w:rFonts w:ascii="Courier New" w:eastAsia="Courier New" w:hAnsi="Courier New" w:cs="Courier New"/>
          <w:lang w:val="en-US"/>
        </w:rPr>
        <w:t>[A-Z][A-Za-z0-9]*)|</w:t>
      </w:r>
    </w:p>
    <w:p w14:paraId="2FDB6090"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
    <w:p w14:paraId="0E14453D"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lastRenderedPageBreak/>
        <w:t xml:space="preserve">            (?:</w:t>
      </w:r>
    </w:p>
    <w:p w14:paraId="3AB0EF3B"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roofErr w:type="gramStart"/>
      <w:r w:rsidRPr="001B07F7">
        <w:rPr>
          <w:rFonts w:ascii="Courier New" w:eastAsia="Courier New" w:hAnsi="Courier New" w:cs="Courier New"/>
          <w:lang w:val="en-US"/>
        </w:rPr>
        <w:t>(?:</w:t>
      </w:r>
      <w:proofErr w:type="gramEnd"/>
      <w:r w:rsidRPr="001B07F7">
        <w:rPr>
          <w:rFonts w:ascii="Courier New" w:eastAsia="Courier New" w:hAnsi="Courier New" w:cs="Courier New"/>
          <w:lang w:val="en-US"/>
        </w:rPr>
        <w:t>[A-Za-z0-9:\.]+)</w:t>
      </w:r>
    </w:p>
    <w:p w14:paraId="30D67B82"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
    <w:p w14:paraId="2F4CF23C"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
    <w:p w14:paraId="35F5B0A1"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 xml:space="preserve">    )</w:t>
      </w:r>
    </w:p>
    <w:p w14:paraId="2D85D93F" w14:textId="77777777" w:rsidR="009C6F4B" w:rsidRPr="001B07F7" w:rsidRDefault="009C6F4B" w:rsidP="009C6F4B">
      <w:pPr>
        <w:rPr>
          <w:rFonts w:ascii="Courier New" w:eastAsia="Courier New" w:hAnsi="Courier New" w:cs="Courier New"/>
          <w:lang w:val="en-US"/>
        </w:rPr>
      </w:pPr>
      <w:r w:rsidRPr="001B07F7">
        <w:rPr>
          <w:rFonts w:ascii="Courier New" w:eastAsia="Courier New" w:hAnsi="Courier New" w:cs="Courier New"/>
          <w:lang w:val="en-US"/>
        </w:rPr>
        <w:t>)+)?</w:t>
      </w:r>
    </w:p>
    <w:p w14:paraId="02EC07AE" w14:textId="77777777" w:rsidR="009C6F4B" w:rsidRPr="001B07F7" w:rsidRDefault="009C6F4B" w:rsidP="009C6F4B">
      <w:pPr>
        <w:rPr>
          <w:rFonts w:ascii="Courier New" w:eastAsia="Courier New" w:hAnsi="Courier New" w:cs="Courier New"/>
          <w:lang w:val="en-US"/>
        </w:rPr>
      </w:pPr>
      <w:proofErr w:type="gramStart"/>
      <w:r w:rsidRPr="001B07F7">
        <w:rPr>
          <w:rFonts w:ascii="Courier New" w:eastAsia="Courier New" w:hAnsi="Courier New" w:cs="Courier New"/>
          <w:lang w:val="en-US"/>
        </w:rPr>
        <w:t>(?:(</w:t>
      </w:r>
      <w:proofErr w:type="gramEnd"/>
      <w:r w:rsidRPr="001B07F7">
        <w:rPr>
          <w:rFonts w:ascii="Courier New" w:eastAsia="Courier New" w:hAnsi="Courier New" w:cs="Courier New"/>
          <w:lang w:val="en-US"/>
        </w:rPr>
        <w:t>?P&lt;isotope&gt;[+-]\d*)i)?</w:t>
      </w:r>
    </w:p>
    <w:p w14:paraId="33EF3DC2" w14:textId="77777777" w:rsidR="009C6F4B" w:rsidRPr="001B07F7" w:rsidRDefault="009C6F4B" w:rsidP="009C6F4B">
      <w:pPr>
        <w:rPr>
          <w:rFonts w:ascii="Courier New" w:eastAsia="Courier New" w:hAnsi="Courier New" w:cs="Courier New"/>
          <w:lang w:val="en-US"/>
        </w:rPr>
      </w:pPr>
      <w:proofErr w:type="gramStart"/>
      <w:r w:rsidRPr="001B07F7">
        <w:rPr>
          <w:rFonts w:ascii="Courier New" w:eastAsia="Courier New" w:hAnsi="Courier New" w:cs="Courier New"/>
          <w:lang w:val="en-US"/>
        </w:rPr>
        <w:t>(?:</w:t>
      </w:r>
      <w:proofErr w:type="gramEnd"/>
      <w:r w:rsidRPr="001B07F7">
        <w:rPr>
          <w:rFonts w:ascii="Courier New" w:eastAsia="Courier New" w:hAnsi="Courier New" w:cs="Courier New"/>
          <w:lang w:val="en-US"/>
        </w:rPr>
        <w:t>\^(?P&lt;charge&gt;[+-]?\d+))?</w:t>
      </w:r>
    </w:p>
    <w:p w14:paraId="7C210102" w14:textId="77777777" w:rsidR="009C6F4B" w:rsidRPr="001B07F7" w:rsidRDefault="009C6F4B" w:rsidP="009C6F4B">
      <w:pPr>
        <w:rPr>
          <w:rFonts w:ascii="Courier New" w:eastAsia="Courier New" w:hAnsi="Courier New" w:cs="Courier New"/>
          <w:lang w:val="en-US"/>
        </w:rPr>
      </w:pPr>
      <w:proofErr w:type="gramStart"/>
      <w:r w:rsidRPr="001B07F7">
        <w:rPr>
          <w:rFonts w:ascii="Courier New" w:eastAsia="Courier New" w:hAnsi="Courier New" w:cs="Courier New"/>
          <w:lang w:val="en-US"/>
        </w:rPr>
        <w:t>(?:</w:t>
      </w:r>
      <w:proofErr w:type="gramEnd"/>
      <w:r w:rsidRPr="001B07F7">
        <w:rPr>
          <w:rFonts w:ascii="Courier New" w:eastAsia="Courier New" w:hAnsi="Courier New" w:cs="Courier New"/>
          <w:lang w:val="en-US"/>
        </w:rPr>
        <w:t>\[(?P&lt;adducts&gt;M(:?[+-]\d*[A-Z][A-Za-z0-9]*)+)\])?</w:t>
      </w:r>
    </w:p>
    <w:p w14:paraId="1930B027" w14:textId="77777777" w:rsidR="009C6F4B" w:rsidRPr="001B07F7" w:rsidRDefault="009C6F4B" w:rsidP="009C6F4B">
      <w:pPr>
        <w:rPr>
          <w:rFonts w:ascii="Courier New" w:eastAsia="Courier New" w:hAnsi="Courier New" w:cs="Courier New"/>
          <w:lang w:val="en-US"/>
        </w:rPr>
      </w:pPr>
      <w:proofErr w:type="gramStart"/>
      <w:r w:rsidRPr="001B07F7">
        <w:rPr>
          <w:rFonts w:ascii="Courier New" w:eastAsia="Courier New" w:hAnsi="Courier New" w:cs="Courier New"/>
          <w:lang w:val="en-US"/>
        </w:rPr>
        <w:t>(?:/</w:t>
      </w:r>
      <w:proofErr w:type="gramEnd"/>
      <w:r w:rsidRPr="001B07F7">
        <w:rPr>
          <w:rFonts w:ascii="Courier New" w:eastAsia="Courier New" w:hAnsi="Courier New" w:cs="Courier New"/>
          <w:lang w:val="en-US"/>
        </w:rPr>
        <w:t>(?P&lt;mass_error&gt;[+-]?\d+(?:\.\d+)?)(?P&lt;mass_error_unit&gt;ppm)?)?</w:t>
      </w:r>
    </w:p>
    <w:p w14:paraId="7BE2768C" w14:textId="77777777" w:rsidR="009C6F4B" w:rsidRPr="001B07F7" w:rsidRDefault="009C6F4B" w:rsidP="009C6F4B">
      <w:pPr>
        <w:rPr>
          <w:rFonts w:ascii="Courier New" w:eastAsia="Courier New" w:hAnsi="Courier New" w:cs="Courier New"/>
          <w:lang w:val="en-US"/>
        </w:rPr>
      </w:pPr>
      <w:proofErr w:type="gramStart"/>
      <w:r w:rsidRPr="001B07F7">
        <w:rPr>
          <w:rFonts w:ascii="Courier New" w:eastAsia="Courier New" w:hAnsi="Courier New" w:cs="Courier New"/>
          <w:lang w:val="en-US"/>
        </w:rPr>
        <w:t>(?:</w:t>
      </w:r>
      <w:proofErr w:type="gramEnd"/>
      <w:r w:rsidRPr="001B07F7">
        <w:rPr>
          <w:rFonts w:ascii="Courier New" w:eastAsia="Courier New" w:hAnsi="Courier New" w:cs="Courier New"/>
          <w:lang w:val="en-US"/>
        </w:rPr>
        <w:t>\*(?P&lt;confidence&gt;\d*(?:\.\d+)?))?</w:t>
      </w:r>
    </w:p>
    <w:p w14:paraId="39EAC368" w14:textId="77777777" w:rsidR="009C6F4B" w:rsidRPr="001B07F7" w:rsidRDefault="009C6F4B" w:rsidP="009C6F4B">
      <w:pPr>
        <w:rPr>
          <w:lang w:val="en-US"/>
        </w:rPr>
      </w:pPr>
    </w:p>
    <w:p w14:paraId="7AF28A18" w14:textId="67065F2C" w:rsidR="009C6F4B" w:rsidRPr="001B07F7" w:rsidRDefault="009C6F4B" w:rsidP="002430BC">
      <w:pPr>
        <w:pStyle w:val="Heading2"/>
      </w:pPr>
      <w:bookmarkStart w:id="340" w:name="_Toc124242623"/>
      <w:r w:rsidRPr="001B07F7">
        <w:t>Formal Grammar for the Peak Annotation Format</w:t>
      </w:r>
      <w:bookmarkEnd w:id="340"/>
    </w:p>
    <w:p w14:paraId="3FCEC89A" w14:textId="77777777" w:rsidR="009C6F4B" w:rsidRPr="001B07F7" w:rsidRDefault="009C6F4B" w:rsidP="009C6F4B">
      <w:pPr>
        <w:rPr>
          <w:sz w:val="32"/>
          <w:szCs w:val="32"/>
          <w:lang w:val="en-US"/>
        </w:rPr>
      </w:pPr>
    </w:p>
    <w:p w14:paraId="76F1FFC6" w14:textId="77777777" w:rsidR="009C6F4B" w:rsidRPr="001B07F7" w:rsidRDefault="009C6F4B" w:rsidP="009C6F4B">
      <w:pPr>
        <w:rPr>
          <w:lang w:val="en-US"/>
        </w:rPr>
      </w:pPr>
      <w:r w:rsidRPr="001B07F7">
        <w:rPr>
          <w:lang w:val="en-US"/>
        </w:rPr>
        <w:t>In addition to the regular expression, we provide two alternative presentations of the peptide peak annotation format to either aid understanding or guide implementation.</w:t>
      </w:r>
    </w:p>
    <w:p w14:paraId="3CEE423F" w14:textId="77777777" w:rsidR="009C6F4B" w:rsidRPr="001B07F7" w:rsidRDefault="009C6F4B" w:rsidP="009C6F4B">
      <w:pPr>
        <w:rPr>
          <w:lang w:val="en-US"/>
        </w:rPr>
      </w:pPr>
    </w:p>
    <w:p w14:paraId="1B703358" w14:textId="77777777" w:rsidR="009C6F4B" w:rsidRPr="001B07F7" w:rsidRDefault="009C6F4B" w:rsidP="009C6F4B">
      <w:pPr>
        <w:rPr>
          <w:lang w:val="en-US"/>
        </w:rPr>
      </w:pPr>
      <w:r w:rsidRPr="001B07F7">
        <w:rPr>
          <w:lang w:val="en-US"/>
        </w:rPr>
        <w:t>Parsing state machine diagrams:</w:t>
      </w:r>
    </w:p>
    <w:p w14:paraId="3A6E833F" w14:textId="77777777" w:rsidR="009C6F4B" w:rsidRPr="001B07F7" w:rsidRDefault="00000000" w:rsidP="009C6F4B">
      <w:pPr>
        <w:rPr>
          <w:lang w:val="en-US"/>
        </w:rPr>
      </w:pPr>
      <w:hyperlink r:id="rId22">
        <w:r w:rsidR="009C6F4B" w:rsidRPr="001B07F7">
          <w:rPr>
            <w:color w:val="1155CC"/>
            <w:u w:val="single"/>
            <w:lang w:val="en-US"/>
          </w:rPr>
          <w:t>https://github.com/HUPO-PSI/mzSpecLib/blob/master/specification/peak-annotation-format/grammar.md</w:t>
        </w:r>
      </w:hyperlink>
    </w:p>
    <w:p w14:paraId="3CADDE48" w14:textId="77777777" w:rsidR="009C6F4B" w:rsidRPr="001B07F7" w:rsidRDefault="009C6F4B" w:rsidP="009C6F4B">
      <w:pPr>
        <w:rPr>
          <w:lang w:val="en-US"/>
        </w:rPr>
      </w:pPr>
    </w:p>
    <w:p w14:paraId="75353430" w14:textId="77777777" w:rsidR="009C6F4B" w:rsidRPr="001B07F7" w:rsidRDefault="009C6F4B" w:rsidP="009C6F4B">
      <w:pPr>
        <w:rPr>
          <w:lang w:val="en-US"/>
        </w:rPr>
      </w:pPr>
      <w:r w:rsidRPr="001B07F7">
        <w:rPr>
          <w:lang w:val="en-US"/>
        </w:rPr>
        <w:t>Grammar:</w:t>
      </w:r>
    </w:p>
    <w:p w14:paraId="152012F2" w14:textId="77777777" w:rsidR="009C6F4B" w:rsidRPr="001B07F7" w:rsidRDefault="00000000" w:rsidP="009C6F4B">
      <w:pPr>
        <w:rPr>
          <w:lang w:val="en-US"/>
        </w:rPr>
      </w:pPr>
      <w:hyperlink r:id="rId23">
        <w:r w:rsidR="009C6F4B" w:rsidRPr="001B07F7">
          <w:rPr>
            <w:color w:val="1155CC"/>
            <w:u w:val="single"/>
            <w:lang w:val="en-US"/>
          </w:rPr>
          <w:t>https://github.com/HUPO-PSI/mzSpecLib/blob/master/specification/peak-annotation-format/annotation.lark</w:t>
        </w:r>
      </w:hyperlink>
    </w:p>
    <w:p w14:paraId="14BD7370" w14:textId="56FCE297" w:rsidR="00C65AD5" w:rsidRPr="001B07F7" w:rsidRDefault="00C65AD5" w:rsidP="002923AC">
      <w:pPr>
        <w:rPr>
          <w:lang w:val="en-US"/>
        </w:rPr>
      </w:pPr>
    </w:p>
    <w:p w14:paraId="3E8D9153" w14:textId="77777777" w:rsidR="00C65AD5" w:rsidRPr="001B07F7" w:rsidRDefault="00C65AD5" w:rsidP="002923AC">
      <w:pPr>
        <w:rPr>
          <w:lang w:val="en-US"/>
        </w:rPr>
      </w:pPr>
    </w:p>
    <w:p w14:paraId="00000214" w14:textId="18634623" w:rsidR="004D32AB" w:rsidRPr="001B07F7" w:rsidRDefault="00CA1E15" w:rsidP="00176394">
      <w:pPr>
        <w:pStyle w:val="Heading1"/>
        <w:rPr>
          <w:bCs/>
          <w:lang w:val="en-US"/>
        </w:rPr>
      </w:pPr>
      <w:bookmarkStart w:id="341" w:name="_Toc124242624"/>
      <w:r w:rsidRPr="001B07F7">
        <w:rPr>
          <w:bCs/>
          <w:lang w:val="en-US"/>
        </w:rPr>
        <w:t>Pending Issues - Future developments</w:t>
      </w:r>
      <w:bookmarkEnd w:id="341"/>
    </w:p>
    <w:p w14:paraId="00000215" w14:textId="77777777" w:rsidR="004D32AB" w:rsidRPr="001B07F7" w:rsidRDefault="004D32AB">
      <w:pPr>
        <w:keepNext/>
        <w:pBdr>
          <w:top w:val="nil"/>
          <w:left w:val="nil"/>
          <w:bottom w:val="nil"/>
          <w:right w:val="nil"/>
          <w:between w:val="nil"/>
        </w:pBdr>
        <w:rPr>
          <w:color w:val="000000"/>
          <w:lang w:val="en-US"/>
        </w:rPr>
      </w:pPr>
    </w:p>
    <w:p w14:paraId="00000216" w14:textId="112FB134" w:rsidR="004D32AB" w:rsidRPr="001B07F7" w:rsidRDefault="00D50B99">
      <w:pPr>
        <w:jc w:val="both"/>
        <w:rPr>
          <w:lang w:val="en-US"/>
        </w:rPr>
      </w:pPr>
      <w:r>
        <w:rPr>
          <w:lang w:val="en-US"/>
        </w:rPr>
        <w:t>T</w:t>
      </w:r>
      <w:r w:rsidR="00CA1E15" w:rsidRPr="001B07F7">
        <w:rPr>
          <w:lang w:val="en-US"/>
        </w:rPr>
        <w:t xml:space="preserve">here are several use cases that are NOT currently supported in the current version of the specification. These complications are left open and will ideally be addressed in future versions, after the community has gained more experience with the common cases. The objective here is to document those cases appropriately </w:t>
      </w:r>
      <w:proofErr w:type="gramStart"/>
      <w:r w:rsidR="00CA1E15" w:rsidRPr="001B07F7">
        <w:rPr>
          <w:lang w:val="en-US"/>
        </w:rPr>
        <w:t xml:space="preserve">and </w:t>
      </w:r>
      <w:r w:rsidR="00760319" w:rsidRPr="001B07F7">
        <w:rPr>
          <w:lang w:val="en-US"/>
        </w:rPr>
        <w:t>in some cases,</w:t>
      </w:r>
      <w:proofErr w:type="gramEnd"/>
      <w:r w:rsidR="00760319" w:rsidRPr="001B07F7">
        <w:rPr>
          <w:lang w:val="en-US"/>
        </w:rPr>
        <w:t xml:space="preserve"> to </w:t>
      </w:r>
      <w:r w:rsidR="00CA1E15" w:rsidRPr="001B07F7">
        <w:rPr>
          <w:lang w:val="en-US"/>
        </w:rPr>
        <w:t xml:space="preserve">propose some possible solutions for representing the information in future versions of </w:t>
      </w:r>
      <w:del w:id="342" w:author="Eric Deutsch" w:date="2023-01-07T17:04:00Z">
        <w:r w:rsidR="00760319" w:rsidRPr="001B07F7" w:rsidDel="009836B1">
          <w:rPr>
            <w:lang w:val="en-US"/>
          </w:rPr>
          <w:delText xml:space="preserve">the </w:delText>
        </w:r>
      </w:del>
      <w:proofErr w:type="spellStart"/>
      <w:r>
        <w:rPr>
          <w:lang w:val="en-US"/>
        </w:rPr>
        <w:t>mzPAF</w:t>
      </w:r>
      <w:proofErr w:type="spellEnd"/>
      <w:r w:rsidR="00CA1E15" w:rsidRPr="001B07F7">
        <w:rPr>
          <w:lang w:val="en-US"/>
        </w:rPr>
        <w:t>.</w:t>
      </w:r>
    </w:p>
    <w:p w14:paraId="00000217" w14:textId="77777777" w:rsidR="004D32AB" w:rsidRPr="001B07F7" w:rsidRDefault="004D32AB">
      <w:pPr>
        <w:jc w:val="both"/>
        <w:rPr>
          <w:lang w:val="en-US"/>
        </w:rPr>
      </w:pPr>
    </w:p>
    <w:p w14:paraId="00000218" w14:textId="30A7A385" w:rsidR="004D32AB" w:rsidRPr="001B07F7" w:rsidRDefault="00C65AD5" w:rsidP="002430BC">
      <w:pPr>
        <w:pStyle w:val="Heading2"/>
      </w:pPr>
      <w:bookmarkStart w:id="343" w:name="_Toc124242625"/>
      <w:r w:rsidRPr="001B07F7">
        <w:t>Side-chain fragments and other fragment ions</w:t>
      </w:r>
      <w:bookmarkEnd w:id="343"/>
    </w:p>
    <w:p w14:paraId="00000219" w14:textId="77777777" w:rsidR="004D32AB" w:rsidRPr="001B07F7" w:rsidRDefault="004D32AB">
      <w:pPr>
        <w:rPr>
          <w:lang w:val="en-US"/>
        </w:rPr>
      </w:pPr>
    </w:p>
    <w:p w14:paraId="17AD54E9" w14:textId="77777777" w:rsidR="00C65AD5" w:rsidRPr="001B07F7" w:rsidRDefault="00C65AD5" w:rsidP="00C65AD5">
      <w:pPr>
        <w:rPr>
          <w:lang w:val="en-US"/>
        </w:rPr>
      </w:pPr>
      <w:r w:rsidRPr="001B07F7">
        <w:rPr>
          <w:lang w:val="en-US"/>
        </w:rPr>
        <w:t xml:space="preserve">This format currently does not allow for the specification of side-chain fragments (which are important for glycopeptides, for example) and other fragments (unless they are simple chemical formulas). It also does not have a mechanism to denote fragments of cross-linked peptides. Moreover, in the case of metabolites, there is no notion of a backbone and the fragment will need to be specified by a chemical formula. </w:t>
      </w:r>
    </w:p>
    <w:p w14:paraId="6F9F3826" w14:textId="77777777" w:rsidR="00C65AD5" w:rsidRPr="001B07F7" w:rsidRDefault="00C65AD5" w:rsidP="00C65AD5">
      <w:pPr>
        <w:rPr>
          <w:lang w:val="en-US"/>
        </w:rPr>
      </w:pPr>
    </w:p>
    <w:p w14:paraId="4A39EAE9" w14:textId="299CFFB5" w:rsidR="00C65AD5" w:rsidRPr="001B07F7" w:rsidRDefault="00C65AD5" w:rsidP="00C65AD5">
      <w:pPr>
        <w:rPr>
          <w:lang w:val="en-US"/>
        </w:rPr>
      </w:pPr>
      <w:r w:rsidRPr="001B07F7">
        <w:rPr>
          <w:lang w:val="en-US"/>
        </w:rPr>
        <w:t xml:space="preserve">To accommodate these other kinds of molecules, separate peak annotation formats will need to be defined, similar to this document. We anticipate that in the future, a number of </w:t>
      </w:r>
      <w:r w:rsidRPr="001B07F7">
        <w:rPr>
          <w:lang w:val="en-US"/>
        </w:rPr>
        <w:lastRenderedPageBreak/>
        <w:t xml:space="preserve">peak annotation formats will be defined and put into use. The chosen format for peak annotation should then be specified in the library header (for the whole library) or in the spectrum header (for that spectrum only, overriding the library-level specification if any).  </w:t>
      </w:r>
    </w:p>
    <w:p w14:paraId="2AF5D612" w14:textId="77777777" w:rsidR="00C65AD5" w:rsidRPr="001B07F7" w:rsidRDefault="00C65AD5" w:rsidP="00C65AD5">
      <w:pPr>
        <w:rPr>
          <w:lang w:val="en-US"/>
        </w:rPr>
      </w:pPr>
    </w:p>
    <w:p w14:paraId="422646EB" w14:textId="278661DB" w:rsidR="00EA658C" w:rsidRDefault="00C65AD5" w:rsidP="0087435C">
      <w:pPr>
        <w:rPr>
          <w:lang w:val="en-US"/>
        </w:rPr>
      </w:pPr>
      <w:r w:rsidRPr="001B07F7">
        <w:rPr>
          <w:lang w:val="en-US"/>
        </w:rPr>
        <w:t>Without a separate peak annotation format, the prefix ‘_’ (see “External Fragment Ions” above) can be used to denote any fragment not covered by this format. Software tools supporting this format can choose to ignore such peak annotations, or merely display them to the user as is.</w:t>
      </w:r>
    </w:p>
    <w:p w14:paraId="000002AE" w14:textId="5B16AEA5" w:rsidR="004D32AB" w:rsidRPr="001B07F7" w:rsidRDefault="004D32AB">
      <w:pPr>
        <w:jc w:val="both"/>
        <w:rPr>
          <w:lang w:val="en-US"/>
        </w:rPr>
      </w:pPr>
    </w:p>
    <w:p w14:paraId="5ACFAB43" w14:textId="77777777" w:rsidR="00DE195C" w:rsidRPr="001B07F7" w:rsidRDefault="00DE195C" w:rsidP="00DE195C">
      <w:pPr>
        <w:jc w:val="both"/>
        <w:rPr>
          <w:lang w:val="en-US"/>
        </w:rPr>
      </w:pPr>
    </w:p>
    <w:p w14:paraId="6BE9FDDC" w14:textId="7AF320A1" w:rsidR="00DE195C" w:rsidRPr="001B07F7" w:rsidRDefault="00DE195C" w:rsidP="00DE195C">
      <w:pPr>
        <w:pStyle w:val="Heading1"/>
        <w:rPr>
          <w:bCs/>
          <w:lang w:val="en-US"/>
        </w:rPr>
      </w:pPr>
      <w:bookmarkStart w:id="344" w:name="_Toc124242626"/>
      <w:r w:rsidRPr="001B07F7">
        <w:rPr>
          <w:bCs/>
          <w:lang w:val="en-US"/>
        </w:rPr>
        <w:t xml:space="preserve">Appendix A. </w:t>
      </w:r>
      <w:r>
        <w:rPr>
          <w:bCs/>
          <w:lang w:val="en-US"/>
        </w:rPr>
        <w:t>Parsing multiple annotations strategy</w:t>
      </w:r>
      <w:bookmarkEnd w:id="344"/>
    </w:p>
    <w:p w14:paraId="0ABCC4F4" w14:textId="77777777" w:rsidR="00DE195C" w:rsidRPr="001B07F7" w:rsidRDefault="00DE195C" w:rsidP="00DE195C">
      <w:pPr>
        <w:pStyle w:val="nobreak"/>
        <w:rPr>
          <w:lang w:val="en-US"/>
        </w:rPr>
      </w:pPr>
    </w:p>
    <w:p w14:paraId="7B519A28" w14:textId="07377F38" w:rsidR="005B3361" w:rsidRDefault="005B3361" w:rsidP="005B3361">
      <w:pPr>
        <w:rPr>
          <w:lang w:val="en-US"/>
        </w:rPr>
      </w:pPr>
      <w:r w:rsidRPr="001B07F7">
        <w:rPr>
          <w:lang w:val="en-US"/>
        </w:rPr>
        <w:t xml:space="preserve">If </w:t>
      </w:r>
      <w:r>
        <w:rPr>
          <w:lang w:val="en-US"/>
        </w:rPr>
        <w:t>the provided regular expression-</w:t>
      </w:r>
      <w:r w:rsidRPr="001B07F7">
        <w:rPr>
          <w:lang w:val="en-US"/>
        </w:rPr>
        <w:t>based annotation parser</w:t>
      </w:r>
      <w:r>
        <w:rPr>
          <w:lang w:val="en-US"/>
        </w:rPr>
        <w:t xml:space="preserve"> is used</w:t>
      </w:r>
      <w:r w:rsidRPr="001B07F7">
        <w:rPr>
          <w:lang w:val="en-US"/>
        </w:rPr>
        <w:t xml:space="preserve">, additional logic is </w:t>
      </w:r>
      <w:r>
        <w:rPr>
          <w:lang w:val="en-US"/>
        </w:rPr>
        <w:t>required</w:t>
      </w:r>
      <w:r w:rsidRPr="001B07F7">
        <w:rPr>
          <w:lang w:val="en-US"/>
        </w:rPr>
        <w:t xml:space="preserve"> to handle multiple annotations. A procedure like the following </w:t>
      </w:r>
      <w:ins w:id="345" w:author="Eric Deutsch" w:date="2023-01-10T10:11:00Z">
        <w:r w:rsidR="00CB7C3A">
          <w:rPr>
            <w:lang w:val="en-US"/>
          </w:rPr>
          <w:t xml:space="preserve">pseudo code </w:t>
        </w:r>
      </w:ins>
      <w:r>
        <w:rPr>
          <w:lang w:val="en-US"/>
        </w:rPr>
        <w:t>SHOULD</w:t>
      </w:r>
      <w:r w:rsidRPr="001B07F7">
        <w:rPr>
          <w:lang w:val="en-US"/>
        </w:rPr>
        <w:t xml:space="preserve"> be applied:</w:t>
      </w:r>
    </w:p>
    <w:p w14:paraId="0493E220" w14:textId="494443FD" w:rsidR="005B3361" w:rsidDel="00CB7C3A" w:rsidRDefault="005B3361" w:rsidP="007C0144">
      <w:pPr>
        <w:pStyle w:val="ListBullet4"/>
        <w:rPr>
          <w:del w:id="346" w:author="Eric Deutsch" w:date="2023-01-10T10:11:00Z"/>
          <w:lang w:val="en-US"/>
        </w:rPr>
      </w:pPr>
      <w:del w:id="347" w:author="Eric Deutsch" w:date="2023-01-10T10:11:00Z">
        <w:r w:rsidDel="00CB7C3A">
          <w:rPr>
            <w:lang w:val="en-US"/>
          </w:rPr>
          <w:delText>Starting at the beginning, attempt to pattern-match the longest possible regular expression</w:delText>
        </w:r>
      </w:del>
    </w:p>
    <w:p w14:paraId="3856A730" w14:textId="533EAF51" w:rsidR="005B3361" w:rsidDel="00CB7C3A" w:rsidRDefault="005B3361" w:rsidP="007C0144">
      <w:pPr>
        <w:pStyle w:val="ListBullet4"/>
        <w:rPr>
          <w:del w:id="348" w:author="Eric Deutsch" w:date="2023-01-10T10:11:00Z"/>
          <w:lang w:val="en-US"/>
        </w:rPr>
      </w:pPr>
      <w:del w:id="349" w:author="Eric Deutsch" w:date="2023-01-10T10:11:00Z">
        <w:r w:rsidDel="00CB7C3A">
          <w:rPr>
            <w:lang w:val="en-US"/>
          </w:rPr>
          <w:delText>If the next unmatched character is a comma, skip the comma and begin another pattern match starting at the next character, and repeat until done</w:delText>
        </w:r>
      </w:del>
    </w:p>
    <w:p w14:paraId="6F58B3CD" w14:textId="611CE498" w:rsidR="005B3361" w:rsidDel="00CB7C3A" w:rsidRDefault="005B3361" w:rsidP="007C0144">
      <w:pPr>
        <w:pStyle w:val="ListBullet4"/>
        <w:rPr>
          <w:del w:id="350" w:author="Eric Deutsch" w:date="2023-01-10T10:11:00Z"/>
          <w:lang w:val="en-US"/>
        </w:rPr>
      </w:pPr>
      <w:del w:id="351" w:author="Eric Deutsch" w:date="2023-01-10T10:11:00Z">
        <w:r w:rsidDel="00CB7C3A">
          <w:rPr>
            <w:lang w:val="en-US"/>
          </w:rPr>
          <w:delText>If the regular expression goes to the end of the string, then parsing is complete</w:delText>
        </w:r>
      </w:del>
    </w:p>
    <w:p w14:paraId="38F6B7BC" w14:textId="70B014B4" w:rsidR="005B3361" w:rsidRPr="001B07F7" w:rsidDel="00CB7C3A" w:rsidRDefault="005B3361" w:rsidP="007C0144">
      <w:pPr>
        <w:pStyle w:val="ListBullet4"/>
        <w:rPr>
          <w:del w:id="352" w:author="Eric Deutsch" w:date="2023-01-10T10:11:00Z"/>
          <w:lang w:val="en-US"/>
        </w:rPr>
      </w:pPr>
      <w:del w:id="353" w:author="Eric Deutsch" w:date="2023-01-10T10:11:00Z">
        <w:r w:rsidDel="00CB7C3A">
          <w:rPr>
            <w:lang w:val="en-US"/>
          </w:rPr>
          <w:delText>If the next unmatched character is not a comma, this is a parsing error</w:delText>
        </w:r>
      </w:del>
    </w:p>
    <w:p w14:paraId="7501CC2A" w14:textId="77777777" w:rsidR="005B3361" w:rsidRPr="001B07F7" w:rsidRDefault="005B3361" w:rsidP="005B3361">
      <w:pPr>
        <w:rPr>
          <w:lang w:val="en-US"/>
        </w:rPr>
      </w:pPr>
    </w:p>
    <w:p w14:paraId="61025660" w14:textId="77777777" w:rsidR="005B3361" w:rsidRPr="001B07F7" w:rsidRDefault="00000000" w:rsidP="005B3361">
      <w:pPr>
        <w:rPr>
          <w:lang w:val="en-US"/>
        </w:rPr>
      </w:pPr>
      <w:r>
        <w:rPr>
          <w:noProof/>
          <w:lang w:val="en-US"/>
        </w:rPr>
        <w:pict w14:anchorId="49367907">
          <v:rect id="_x0000_i1025" alt="" style="width:339.75pt;height:.05pt;mso-width-percent:0;mso-height-percent:0;mso-width-percent:0;mso-height-percent:0" o:hrpct="726" o:hralign="center" o:hrstd="t" o:hr="t" fillcolor="#a0a0a0" stroked="f"/>
        </w:pict>
      </w:r>
    </w:p>
    <w:p w14:paraId="31B8891A"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b/>
          <w:color w:val="008000"/>
          <w:sz w:val="20"/>
          <w:szCs w:val="20"/>
          <w:lang w:val="en-US"/>
        </w:rPr>
        <w:t>def</w:t>
      </w: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color w:val="0000FF"/>
          <w:sz w:val="20"/>
          <w:szCs w:val="20"/>
          <w:lang w:val="en-US"/>
        </w:rPr>
        <w:t>unpack_match</w:t>
      </w:r>
      <w:proofErr w:type="spellEnd"/>
      <w:r w:rsidRPr="001B07F7">
        <w:rPr>
          <w:rFonts w:ascii="Consolas" w:eastAsia="Consolas" w:hAnsi="Consolas" w:cs="Consolas"/>
          <w:sz w:val="20"/>
          <w:szCs w:val="20"/>
          <w:lang w:val="en-US"/>
        </w:rPr>
        <w:t>(match):</w:t>
      </w:r>
    </w:p>
    <w:p w14:paraId="0F707753"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w:t>
      </w:r>
    </w:p>
    <w:p w14:paraId="689E6C90" w14:textId="77777777" w:rsidR="005B3361" w:rsidRPr="001B07F7" w:rsidRDefault="005B3361" w:rsidP="005B3361">
      <w:pPr>
        <w:rPr>
          <w:rFonts w:ascii="Consolas" w:eastAsia="Consolas" w:hAnsi="Consolas" w:cs="Consolas"/>
          <w:sz w:val="20"/>
          <w:szCs w:val="20"/>
          <w:lang w:val="en-US"/>
        </w:rPr>
      </w:pPr>
    </w:p>
    <w:p w14:paraId="20B7C01C"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b/>
          <w:color w:val="008000"/>
          <w:sz w:val="20"/>
          <w:szCs w:val="20"/>
          <w:lang w:val="en-US"/>
        </w:rPr>
        <w:t>def</w:t>
      </w: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color w:val="0000FF"/>
          <w:sz w:val="20"/>
          <w:szCs w:val="20"/>
          <w:lang w:val="en-US"/>
        </w:rPr>
        <w:t>match_pattern</w:t>
      </w:r>
      <w:proofErr w:type="spellEnd"/>
      <w:r w:rsidRPr="001B07F7">
        <w:rPr>
          <w:rFonts w:ascii="Consolas" w:eastAsia="Consolas" w:hAnsi="Consolas" w:cs="Consolas"/>
          <w:sz w:val="20"/>
          <w:szCs w:val="20"/>
          <w:lang w:val="en-US"/>
        </w:rPr>
        <w:t>(text):</w:t>
      </w:r>
    </w:p>
    <w:p w14:paraId="4451A5F3"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w:t>
      </w:r>
    </w:p>
    <w:p w14:paraId="0B582276" w14:textId="77777777" w:rsidR="005B3361" w:rsidRPr="001B07F7" w:rsidRDefault="005B3361" w:rsidP="005B3361">
      <w:pPr>
        <w:rPr>
          <w:rFonts w:ascii="Consolas" w:eastAsia="Consolas" w:hAnsi="Consolas" w:cs="Consolas"/>
          <w:sz w:val="20"/>
          <w:szCs w:val="20"/>
          <w:lang w:val="en-US"/>
        </w:rPr>
      </w:pPr>
    </w:p>
    <w:p w14:paraId="4F2ED1C6"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b/>
          <w:color w:val="008000"/>
          <w:sz w:val="20"/>
          <w:szCs w:val="20"/>
          <w:lang w:val="en-US"/>
        </w:rPr>
        <w:t>def</w:t>
      </w: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color w:val="0000FF"/>
          <w:sz w:val="20"/>
          <w:szCs w:val="20"/>
          <w:lang w:val="en-US"/>
        </w:rPr>
        <w:t>parse_annotation_string</w:t>
      </w:r>
      <w:proofErr w:type="spellEnd"/>
      <w:r w:rsidRPr="001B07F7">
        <w:rPr>
          <w:rFonts w:ascii="Consolas" w:eastAsia="Consolas" w:hAnsi="Consolas" w:cs="Consolas"/>
          <w:sz w:val="20"/>
          <w:szCs w:val="20"/>
          <w:lang w:val="en-US"/>
        </w:rPr>
        <w:t>(text):</w:t>
      </w:r>
    </w:p>
    <w:p w14:paraId="523268A7"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i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0</w:t>
      </w:r>
    </w:p>
    <w:p w14:paraId="72E5B2B2"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annotations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p>
    <w:p w14:paraId="7105434F"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n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color w:val="008000"/>
          <w:sz w:val="20"/>
          <w:szCs w:val="20"/>
          <w:lang w:val="en-US"/>
        </w:rPr>
        <w:t>len</w:t>
      </w:r>
      <w:proofErr w:type="spellEnd"/>
      <w:r w:rsidRPr="001B07F7">
        <w:rPr>
          <w:rFonts w:ascii="Consolas" w:eastAsia="Consolas" w:hAnsi="Consolas" w:cs="Consolas"/>
          <w:sz w:val="20"/>
          <w:szCs w:val="20"/>
          <w:lang w:val="en-US"/>
        </w:rPr>
        <w:t>(text)</w:t>
      </w:r>
    </w:p>
    <w:p w14:paraId="71F41639"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while</w:t>
      </w:r>
      <w:r w:rsidRPr="001B07F7">
        <w:rPr>
          <w:rFonts w:ascii="Consolas" w:eastAsia="Consolas" w:hAnsi="Consolas" w:cs="Consolas"/>
          <w:sz w:val="20"/>
          <w:szCs w:val="20"/>
          <w:lang w:val="en-US"/>
        </w:rPr>
        <w:t xml:space="preserve"> i </w:t>
      </w:r>
      <w:r w:rsidRPr="001B07F7">
        <w:rPr>
          <w:rFonts w:ascii="Consolas" w:eastAsia="Consolas" w:hAnsi="Consolas" w:cs="Consolas"/>
          <w:color w:val="666666"/>
          <w:sz w:val="20"/>
          <w:szCs w:val="20"/>
          <w:lang w:val="en-US"/>
        </w:rPr>
        <w:t>&lt;</w:t>
      </w:r>
      <w:r w:rsidRPr="001B07F7">
        <w:rPr>
          <w:rFonts w:ascii="Consolas" w:eastAsia="Consolas" w:hAnsi="Consolas" w:cs="Consolas"/>
          <w:sz w:val="20"/>
          <w:szCs w:val="20"/>
          <w:lang w:val="en-US"/>
        </w:rPr>
        <w:t xml:space="preserve"> n:</w:t>
      </w:r>
    </w:p>
    <w:p w14:paraId="3C057188"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sz w:val="20"/>
          <w:szCs w:val="20"/>
          <w:lang w:val="en-US"/>
        </w:rPr>
        <w:t>is_auxiliary</w:t>
      </w:r>
      <w:proofErr w:type="spellEnd"/>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False</w:t>
      </w:r>
    </w:p>
    <w:p w14:paraId="37E14CBE"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if</w:t>
      </w:r>
      <w:r w:rsidRPr="001B07F7">
        <w:rPr>
          <w:rFonts w:ascii="Consolas" w:eastAsia="Consolas" w:hAnsi="Consolas" w:cs="Consolas"/>
          <w:sz w:val="20"/>
          <w:szCs w:val="20"/>
          <w:lang w:val="en-US"/>
        </w:rPr>
        <w:t xml:space="preserve"> text[i]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r w:rsidRPr="001B07F7">
        <w:rPr>
          <w:rFonts w:ascii="Consolas" w:eastAsia="Consolas" w:hAnsi="Consolas" w:cs="Consolas"/>
          <w:color w:val="BA2121"/>
          <w:sz w:val="20"/>
          <w:szCs w:val="20"/>
          <w:lang w:val="en-US"/>
        </w:rPr>
        <w:t>'['</w:t>
      </w:r>
      <w:r w:rsidRPr="001B07F7">
        <w:rPr>
          <w:rFonts w:ascii="Consolas" w:eastAsia="Consolas" w:hAnsi="Consolas" w:cs="Consolas"/>
          <w:sz w:val="20"/>
          <w:szCs w:val="20"/>
          <w:lang w:val="en-US"/>
        </w:rPr>
        <w:t>:</w:t>
      </w:r>
    </w:p>
    <w:p w14:paraId="5949E2CC"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sz w:val="20"/>
          <w:szCs w:val="20"/>
          <w:lang w:val="en-US"/>
        </w:rPr>
        <w:t>is_auxiliary</w:t>
      </w:r>
      <w:proofErr w:type="spellEnd"/>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True</w:t>
      </w:r>
    </w:p>
    <w:p w14:paraId="028E9AC8"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i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1</w:t>
      </w:r>
    </w:p>
    <w:p w14:paraId="33D4A8FF"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match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sz w:val="20"/>
          <w:szCs w:val="20"/>
          <w:lang w:val="en-US"/>
        </w:rPr>
        <w:t>match_pattern</w:t>
      </w:r>
      <w:proofErr w:type="spellEnd"/>
      <w:r w:rsidRPr="001B07F7">
        <w:rPr>
          <w:rFonts w:ascii="Consolas" w:eastAsia="Consolas" w:hAnsi="Consolas" w:cs="Consolas"/>
          <w:sz w:val="20"/>
          <w:szCs w:val="20"/>
          <w:lang w:val="en-US"/>
        </w:rPr>
        <w:t>(text[i:])</w:t>
      </w:r>
    </w:p>
    <w:p w14:paraId="00641D47"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if</w:t>
      </w:r>
      <w:r w:rsidRPr="001B07F7">
        <w:rPr>
          <w:rFonts w:ascii="Consolas" w:eastAsia="Consolas" w:hAnsi="Consolas" w:cs="Consolas"/>
          <w:sz w:val="20"/>
          <w:szCs w:val="20"/>
          <w:lang w:val="en-US"/>
        </w:rPr>
        <w:t xml:space="preserve"> </w:t>
      </w:r>
      <w:r w:rsidRPr="001B07F7">
        <w:rPr>
          <w:rFonts w:ascii="Consolas" w:eastAsia="Consolas" w:hAnsi="Consolas" w:cs="Consolas"/>
          <w:b/>
          <w:color w:val="AA22FF"/>
          <w:sz w:val="20"/>
          <w:szCs w:val="20"/>
          <w:lang w:val="en-US"/>
        </w:rPr>
        <w:t>not</w:t>
      </w:r>
      <w:r w:rsidRPr="001B07F7">
        <w:rPr>
          <w:rFonts w:ascii="Consolas" w:eastAsia="Consolas" w:hAnsi="Consolas" w:cs="Consolas"/>
          <w:sz w:val="20"/>
          <w:szCs w:val="20"/>
          <w:lang w:val="en-US"/>
        </w:rPr>
        <w:t xml:space="preserve"> match:</w:t>
      </w:r>
    </w:p>
    <w:p w14:paraId="1BC3E0B9"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raise</w:t>
      </w:r>
      <w:r w:rsidRPr="001B07F7">
        <w:rPr>
          <w:rFonts w:ascii="Consolas" w:eastAsia="Consolas" w:hAnsi="Consolas" w:cs="Consolas"/>
          <w:sz w:val="20"/>
          <w:szCs w:val="20"/>
          <w:lang w:val="en-US"/>
        </w:rPr>
        <w:t xml:space="preserve"> </w:t>
      </w:r>
      <w:r w:rsidRPr="001B07F7">
        <w:rPr>
          <w:rFonts w:ascii="Consolas" w:eastAsia="Consolas" w:hAnsi="Consolas" w:cs="Consolas"/>
          <w:b/>
          <w:color w:val="CB3F38"/>
          <w:sz w:val="20"/>
          <w:szCs w:val="20"/>
          <w:lang w:val="en-US"/>
        </w:rPr>
        <w:t>Exception</w:t>
      </w:r>
      <w:r w:rsidRPr="001B07F7">
        <w:rPr>
          <w:rFonts w:ascii="Consolas" w:eastAsia="Consolas" w:hAnsi="Consolas" w:cs="Consolas"/>
          <w:sz w:val="20"/>
          <w:szCs w:val="20"/>
          <w:lang w:val="en-US"/>
        </w:rPr>
        <w:t>(</w:t>
      </w:r>
      <w:r w:rsidRPr="001B07F7">
        <w:rPr>
          <w:rFonts w:ascii="Consolas" w:eastAsia="Consolas" w:hAnsi="Consolas" w:cs="Consolas"/>
          <w:color w:val="BA2121"/>
          <w:sz w:val="20"/>
          <w:szCs w:val="20"/>
          <w:lang w:val="en-US"/>
        </w:rPr>
        <w:t>f"</w:t>
      </w:r>
      <w:r w:rsidRPr="001B07F7">
        <w:rPr>
          <w:rFonts w:ascii="Consolas" w:eastAsia="Consolas" w:hAnsi="Consolas" w:cs="Consolas"/>
          <w:b/>
          <w:color w:val="A45A77"/>
          <w:sz w:val="20"/>
          <w:szCs w:val="20"/>
          <w:lang w:val="en-US"/>
        </w:rPr>
        <w:t>{</w:t>
      </w:r>
      <w:r w:rsidRPr="001B07F7">
        <w:rPr>
          <w:rFonts w:ascii="Consolas" w:eastAsia="Consolas" w:hAnsi="Consolas" w:cs="Consolas"/>
          <w:sz w:val="20"/>
          <w:szCs w:val="20"/>
          <w:lang w:val="en-US"/>
        </w:rPr>
        <w:t>text[i:]</w:t>
      </w:r>
      <w:r w:rsidRPr="001B07F7">
        <w:rPr>
          <w:rFonts w:ascii="Consolas" w:eastAsia="Consolas" w:hAnsi="Consolas" w:cs="Consolas"/>
          <w:b/>
          <w:color w:val="A45A77"/>
          <w:sz w:val="20"/>
          <w:szCs w:val="20"/>
          <w:lang w:val="en-US"/>
        </w:rPr>
        <w:t>}</w:t>
      </w:r>
      <w:r w:rsidRPr="001B07F7">
        <w:rPr>
          <w:rFonts w:ascii="Consolas" w:eastAsia="Consolas" w:hAnsi="Consolas" w:cs="Consolas"/>
          <w:color w:val="BA2121"/>
          <w:sz w:val="20"/>
          <w:szCs w:val="20"/>
          <w:lang w:val="en-US"/>
        </w:rPr>
        <w:t xml:space="preserve"> does not match annotation pattern!"</w:t>
      </w:r>
      <w:r w:rsidRPr="001B07F7">
        <w:rPr>
          <w:rFonts w:ascii="Consolas" w:eastAsia="Consolas" w:hAnsi="Consolas" w:cs="Consolas"/>
          <w:sz w:val="20"/>
          <w:szCs w:val="20"/>
          <w:lang w:val="en-US"/>
        </w:rPr>
        <w:t>)</w:t>
      </w:r>
    </w:p>
    <w:p w14:paraId="4490C7F7"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sz w:val="20"/>
          <w:szCs w:val="20"/>
          <w:lang w:val="en-US"/>
        </w:rPr>
        <w:t>annot</w:t>
      </w:r>
      <w:proofErr w:type="spellEnd"/>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sz w:val="20"/>
          <w:szCs w:val="20"/>
          <w:lang w:val="en-US"/>
        </w:rPr>
        <w:t>unpack_match</w:t>
      </w:r>
      <w:proofErr w:type="spellEnd"/>
      <w:r w:rsidRPr="001B07F7">
        <w:rPr>
          <w:rFonts w:ascii="Consolas" w:eastAsia="Consolas" w:hAnsi="Consolas" w:cs="Consolas"/>
          <w:sz w:val="20"/>
          <w:szCs w:val="20"/>
          <w:lang w:val="en-US"/>
        </w:rPr>
        <w:t>(match)</w:t>
      </w:r>
    </w:p>
    <w:p w14:paraId="01541DC9"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sz w:val="20"/>
          <w:szCs w:val="20"/>
          <w:lang w:val="en-US"/>
        </w:rPr>
        <w:t>i_end</w:t>
      </w:r>
      <w:proofErr w:type="spellEnd"/>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proofErr w:type="spellStart"/>
      <w:proofErr w:type="gramStart"/>
      <w:r w:rsidRPr="001B07F7">
        <w:rPr>
          <w:rFonts w:ascii="Consolas" w:eastAsia="Consolas" w:hAnsi="Consolas" w:cs="Consolas"/>
          <w:sz w:val="20"/>
          <w:szCs w:val="20"/>
          <w:lang w:val="en-US"/>
        </w:rPr>
        <w:t>match</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end</w:t>
      </w:r>
      <w:proofErr w:type="spellEnd"/>
      <w:r w:rsidRPr="001B07F7">
        <w:rPr>
          <w:rFonts w:ascii="Consolas" w:eastAsia="Consolas" w:hAnsi="Consolas" w:cs="Consolas"/>
          <w:sz w:val="20"/>
          <w:szCs w:val="20"/>
          <w:lang w:val="en-US"/>
        </w:rPr>
        <w:t>(</w:t>
      </w:r>
      <w:proofErr w:type="gramEnd"/>
      <w:r w:rsidRPr="001B07F7">
        <w:rPr>
          <w:rFonts w:ascii="Consolas" w:eastAsia="Consolas" w:hAnsi="Consolas" w:cs="Consolas"/>
          <w:sz w:val="20"/>
          <w:szCs w:val="20"/>
          <w:lang w:val="en-US"/>
        </w:rPr>
        <w:t>)</w:t>
      </w:r>
    </w:p>
    <w:p w14:paraId="13074D56"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if</w:t>
      </w: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sz w:val="20"/>
          <w:szCs w:val="20"/>
          <w:lang w:val="en-US"/>
        </w:rPr>
        <w:t>i_end</w:t>
      </w:r>
      <w:proofErr w:type="spellEnd"/>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&lt;</w:t>
      </w:r>
      <w:r w:rsidRPr="001B07F7">
        <w:rPr>
          <w:rFonts w:ascii="Consolas" w:eastAsia="Consolas" w:hAnsi="Consolas" w:cs="Consolas"/>
          <w:sz w:val="20"/>
          <w:szCs w:val="20"/>
          <w:lang w:val="en-US"/>
        </w:rPr>
        <w:t xml:space="preserve"> n:</w:t>
      </w:r>
    </w:p>
    <w:p w14:paraId="1A2EA141"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if</w:t>
      </w: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sz w:val="20"/>
          <w:szCs w:val="20"/>
          <w:lang w:val="en-US"/>
        </w:rPr>
        <w:t>is_auxiliary</w:t>
      </w:r>
      <w:proofErr w:type="spellEnd"/>
      <w:r w:rsidRPr="001B07F7">
        <w:rPr>
          <w:rFonts w:ascii="Consolas" w:eastAsia="Consolas" w:hAnsi="Consolas" w:cs="Consolas"/>
          <w:sz w:val="20"/>
          <w:szCs w:val="20"/>
          <w:lang w:val="en-US"/>
        </w:rPr>
        <w:t>:</w:t>
      </w:r>
    </w:p>
    <w:p w14:paraId="09ED04C2"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if</w:t>
      </w:r>
      <w:r w:rsidRPr="001B07F7">
        <w:rPr>
          <w:rFonts w:ascii="Consolas" w:eastAsia="Consolas" w:hAnsi="Consolas" w:cs="Consolas"/>
          <w:sz w:val="20"/>
          <w:szCs w:val="20"/>
          <w:lang w:val="en-US"/>
        </w:rPr>
        <w:t xml:space="preserve"> text[</w:t>
      </w:r>
      <w:proofErr w:type="spellStart"/>
      <w:r w:rsidRPr="001B07F7">
        <w:rPr>
          <w:rFonts w:ascii="Consolas" w:eastAsia="Consolas" w:hAnsi="Consolas" w:cs="Consolas"/>
          <w:sz w:val="20"/>
          <w:szCs w:val="20"/>
          <w:lang w:val="en-US"/>
        </w:rPr>
        <w:t>i_end</w:t>
      </w:r>
      <w:proofErr w:type="spellEnd"/>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r w:rsidRPr="001B07F7">
        <w:rPr>
          <w:rFonts w:ascii="Consolas" w:eastAsia="Consolas" w:hAnsi="Consolas" w:cs="Consolas"/>
          <w:color w:val="BA2121"/>
          <w:sz w:val="20"/>
          <w:szCs w:val="20"/>
          <w:lang w:val="en-US"/>
        </w:rPr>
        <w:t>']'</w:t>
      </w:r>
      <w:r w:rsidRPr="001B07F7">
        <w:rPr>
          <w:rFonts w:ascii="Consolas" w:eastAsia="Consolas" w:hAnsi="Consolas" w:cs="Consolas"/>
          <w:sz w:val="20"/>
          <w:szCs w:val="20"/>
          <w:lang w:val="en-US"/>
        </w:rPr>
        <w:t>:</w:t>
      </w:r>
    </w:p>
    <w:p w14:paraId="64DC42E8"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sz w:val="20"/>
          <w:szCs w:val="20"/>
          <w:lang w:val="en-US"/>
        </w:rPr>
        <w:t>i_end</w:t>
      </w:r>
      <w:proofErr w:type="spellEnd"/>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1</w:t>
      </w:r>
    </w:p>
    <w:p w14:paraId="70FF97DB"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sz w:val="20"/>
          <w:szCs w:val="20"/>
          <w:lang w:val="en-US"/>
        </w:rPr>
        <w:t>annot</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is_auxiliary</w:t>
      </w:r>
      <w:proofErr w:type="spellEnd"/>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True</w:t>
      </w:r>
    </w:p>
    <w:p w14:paraId="18719F5A"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else</w:t>
      </w:r>
      <w:r w:rsidRPr="001B07F7">
        <w:rPr>
          <w:rFonts w:ascii="Consolas" w:eastAsia="Consolas" w:hAnsi="Consolas" w:cs="Consolas"/>
          <w:sz w:val="20"/>
          <w:szCs w:val="20"/>
          <w:lang w:val="en-US"/>
        </w:rPr>
        <w:t>:</w:t>
      </w:r>
    </w:p>
    <w:p w14:paraId="59FAFDA9" w14:textId="77777777" w:rsidR="005B3361" w:rsidRDefault="005B3361" w:rsidP="005B3361">
      <w:pPr>
        <w:rPr>
          <w:rFonts w:ascii="Consolas" w:eastAsia="Consolas" w:hAnsi="Consolas" w:cs="Consolas"/>
          <w:color w:val="BA2121"/>
          <w:sz w:val="20"/>
          <w:szCs w:val="20"/>
          <w:lang w:val="en-US"/>
        </w:rPr>
      </w:pP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raise</w:t>
      </w:r>
      <w:r w:rsidRPr="001B07F7">
        <w:rPr>
          <w:rFonts w:ascii="Consolas" w:eastAsia="Consolas" w:hAnsi="Consolas" w:cs="Consolas"/>
          <w:sz w:val="20"/>
          <w:szCs w:val="20"/>
          <w:lang w:val="en-US"/>
        </w:rPr>
        <w:t xml:space="preserve"> </w:t>
      </w:r>
      <w:proofErr w:type="gramStart"/>
      <w:r w:rsidRPr="001B07F7">
        <w:rPr>
          <w:rFonts w:ascii="Consolas" w:eastAsia="Consolas" w:hAnsi="Consolas" w:cs="Consolas"/>
          <w:b/>
          <w:color w:val="CB3F38"/>
          <w:sz w:val="20"/>
          <w:szCs w:val="20"/>
          <w:lang w:val="en-US"/>
        </w:rPr>
        <w:t>Exception</w:t>
      </w:r>
      <w:r w:rsidRPr="001B07F7">
        <w:rPr>
          <w:rFonts w:ascii="Consolas" w:eastAsia="Consolas" w:hAnsi="Consolas" w:cs="Consolas"/>
          <w:sz w:val="20"/>
          <w:szCs w:val="20"/>
          <w:lang w:val="en-US"/>
        </w:rPr>
        <w:t>(</w:t>
      </w:r>
      <w:proofErr w:type="spellStart"/>
      <w:proofErr w:type="gramEnd"/>
      <w:r w:rsidRPr="001B07F7">
        <w:rPr>
          <w:rFonts w:ascii="Consolas" w:eastAsia="Consolas" w:hAnsi="Consolas" w:cs="Consolas"/>
          <w:color w:val="BA2121"/>
          <w:sz w:val="20"/>
          <w:szCs w:val="20"/>
          <w:lang w:val="en-US"/>
        </w:rPr>
        <w:t>f"Unclosed</w:t>
      </w:r>
      <w:proofErr w:type="spellEnd"/>
      <w:r w:rsidRPr="001B07F7">
        <w:rPr>
          <w:rFonts w:ascii="Consolas" w:eastAsia="Consolas" w:hAnsi="Consolas" w:cs="Consolas"/>
          <w:color w:val="BA2121"/>
          <w:sz w:val="20"/>
          <w:szCs w:val="20"/>
          <w:lang w:val="en-US"/>
        </w:rPr>
        <w:t xml:space="preserve"> auxiliary annotation "</w:t>
      </w:r>
      <w:r>
        <w:rPr>
          <w:rFonts w:ascii="Consolas" w:eastAsia="Consolas" w:hAnsi="Consolas" w:cs="Consolas"/>
          <w:color w:val="BA2121"/>
          <w:sz w:val="20"/>
          <w:szCs w:val="20"/>
          <w:lang w:val="en-US"/>
        </w:rPr>
        <w:t xml:space="preserve"> +</w:t>
      </w:r>
    </w:p>
    <w:p w14:paraId="0CE21E8E" w14:textId="77777777" w:rsidR="005B3361" w:rsidRPr="001B07F7" w:rsidRDefault="005B3361" w:rsidP="005B3361">
      <w:pPr>
        <w:rPr>
          <w:rFonts w:ascii="Consolas" w:eastAsia="Consolas" w:hAnsi="Consolas" w:cs="Consolas"/>
          <w:sz w:val="20"/>
          <w:szCs w:val="20"/>
          <w:lang w:val="en-US"/>
        </w:rPr>
      </w:pPr>
      <w:r>
        <w:rPr>
          <w:rFonts w:ascii="Consolas" w:eastAsia="Consolas" w:hAnsi="Consolas" w:cs="Consolas"/>
          <w:color w:val="BA2121"/>
          <w:sz w:val="20"/>
          <w:szCs w:val="20"/>
          <w:lang w:val="en-US"/>
        </w:rPr>
        <w:t xml:space="preserve">                          </w:t>
      </w:r>
      <w:proofErr w:type="spellStart"/>
      <w:r w:rsidRPr="001B07F7">
        <w:rPr>
          <w:rFonts w:ascii="Consolas" w:eastAsia="Consolas" w:hAnsi="Consolas" w:cs="Consolas"/>
          <w:color w:val="BA2121"/>
          <w:sz w:val="20"/>
          <w:szCs w:val="20"/>
          <w:lang w:val="en-US"/>
        </w:rPr>
        <w:t>f"starting</w:t>
      </w:r>
      <w:proofErr w:type="spellEnd"/>
      <w:r w:rsidRPr="001B07F7">
        <w:rPr>
          <w:rFonts w:ascii="Consolas" w:eastAsia="Consolas" w:hAnsi="Consolas" w:cs="Consolas"/>
          <w:color w:val="BA2121"/>
          <w:sz w:val="20"/>
          <w:szCs w:val="20"/>
          <w:lang w:val="en-US"/>
        </w:rPr>
        <w:t xml:space="preserve"> at </w:t>
      </w:r>
      <w:r w:rsidRPr="001B07F7">
        <w:rPr>
          <w:rFonts w:ascii="Consolas" w:eastAsia="Consolas" w:hAnsi="Consolas" w:cs="Consolas"/>
          <w:b/>
          <w:color w:val="A45A77"/>
          <w:sz w:val="20"/>
          <w:szCs w:val="20"/>
          <w:lang w:val="en-US"/>
        </w:rPr>
        <w:t>{</w:t>
      </w:r>
      <w:r w:rsidRPr="001B07F7">
        <w:rPr>
          <w:rFonts w:ascii="Consolas" w:eastAsia="Consolas" w:hAnsi="Consolas" w:cs="Consolas"/>
          <w:sz w:val="20"/>
          <w:szCs w:val="20"/>
          <w:lang w:val="en-US"/>
        </w:rPr>
        <w:t xml:space="preserve">i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1</w:t>
      </w:r>
      <w:r w:rsidRPr="001B07F7">
        <w:rPr>
          <w:rFonts w:ascii="Consolas" w:eastAsia="Consolas" w:hAnsi="Consolas" w:cs="Consolas"/>
          <w:b/>
          <w:color w:val="A45A77"/>
          <w:sz w:val="20"/>
          <w:szCs w:val="20"/>
          <w:lang w:val="en-US"/>
        </w:rPr>
        <w:t>}</w:t>
      </w:r>
      <w:r w:rsidRPr="001B07F7">
        <w:rPr>
          <w:rFonts w:ascii="Consolas" w:eastAsia="Consolas" w:hAnsi="Consolas" w:cs="Consolas"/>
          <w:color w:val="BA2121"/>
          <w:sz w:val="20"/>
          <w:szCs w:val="20"/>
          <w:lang w:val="en-US"/>
        </w:rPr>
        <w:t>"</w:t>
      </w:r>
      <w:r w:rsidRPr="001B07F7">
        <w:rPr>
          <w:rFonts w:ascii="Consolas" w:eastAsia="Consolas" w:hAnsi="Consolas" w:cs="Consolas"/>
          <w:sz w:val="20"/>
          <w:szCs w:val="20"/>
          <w:lang w:val="en-US"/>
        </w:rPr>
        <w:t>)</w:t>
      </w:r>
    </w:p>
    <w:p w14:paraId="59BADF1D"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if</w:t>
      </w: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sz w:val="20"/>
          <w:szCs w:val="20"/>
          <w:lang w:val="en-US"/>
        </w:rPr>
        <w:t>i_end</w:t>
      </w:r>
      <w:proofErr w:type="spellEnd"/>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&lt;</w:t>
      </w:r>
      <w:r w:rsidRPr="001B07F7">
        <w:rPr>
          <w:rFonts w:ascii="Consolas" w:eastAsia="Consolas" w:hAnsi="Consolas" w:cs="Consolas"/>
          <w:sz w:val="20"/>
          <w:szCs w:val="20"/>
          <w:lang w:val="en-US"/>
        </w:rPr>
        <w:t xml:space="preserve"> n:</w:t>
      </w:r>
    </w:p>
    <w:p w14:paraId="710E37D8"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if</w:t>
      </w:r>
      <w:r w:rsidRPr="001B07F7">
        <w:rPr>
          <w:rFonts w:ascii="Consolas" w:eastAsia="Consolas" w:hAnsi="Consolas" w:cs="Consolas"/>
          <w:sz w:val="20"/>
          <w:szCs w:val="20"/>
          <w:lang w:val="en-US"/>
        </w:rPr>
        <w:t xml:space="preserve"> text[</w:t>
      </w:r>
      <w:proofErr w:type="spellStart"/>
      <w:r w:rsidRPr="001B07F7">
        <w:rPr>
          <w:rFonts w:ascii="Consolas" w:eastAsia="Consolas" w:hAnsi="Consolas" w:cs="Consolas"/>
          <w:sz w:val="20"/>
          <w:szCs w:val="20"/>
          <w:lang w:val="en-US"/>
        </w:rPr>
        <w:t>i_end</w:t>
      </w:r>
      <w:proofErr w:type="spellEnd"/>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r w:rsidRPr="001B07F7">
        <w:rPr>
          <w:rFonts w:ascii="Consolas" w:eastAsia="Consolas" w:hAnsi="Consolas" w:cs="Consolas"/>
          <w:color w:val="BA2121"/>
          <w:sz w:val="20"/>
          <w:szCs w:val="20"/>
          <w:lang w:val="en-US"/>
        </w:rPr>
        <w:t>','</w:t>
      </w:r>
      <w:r w:rsidRPr="001B07F7">
        <w:rPr>
          <w:rFonts w:ascii="Consolas" w:eastAsia="Consolas" w:hAnsi="Consolas" w:cs="Consolas"/>
          <w:sz w:val="20"/>
          <w:szCs w:val="20"/>
          <w:lang w:val="en-US"/>
        </w:rPr>
        <w:t>:</w:t>
      </w:r>
    </w:p>
    <w:p w14:paraId="49815147"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sz w:val="20"/>
          <w:szCs w:val="20"/>
          <w:lang w:val="en-US"/>
        </w:rPr>
        <w:t>i_end</w:t>
      </w:r>
      <w:proofErr w:type="spellEnd"/>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r w:rsidRPr="001B07F7">
        <w:rPr>
          <w:rFonts w:ascii="Consolas" w:eastAsia="Consolas" w:hAnsi="Consolas" w:cs="Consolas"/>
          <w:color w:val="666666"/>
          <w:sz w:val="20"/>
          <w:szCs w:val="20"/>
          <w:lang w:val="en-US"/>
        </w:rPr>
        <w:t>1</w:t>
      </w:r>
    </w:p>
    <w:p w14:paraId="0117FBB8"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else</w:t>
      </w:r>
      <w:r w:rsidRPr="001B07F7">
        <w:rPr>
          <w:rFonts w:ascii="Consolas" w:eastAsia="Consolas" w:hAnsi="Consolas" w:cs="Consolas"/>
          <w:sz w:val="20"/>
          <w:szCs w:val="20"/>
          <w:lang w:val="en-US"/>
        </w:rPr>
        <w:t>:</w:t>
      </w:r>
    </w:p>
    <w:p w14:paraId="10207D0A" w14:textId="77777777" w:rsidR="005B3361" w:rsidRDefault="005B3361" w:rsidP="005B3361">
      <w:pPr>
        <w:rPr>
          <w:rFonts w:ascii="Consolas" w:eastAsia="Consolas" w:hAnsi="Consolas" w:cs="Consolas"/>
          <w:color w:val="BA2121"/>
          <w:sz w:val="20"/>
          <w:szCs w:val="20"/>
          <w:lang w:val="en-US"/>
        </w:rPr>
      </w:pP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raise</w:t>
      </w:r>
      <w:r w:rsidRPr="001B07F7">
        <w:rPr>
          <w:rFonts w:ascii="Consolas" w:eastAsia="Consolas" w:hAnsi="Consolas" w:cs="Consolas"/>
          <w:sz w:val="20"/>
          <w:szCs w:val="20"/>
          <w:lang w:val="en-US"/>
        </w:rPr>
        <w:t xml:space="preserve"> </w:t>
      </w:r>
      <w:proofErr w:type="gramStart"/>
      <w:r w:rsidRPr="001B07F7">
        <w:rPr>
          <w:rFonts w:ascii="Consolas" w:eastAsia="Consolas" w:hAnsi="Consolas" w:cs="Consolas"/>
          <w:b/>
          <w:color w:val="CB3F38"/>
          <w:sz w:val="20"/>
          <w:szCs w:val="20"/>
          <w:lang w:val="en-US"/>
        </w:rPr>
        <w:t>Exception</w:t>
      </w:r>
      <w:r w:rsidRPr="001B07F7">
        <w:rPr>
          <w:rFonts w:ascii="Consolas" w:eastAsia="Consolas" w:hAnsi="Consolas" w:cs="Consolas"/>
          <w:sz w:val="20"/>
          <w:szCs w:val="20"/>
          <w:lang w:val="en-US"/>
        </w:rPr>
        <w:t>(</w:t>
      </w:r>
      <w:proofErr w:type="spellStart"/>
      <w:proofErr w:type="gramEnd"/>
      <w:r w:rsidRPr="001B07F7">
        <w:rPr>
          <w:rFonts w:ascii="Consolas" w:eastAsia="Consolas" w:hAnsi="Consolas" w:cs="Consolas"/>
          <w:color w:val="BA2121"/>
          <w:sz w:val="20"/>
          <w:szCs w:val="20"/>
          <w:lang w:val="en-US"/>
        </w:rPr>
        <w:t>f"Unparsed</w:t>
      </w:r>
      <w:proofErr w:type="spellEnd"/>
      <w:r w:rsidRPr="001B07F7">
        <w:rPr>
          <w:rFonts w:ascii="Consolas" w:eastAsia="Consolas" w:hAnsi="Consolas" w:cs="Consolas"/>
          <w:color w:val="BA2121"/>
          <w:sz w:val="20"/>
          <w:szCs w:val="20"/>
          <w:lang w:val="en-US"/>
        </w:rPr>
        <w:t xml:space="preserve"> content following annotations</w:t>
      </w:r>
      <w:r>
        <w:rPr>
          <w:rFonts w:ascii="Consolas" w:eastAsia="Consolas" w:hAnsi="Consolas" w:cs="Consolas"/>
          <w:color w:val="BA2121"/>
          <w:sz w:val="20"/>
          <w:szCs w:val="20"/>
          <w:lang w:val="en-US"/>
        </w:rPr>
        <w:t xml:space="preserve"> </w:t>
      </w:r>
      <w:r w:rsidRPr="001B07F7">
        <w:rPr>
          <w:rFonts w:ascii="Consolas" w:eastAsia="Consolas" w:hAnsi="Consolas" w:cs="Consolas"/>
          <w:color w:val="BA2121"/>
          <w:sz w:val="20"/>
          <w:szCs w:val="20"/>
          <w:lang w:val="en-US"/>
        </w:rPr>
        <w:t>"</w:t>
      </w:r>
      <w:r>
        <w:rPr>
          <w:rFonts w:ascii="Consolas" w:eastAsia="Consolas" w:hAnsi="Consolas" w:cs="Consolas"/>
          <w:color w:val="BA2121"/>
          <w:sz w:val="20"/>
          <w:szCs w:val="20"/>
          <w:lang w:val="en-US"/>
        </w:rPr>
        <w:t xml:space="preserve"> +</w:t>
      </w:r>
    </w:p>
    <w:p w14:paraId="4969AF24" w14:textId="77777777" w:rsidR="005B3361" w:rsidRPr="001B07F7" w:rsidRDefault="005B3361" w:rsidP="005B3361">
      <w:pPr>
        <w:rPr>
          <w:rFonts w:ascii="Consolas" w:eastAsia="Consolas" w:hAnsi="Consolas" w:cs="Consolas"/>
          <w:sz w:val="20"/>
          <w:szCs w:val="20"/>
          <w:lang w:val="en-US"/>
        </w:rPr>
      </w:pPr>
      <w:r>
        <w:rPr>
          <w:rFonts w:ascii="Consolas" w:eastAsia="Consolas" w:hAnsi="Consolas" w:cs="Consolas"/>
          <w:color w:val="BA2121"/>
          <w:sz w:val="20"/>
          <w:szCs w:val="20"/>
          <w:lang w:val="en-US"/>
        </w:rPr>
        <w:lastRenderedPageBreak/>
        <w:t xml:space="preserve">                        </w:t>
      </w:r>
      <w:r w:rsidRPr="001B07F7">
        <w:rPr>
          <w:rFonts w:ascii="Consolas" w:eastAsia="Consolas" w:hAnsi="Consolas" w:cs="Consolas"/>
          <w:color w:val="BA2121"/>
          <w:sz w:val="20"/>
          <w:szCs w:val="20"/>
          <w:lang w:val="en-US"/>
        </w:rPr>
        <w:t xml:space="preserve">f" starting at </w:t>
      </w:r>
      <w:r w:rsidRPr="001B07F7">
        <w:rPr>
          <w:rFonts w:ascii="Consolas" w:eastAsia="Consolas" w:hAnsi="Consolas" w:cs="Consolas"/>
          <w:b/>
          <w:color w:val="A45A77"/>
          <w:sz w:val="20"/>
          <w:szCs w:val="20"/>
          <w:lang w:val="en-US"/>
        </w:rPr>
        <w:t>{</w:t>
      </w:r>
      <w:proofErr w:type="spellStart"/>
      <w:r w:rsidRPr="001B07F7">
        <w:rPr>
          <w:rFonts w:ascii="Consolas" w:eastAsia="Consolas" w:hAnsi="Consolas" w:cs="Consolas"/>
          <w:sz w:val="20"/>
          <w:szCs w:val="20"/>
          <w:lang w:val="en-US"/>
        </w:rPr>
        <w:t>i_end</w:t>
      </w:r>
      <w:proofErr w:type="spellEnd"/>
      <w:r w:rsidRPr="001B07F7">
        <w:rPr>
          <w:rFonts w:ascii="Consolas" w:eastAsia="Consolas" w:hAnsi="Consolas" w:cs="Consolas"/>
          <w:b/>
          <w:color w:val="A45A77"/>
          <w:sz w:val="20"/>
          <w:szCs w:val="20"/>
          <w:lang w:val="en-US"/>
        </w:rPr>
        <w:t>}</w:t>
      </w:r>
      <w:r w:rsidRPr="001B07F7">
        <w:rPr>
          <w:rFonts w:ascii="Consolas" w:eastAsia="Consolas" w:hAnsi="Consolas" w:cs="Consolas"/>
          <w:color w:val="BA2121"/>
          <w:sz w:val="20"/>
          <w:szCs w:val="20"/>
          <w:lang w:val="en-US"/>
        </w:rPr>
        <w:t>"</w:t>
      </w:r>
      <w:r w:rsidRPr="001B07F7">
        <w:rPr>
          <w:rFonts w:ascii="Consolas" w:eastAsia="Consolas" w:hAnsi="Consolas" w:cs="Consolas"/>
          <w:sz w:val="20"/>
          <w:szCs w:val="20"/>
          <w:lang w:val="en-US"/>
        </w:rPr>
        <w:t>)</w:t>
      </w:r>
    </w:p>
    <w:p w14:paraId="7670DA7E"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i </w:t>
      </w:r>
      <w:r w:rsidRPr="001B07F7">
        <w:rPr>
          <w:rFonts w:ascii="Consolas" w:eastAsia="Consolas" w:hAnsi="Consolas" w:cs="Consolas"/>
          <w:color w:val="666666"/>
          <w:sz w:val="20"/>
          <w:szCs w:val="20"/>
          <w:lang w:val="en-US"/>
        </w:rPr>
        <w:t>=</w:t>
      </w:r>
      <w:r w:rsidRPr="001B07F7">
        <w:rPr>
          <w:rFonts w:ascii="Consolas" w:eastAsia="Consolas" w:hAnsi="Consolas" w:cs="Consolas"/>
          <w:sz w:val="20"/>
          <w:szCs w:val="20"/>
          <w:lang w:val="en-US"/>
        </w:rPr>
        <w:t xml:space="preserve"> </w:t>
      </w:r>
      <w:proofErr w:type="spellStart"/>
      <w:r w:rsidRPr="001B07F7">
        <w:rPr>
          <w:rFonts w:ascii="Consolas" w:eastAsia="Consolas" w:hAnsi="Consolas" w:cs="Consolas"/>
          <w:sz w:val="20"/>
          <w:szCs w:val="20"/>
          <w:lang w:val="en-US"/>
        </w:rPr>
        <w:t>i_end</w:t>
      </w:r>
      <w:proofErr w:type="spellEnd"/>
    </w:p>
    <w:p w14:paraId="627B1732" w14:textId="77777777" w:rsidR="005B3361" w:rsidRPr="001B07F7" w:rsidRDefault="005B3361" w:rsidP="005B3361">
      <w:pPr>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proofErr w:type="spellStart"/>
      <w:proofErr w:type="gramStart"/>
      <w:r w:rsidRPr="001B07F7">
        <w:rPr>
          <w:rFonts w:ascii="Consolas" w:eastAsia="Consolas" w:hAnsi="Consolas" w:cs="Consolas"/>
          <w:sz w:val="20"/>
          <w:szCs w:val="20"/>
          <w:lang w:val="en-US"/>
        </w:rPr>
        <w:t>annotations</w:t>
      </w:r>
      <w:r w:rsidRPr="001B07F7">
        <w:rPr>
          <w:rFonts w:ascii="Consolas" w:eastAsia="Consolas" w:hAnsi="Consolas" w:cs="Consolas"/>
          <w:color w:val="666666"/>
          <w:sz w:val="20"/>
          <w:szCs w:val="20"/>
          <w:lang w:val="en-US"/>
        </w:rPr>
        <w:t>.</w:t>
      </w:r>
      <w:r w:rsidRPr="001B07F7">
        <w:rPr>
          <w:rFonts w:ascii="Consolas" w:eastAsia="Consolas" w:hAnsi="Consolas" w:cs="Consolas"/>
          <w:color w:val="008000"/>
          <w:sz w:val="20"/>
          <w:szCs w:val="20"/>
          <w:lang w:val="en-US"/>
        </w:rPr>
        <w:t>append</w:t>
      </w:r>
      <w:proofErr w:type="spellEnd"/>
      <w:proofErr w:type="gramEnd"/>
      <w:r w:rsidRPr="001B07F7">
        <w:rPr>
          <w:rFonts w:ascii="Consolas" w:eastAsia="Consolas" w:hAnsi="Consolas" w:cs="Consolas"/>
          <w:sz w:val="20"/>
          <w:szCs w:val="20"/>
          <w:lang w:val="en-US"/>
        </w:rPr>
        <w:t>(</w:t>
      </w:r>
      <w:proofErr w:type="spellStart"/>
      <w:r w:rsidRPr="001B07F7">
        <w:rPr>
          <w:rFonts w:ascii="Consolas" w:eastAsia="Consolas" w:hAnsi="Consolas" w:cs="Consolas"/>
          <w:sz w:val="20"/>
          <w:szCs w:val="20"/>
          <w:lang w:val="en-US"/>
        </w:rPr>
        <w:t>annot</w:t>
      </w:r>
      <w:proofErr w:type="spellEnd"/>
      <w:r w:rsidRPr="001B07F7">
        <w:rPr>
          <w:rFonts w:ascii="Consolas" w:eastAsia="Consolas" w:hAnsi="Consolas" w:cs="Consolas"/>
          <w:sz w:val="20"/>
          <w:szCs w:val="20"/>
          <w:lang w:val="en-US"/>
        </w:rPr>
        <w:t>)</w:t>
      </w:r>
    </w:p>
    <w:p w14:paraId="2735CA15" w14:textId="77777777" w:rsidR="005B3361" w:rsidRPr="001B07F7" w:rsidRDefault="005B3361" w:rsidP="005B3361">
      <w:pPr>
        <w:spacing w:line="265" w:lineRule="auto"/>
        <w:rPr>
          <w:rFonts w:ascii="Consolas" w:eastAsia="Consolas" w:hAnsi="Consolas" w:cs="Consolas"/>
          <w:sz w:val="20"/>
          <w:szCs w:val="20"/>
          <w:lang w:val="en-US"/>
        </w:rPr>
      </w:pPr>
      <w:r w:rsidRPr="001B07F7">
        <w:rPr>
          <w:rFonts w:ascii="Consolas" w:eastAsia="Consolas" w:hAnsi="Consolas" w:cs="Consolas"/>
          <w:sz w:val="20"/>
          <w:szCs w:val="20"/>
          <w:lang w:val="en-US"/>
        </w:rPr>
        <w:t xml:space="preserve">    </w:t>
      </w:r>
      <w:r w:rsidRPr="001B07F7">
        <w:rPr>
          <w:rFonts w:ascii="Consolas" w:eastAsia="Consolas" w:hAnsi="Consolas" w:cs="Consolas"/>
          <w:b/>
          <w:color w:val="008000"/>
          <w:sz w:val="20"/>
          <w:szCs w:val="20"/>
          <w:lang w:val="en-US"/>
        </w:rPr>
        <w:t>return</w:t>
      </w:r>
      <w:r w:rsidRPr="001B07F7">
        <w:rPr>
          <w:rFonts w:ascii="Consolas" w:eastAsia="Consolas" w:hAnsi="Consolas" w:cs="Consolas"/>
          <w:sz w:val="20"/>
          <w:szCs w:val="20"/>
          <w:lang w:val="en-US"/>
        </w:rPr>
        <w:t xml:space="preserve"> annotations</w:t>
      </w:r>
    </w:p>
    <w:p w14:paraId="000002AF" w14:textId="3BE7A4A2" w:rsidR="004D32AB" w:rsidRDefault="00000000" w:rsidP="005B3361">
      <w:pPr>
        <w:jc w:val="both"/>
        <w:rPr>
          <w:noProof/>
          <w:lang w:val="en-US"/>
        </w:rPr>
      </w:pPr>
      <w:r>
        <w:rPr>
          <w:noProof/>
          <w:lang w:val="en-US"/>
        </w:rPr>
        <w:pict w14:anchorId="49CDE832">
          <v:rect id="_x0000_i1026" alt="" style="width:339.75pt;height:.05pt;mso-width-percent:0;mso-height-percent:0;mso-width-percent:0;mso-height-percent:0" o:hrpct="726" o:hralign="center" o:hrstd="t" o:hr="t" fillcolor="#a0a0a0" stroked="f"/>
        </w:pict>
      </w:r>
    </w:p>
    <w:p w14:paraId="40A3A781" w14:textId="19EE75E5" w:rsidR="005B3361" w:rsidRDefault="005B3361" w:rsidP="005B3361">
      <w:pPr>
        <w:jc w:val="both"/>
        <w:rPr>
          <w:noProof/>
          <w:lang w:val="en-US"/>
        </w:rPr>
      </w:pPr>
    </w:p>
    <w:p w14:paraId="6C2D93FA" w14:textId="77777777" w:rsidR="005B3361" w:rsidRPr="001B07F7" w:rsidRDefault="005B3361" w:rsidP="005B3361">
      <w:pPr>
        <w:jc w:val="both"/>
        <w:rPr>
          <w:lang w:val="en-US"/>
        </w:rPr>
      </w:pPr>
    </w:p>
    <w:p w14:paraId="000002B0" w14:textId="11539184" w:rsidR="004D32AB" w:rsidRPr="001B07F7" w:rsidRDefault="00CA1E15" w:rsidP="00176394">
      <w:pPr>
        <w:pStyle w:val="Heading1"/>
        <w:rPr>
          <w:bCs/>
          <w:lang w:val="en-US"/>
        </w:rPr>
      </w:pPr>
      <w:bookmarkStart w:id="354" w:name="_Toc124242627"/>
      <w:r w:rsidRPr="001B07F7">
        <w:rPr>
          <w:bCs/>
          <w:lang w:val="en-US"/>
        </w:rPr>
        <w:t xml:space="preserve">Appendix </w:t>
      </w:r>
      <w:r w:rsidR="005B3361">
        <w:rPr>
          <w:bCs/>
          <w:lang w:val="en-US"/>
        </w:rPr>
        <w:t>B</w:t>
      </w:r>
      <w:r w:rsidRPr="001B07F7">
        <w:rPr>
          <w:bCs/>
          <w:lang w:val="en-US"/>
        </w:rPr>
        <w:t xml:space="preserve">. </w:t>
      </w:r>
      <w:r w:rsidR="00CF6A22" w:rsidRPr="001B07F7">
        <w:rPr>
          <w:bCs/>
          <w:lang w:val="en-US"/>
        </w:rPr>
        <w:t>Isobaric Label Ions</w:t>
      </w:r>
      <w:bookmarkEnd w:id="354"/>
    </w:p>
    <w:p w14:paraId="44CA2389" w14:textId="19C21A42" w:rsidR="00CF6A22" w:rsidRPr="001B07F7" w:rsidRDefault="00CF6A22" w:rsidP="00CF6A22">
      <w:pPr>
        <w:pStyle w:val="nobreak"/>
        <w:rPr>
          <w:lang w:val="en-US"/>
        </w:rPr>
      </w:pPr>
    </w:p>
    <w:p w14:paraId="3DD624F4" w14:textId="77777777" w:rsidR="00CF6A22" w:rsidRPr="001B07F7" w:rsidRDefault="00CF6A22" w:rsidP="00CF6A22">
      <w:pPr>
        <w:rPr>
          <w:lang w:val="en-US"/>
        </w:rPr>
      </w:pPr>
      <w:r w:rsidRPr="001B07F7">
        <w:rPr>
          <w:lang w:val="en-US"/>
        </w:rPr>
        <w:t>The most up-to-date list of isobaric ions can be found here:</w:t>
      </w:r>
    </w:p>
    <w:p w14:paraId="5B547B1B" w14:textId="77777777" w:rsidR="00CF6A22" w:rsidRPr="001B07F7" w:rsidRDefault="00000000" w:rsidP="00CF6A22">
      <w:pPr>
        <w:rPr>
          <w:sz w:val="18"/>
          <w:szCs w:val="18"/>
          <w:lang w:val="en-US"/>
        </w:rPr>
      </w:pPr>
      <w:hyperlink r:id="rId24">
        <w:r w:rsidR="00CF6A22" w:rsidRPr="001B07F7">
          <w:rPr>
            <w:color w:val="1155CC"/>
            <w:sz w:val="18"/>
            <w:szCs w:val="18"/>
            <w:u w:val="single"/>
            <w:lang w:val="en-US"/>
          </w:rPr>
          <w:t>https://github.com/HUPO-PSI/SpectralLibraryFormat/blob/master/specification/IsobaricLabelIons.md</w:t>
        </w:r>
      </w:hyperlink>
    </w:p>
    <w:p w14:paraId="5303AC2D" w14:textId="77777777" w:rsidR="00CF6A22" w:rsidRPr="001B07F7" w:rsidRDefault="00CF6A22" w:rsidP="00CF6A22">
      <w:pPr>
        <w:rPr>
          <w:lang w:val="en-US"/>
        </w:rPr>
      </w:pPr>
      <w:r w:rsidRPr="001B07F7">
        <w:rPr>
          <w:lang w:val="en-US"/>
        </w:rPr>
        <w:t>And a JSON serialization with m/z and other information:</w:t>
      </w:r>
    </w:p>
    <w:p w14:paraId="4EF10D5E" w14:textId="77777777" w:rsidR="00CF6A22" w:rsidRPr="001B07F7" w:rsidRDefault="00000000" w:rsidP="00CF6A22">
      <w:pPr>
        <w:rPr>
          <w:sz w:val="18"/>
          <w:szCs w:val="18"/>
          <w:lang w:val="en-US"/>
        </w:rPr>
      </w:pPr>
      <w:hyperlink r:id="rId25">
        <w:r w:rsidR="00CF6A22" w:rsidRPr="001B07F7">
          <w:rPr>
            <w:color w:val="1155CC"/>
            <w:sz w:val="18"/>
            <w:szCs w:val="18"/>
            <w:u w:val="single"/>
            <w:lang w:val="en-US"/>
          </w:rPr>
          <w:t>https://github.com/HUPO-PSI/SpectralLibraryFormat/blob/master/specification/IsobaricLabelIons.json</w:t>
        </w:r>
      </w:hyperlink>
    </w:p>
    <w:p w14:paraId="109AB2E2" w14:textId="77777777" w:rsidR="00CF6A22" w:rsidRPr="001B07F7" w:rsidRDefault="00CF6A22" w:rsidP="00CF6A22">
      <w:pPr>
        <w:rPr>
          <w:sz w:val="18"/>
          <w:szCs w:val="18"/>
          <w:lang w:val="en-US"/>
        </w:rPr>
      </w:pPr>
    </w:p>
    <w:p w14:paraId="19CD3283" w14:textId="77777777" w:rsidR="00CF6A22" w:rsidRPr="001B07F7" w:rsidRDefault="00CF6A22" w:rsidP="00CF6A22">
      <w:pPr>
        <w:rPr>
          <w:lang w:val="en-US"/>
        </w:rPr>
      </w:pPr>
      <w:r w:rsidRPr="001B07F7">
        <w:rPr>
          <w:lang w:val="en-US"/>
        </w:rPr>
        <w:t>For the convenience of reading this specification, the state of this file as of version 1.0 of the specification is provided below:</w:t>
      </w:r>
    </w:p>
    <w:p w14:paraId="70179E15" w14:textId="77777777" w:rsidR="00CF6A22" w:rsidRPr="001B07F7" w:rsidRDefault="00CF6A22" w:rsidP="00CF6A22">
      <w:pPr>
        <w:rPr>
          <w:lang w:val="en-US"/>
        </w:rPr>
      </w:pPr>
    </w:p>
    <w:p w14:paraId="55188B4E" w14:textId="77777777" w:rsidR="00CF6A22" w:rsidRPr="001B07F7" w:rsidRDefault="00CF6A22" w:rsidP="00CF6A22">
      <w:pPr>
        <w:rPr>
          <w:lang w:val="en-US"/>
        </w:rPr>
      </w:pPr>
      <w:r w:rsidRPr="001B07F7">
        <w:rPr>
          <w:lang w:val="en-US"/>
        </w:rPr>
        <w:t>TMT peaks</w:t>
      </w:r>
    </w:p>
    <w:p w14:paraId="29A51CF5" w14:textId="77777777" w:rsidR="00CF6A22" w:rsidRPr="001B07F7" w:rsidRDefault="00CF6A22" w:rsidP="00CF6A22">
      <w:pPr>
        <w:rPr>
          <w:lang w:val="en-US"/>
        </w:rPr>
      </w:pPr>
    </w:p>
    <w:p w14:paraId="3E54B2E1" w14:textId="77777777" w:rsidR="00CF6A22" w:rsidRPr="001B07F7" w:rsidRDefault="00CF6A22" w:rsidP="00CF6A22">
      <w:pPr>
        <w:rPr>
          <w:lang w:val="en-US"/>
        </w:rPr>
      </w:pPr>
      <w:r w:rsidRPr="001B07F7">
        <w:rPr>
          <w:lang w:val="en-US"/>
        </w:rPr>
        <w:tab/>
        <w:t>TMT126</w:t>
      </w:r>
    </w:p>
    <w:p w14:paraId="525F2D57" w14:textId="77777777" w:rsidR="00CF6A22" w:rsidRPr="001B07F7" w:rsidRDefault="00CF6A22" w:rsidP="00CF6A22">
      <w:pPr>
        <w:rPr>
          <w:lang w:val="en-US"/>
        </w:rPr>
      </w:pPr>
      <w:r w:rsidRPr="001B07F7">
        <w:rPr>
          <w:lang w:val="en-US"/>
        </w:rPr>
        <w:tab/>
        <w:t>TMT127N</w:t>
      </w:r>
    </w:p>
    <w:p w14:paraId="285B4703" w14:textId="77777777" w:rsidR="00CF6A22" w:rsidRPr="001B07F7" w:rsidRDefault="00CF6A22" w:rsidP="00CF6A22">
      <w:pPr>
        <w:rPr>
          <w:lang w:val="en-US"/>
        </w:rPr>
      </w:pPr>
      <w:r w:rsidRPr="001B07F7">
        <w:rPr>
          <w:lang w:val="en-US"/>
        </w:rPr>
        <w:tab/>
        <w:t>TMT127C</w:t>
      </w:r>
    </w:p>
    <w:p w14:paraId="50C000DA" w14:textId="77777777" w:rsidR="00CF6A22" w:rsidRPr="001B07F7" w:rsidRDefault="00CF6A22" w:rsidP="00CF6A22">
      <w:pPr>
        <w:rPr>
          <w:lang w:val="en-US"/>
        </w:rPr>
      </w:pPr>
      <w:r w:rsidRPr="001B07F7">
        <w:rPr>
          <w:lang w:val="en-US"/>
        </w:rPr>
        <w:tab/>
        <w:t>TMT128N</w:t>
      </w:r>
    </w:p>
    <w:p w14:paraId="70ED7EF6" w14:textId="77777777" w:rsidR="00CF6A22" w:rsidRPr="001B07F7" w:rsidRDefault="00CF6A22" w:rsidP="00CF6A22">
      <w:pPr>
        <w:rPr>
          <w:lang w:val="en-US"/>
        </w:rPr>
      </w:pPr>
      <w:r w:rsidRPr="001B07F7">
        <w:rPr>
          <w:lang w:val="en-US"/>
        </w:rPr>
        <w:tab/>
        <w:t>TMT128C</w:t>
      </w:r>
    </w:p>
    <w:p w14:paraId="622CA66A" w14:textId="77777777" w:rsidR="00CF6A22" w:rsidRPr="001B07F7" w:rsidRDefault="00CF6A22" w:rsidP="00CF6A22">
      <w:pPr>
        <w:rPr>
          <w:lang w:val="en-US"/>
        </w:rPr>
      </w:pPr>
      <w:r w:rsidRPr="001B07F7">
        <w:rPr>
          <w:lang w:val="en-US"/>
        </w:rPr>
        <w:tab/>
        <w:t>TMT129N</w:t>
      </w:r>
    </w:p>
    <w:p w14:paraId="65F924DF" w14:textId="77777777" w:rsidR="00CF6A22" w:rsidRPr="001B07F7" w:rsidRDefault="00CF6A22" w:rsidP="00CF6A22">
      <w:pPr>
        <w:rPr>
          <w:lang w:val="en-US"/>
        </w:rPr>
      </w:pPr>
      <w:r w:rsidRPr="001B07F7">
        <w:rPr>
          <w:lang w:val="en-US"/>
        </w:rPr>
        <w:tab/>
        <w:t>TMT129C</w:t>
      </w:r>
    </w:p>
    <w:p w14:paraId="22085C3A" w14:textId="77777777" w:rsidR="00CF6A22" w:rsidRPr="001B07F7" w:rsidRDefault="00CF6A22" w:rsidP="00CF6A22">
      <w:pPr>
        <w:rPr>
          <w:lang w:val="en-US"/>
        </w:rPr>
      </w:pPr>
      <w:r w:rsidRPr="001B07F7">
        <w:rPr>
          <w:lang w:val="en-US"/>
        </w:rPr>
        <w:tab/>
        <w:t>TMT130N</w:t>
      </w:r>
    </w:p>
    <w:p w14:paraId="35C6CF0C" w14:textId="77777777" w:rsidR="00CF6A22" w:rsidRPr="001B07F7" w:rsidRDefault="00CF6A22" w:rsidP="00CF6A22">
      <w:pPr>
        <w:rPr>
          <w:lang w:val="en-US"/>
        </w:rPr>
      </w:pPr>
      <w:r w:rsidRPr="001B07F7">
        <w:rPr>
          <w:lang w:val="en-US"/>
        </w:rPr>
        <w:tab/>
        <w:t>TMT130C</w:t>
      </w:r>
    </w:p>
    <w:p w14:paraId="2701DF1F" w14:textId="77777777" w:rsidR="00CF6A22" w:rsidRPr="001B07F7" w:rsidRDefault="00CF6A22" w:rsidP="00CF6A22">
      <w:pPr>
        <w:rPr>
          <w:lang w:val="en-US"/>
        </w:rPr>
      </w:pPr>
      <w:r w:rsidRPr="001B07F7">
        <w:rPr>
          <w:lang w:val="en-US"/>
        </w:rPr>
        <w:tab/>
        <w:t>TMT131N</w:t>
      </w:r>
    </w:p>
    <w:p w14:paraId="0DD960FC" w14:textId="77777777" w:rsidR="00CF6A22" w:rsidRPr="001B07F7" w:rsidRDefault="00CF6A22" w:rsidP="00CF6A22">
      <w:pPr>
        <w:rPr>
          <w:lang w:val="en-US"/>
        </w:rPr>
      </w:pPr>
      <w:r w:rsidRPr="001B07F7">
        <w:rPr>
          <w:lang w:val="en-US"/>
        </w:rPr>
        <w:tab/>
        <w:t>TMT131C</w:t>
      </w:r>
    </w:p>
    <w:p w14:paraId="676A6A47" w14:textId="77777777" w:rsidR="00CF6A22" w:rsidRPr="001B07F7" w:rsidRDefault="00CF6A22" w:rsidP="00CF6A22">
      <w:pPr>
        <w:rPr>
          <w:lang w:val="en-US"/>
        </w:rPr>
      </w:pPr>
      <w:r w:rsidRPr="001B07F7">
        <w:rPr>
          <w:lang w:val="en-US"/>
        </w:rPr>
        <w:tab/>
        <w:t>TMT0Nterm</w:t>
      </w:r>
    </w:p>
    <w:p w14:paraId="787C119D" w14:textId="77777777" w:rsidR="00CF6A22" w:rsidRPr="001B07F7" w:rsidRDefault="00CF6A22" w:rsidP="00CF6A22">
      <w:pPr>
        <w:rPr>
          <w:lang w:val="en-US"/>
        </w:rPr>
      </w:pPr>
      <w:r w:rsidRPr="001B07F7">
        <w:rPr>
          <w:lang w:val="en-US"/>
        </w:rPr>
        <w:tab/>
        <w:t>TMT2Nterm</w:t>
      </w:r>
    </w:p>
    <w:p w14:paraId="4ABC9C7C" w14:textId="77777777" w:rsidR="00CF6A22" w:rsidRPr="001B07F7" w:rsidRDefault="00CF6A22" w:rsidP="00CF6A22">
      <w:pPr>
        <w:rPr>
          <w:lang w:val="en-US"/>
        </w:rPr>
      </w:pPr>
      <w:r w:rsidRPr="001B07F7">
        <w:rPr>
          <w:lang w:val="en-US"/>
        </w:rPr>
        <w:tab/>
        <w:t>TMT6Nterm</w:t>
      </w:r>
    </w:p>
    <w:p w14:paraId="40CC22FA" w14:textId="77777777" w:rsidR="00CF6A22" w:rsidRPr="001B07F7" w:rsidRDefault="00CF6A22" w:rsidP="00CF6A22">
      <w:pPr>
        <w:rPr>
          <w:lang w:val="en-US"/>
        </w:rPr>
      </w:pPr>
      <w:r w:rsidRPr="001B07F7">
        <w:rPr>
          <w:lang w:val="en-US"/>
        </w:rPr>
        <w:tab/>
      </w:r>
      <w:proofErr w:type="spellStart"/>
      <w:r w:rsidRPr="001B07F7">
        <w:rPr>
          <w:lang w:val="en-US"/>
        </w:rPr>
        <w:t>TMTproNterm</w:t>
      </w:r>
      <w:proofErr w:type="spellEnd"/>
    </w:p>
    <w:p w14:paraId="7266BA2B" w14:textId="77777777" w:rsidR="00CF6A22" w:rsidRPr="001B07F7" w:rsidRDefault="00CF6A22" w:rsidP="00CF6A22">
      <w:pPr>
        <w:rPr>
          <w:lang w:val="en-US"/>
        </w:rPr>
      </w:pPr>
      <w:r w:rsidRPr="001B07F7">
        <w:rPr>
          <w:lang w:val="en-US"/>
        </w:rPr>
        <w:tab/>
        <w:t>TMT132N</w:t>
      </w:r>
    </w:p>
    <w:p w14:paraId="6A00EC4B" w14:textId="77777777" w:rsidR="00CF6A22" w:rsidRPr="001B07F7" w:rsidRDefault="00CF6A22" w:rsidP="00CF6A22">
      <w:pPr>
        <w:rPr>
          <w:lang w:val="en-US"/>
        </w:rPr>
      </w:pPr>
      <w:r w:rsidRPr="001B07F7">
        <w:rPr>
          <w:lang w:val="en-US"/>
        </w:rPr>
        <w:tab/>
        <w:t>TMT132C</w:t>
      </w:r>
    </w:p>
    <w:p w14:paraId="4075F002" w14:textId="77777777" w:rsidR="00CF6A22" w:rsidRPr="001B07F7" w:rsidRDefault="00CF6A22" w:rsidP="00CF6A22">
      <w:pPr>
        <w:rPr>
          <w:lang w:val="en-US"/>
        </w:rPr>
      </w:pPr>
      <w:r w:rsidRPr="001B07F7">
        <w:rPr>
          <w:lang w:val="en-US"/>
        </w:rPr>
        <w:tab/>
        <w:t>TMT133N</w:t>
      </w:r>
    </w:p>
    <w:p w14:paraId="078552BF" w14:textId="77777777" w:rsidR="00CF6A22" w:rsidRPr="001B07F7" w:rsidRDefault="00CF6A22" w:rsidP="00CF6A22">
      <w:pPr>
        <w:rPr>
          <w:lang w:val="en-US"/>
        </w:rPr>
      </w:pPr>
      <w:r w:rsidRPr="001B07F7">
        <w:rPr>
          <w:lang w:val="en-US"/>
        </w:rPr>
        <w:tab/>
        <w:t>TMT133C</w:t>
      </w:r>
    </w:p>
    <w:p w14:paraId="20C430F2" w14:textId="77777777" w:rsidR="00CF6A22" w:rsidRPr="001B07F7" w:rsidRDefault="00CF6A22" w:rsidP="00CF6A22">
      <w:pPr>
        <w:rPr>
          <w:lang w:val="en-US"/>
        </w:rPr>
      </w:pPr>
      <w:r w:rsidRPr="001B07F7">
        <w:rPr>
          <w:lang w:val="en-US"/>
        </w:rPr>
        <w:tab/>
        <w:t>TMT134N</w:t>
      </w:r>
    </w:p>
    <w:p w14:paraId="2196794D" w14:textId="77777777" w:rsidR="00CF6A22" w:rsidRPr="001B07F7" w:rsidRDefault="00CF6A22" w:rsidP="00CF6A22">
      <w:pPr>
        <w:rPr>
          <w:lang w:val="en-US"/>
        </w:rPr>
      </w:pPr>
    </w:p>
    <w:p w14:paraId="24B83A18" w14:textId="77777777" w:rsidR="00CF6A22" w:rsidRPr="001B07F7" w:rsidRDefault="00CF6A22" w:rsidP="00CF6A22">
      <w:pPr>
        <w:rPr>
          <w:lang w:val="en-US"/>
        </w:rPr>
      </w:pPr>
      <w:r w:rsidRPr="001B07F7">
        <w:rPr>
          <w:lang w:val="en-US"/>
        </w:rPr>
        <w:t>iTRAQ peaks</w:t>
      </w:r>
    </w:p>
    <w:p w14:paraId="4A996A42" w14:textId="77777777" w:rsidR="00CF6A22" w:rsidRPr="001B07F7" w:rsidRDefault="00CF6A22" w:rsidP="00CF6A22">
      <w:pPr>
        <w:rPr>
          <w:lang w:val="en-US"/>
        </w:rPr>
      </w:pPr>
    </w:p>
    <w:p w14:paraId="7A8E4103" w14:textId="77777777" w:rsidR="00CF6A22" w:rsidRPr="001B07F7" w:rsidRDefault="00CF6A22" w:rsidP="00CF6A22">
      <w:pPr>
        <w:rPr>
          <w:lang w:val="en-US"/>
        </w:rPr>
      </w:pPr>
      <w:r w:rsidRPr="001B07F7">
        <w:rPr>
          <w:lang w:val="en-US"/>
        </w:rPr>
        <w:tab/>
        <w:t>iTRAQ113</w:t>
      </w:r>
    </w:p>
    <w:p w14:paraId="3E610487" w14:textId="77777777" w:rsidR="00CF6A22" w:rsidRPr="001B07F7" w:rsidRDefault="00CF6A22" w:rsidP="00CF6A22">
      <w:pPr>
        <w:rPr>
          <w:lang w:val="en-US"/>
        </w:rPr>
      </w:pPr>
      <w:r w:rsidRPr="001B07F7">
        <w:rPr>
          <w:lang w:val="en-US"/>
        </w:rPr>
        <w:tab/>
        <w:t>iTRAQ114</w:t>
      </w:r>
    </w:p>
    <w:p w14:paraId="2AF79360" w14:textId="77777777" w:rsidR="00CF6A22" w:rsidRPr="001B07F7" w:rsidRDefault="00CF6A22" w:rsidP="00CF6A22">
      <w:pPr>
        <w:rPr>
          <w:lang w:val="en-US"/>
        </w:rPr>
      </w:pPr>
      <w:r w:rsidRPr="001B07F7">
        <w:rPr>
          <w:lang w:val="en-US"/>
        </w:rPr>
        <w:tab/>
        <w:t>iTRAQ115</w:t>
      </w:r>
    </w:p>
    <w:p w14:paraId="76DD85AA" w14:textId="77777777" w:rsidR="00CF6A22" w:rsidRPr="001B07F7" w:rsidRDefault="00CF6A22" w:rsidP="00CF6A22">
      <w:pPr>
        <w:rPr>
          <w:lang w:val="en-US"/>
        </w:rPr>
      </w:pPr>
      <w:r w:rsidRPr="001B07F7">
        <w:rPr>
          <w:lang w:val="en-US"/>
        </w:rPr>
        <w:tab/>
        <w:t>iTRAQ116</w:t>
      </w:r>
    </w:p>
    <w:p w14:paraId="2B5DC903" w14:textId="77777777" w:rsidR="00CF6A22" w:rsidRPr="001B07F7" w:rsidRDefault="00CF6A22" w:rsidP="00CF6A22">
      <w:pPr>
        <w:rPr>
          <w:lang w:val="en-US"/>
        </w:rPr>
      </w:pPr>
      <w:r w:rsidRPr="001B07F7">
        <w:rPr>
          <w:lang w:val="en-US"/>
        </w:rPr>
        <w:tab/>
        <w:t>iTRAQ117</w:t>
      </w:r>
    </w:p>
    <w:p w14:paraId="47F5547A" w14:textId="77777777" w:rsidR="00CF6A22" w:rsidRPr="001B07F7" w:rsidRDefault="00CF6A22" w:rsidP="00CF6A22">
      <w:pPr>
        <w:rPr>
          <w:lang w:val="en-US"/>
        </w:rPr>
      </w:pPr>
      <w:r w:rsidRPr="001B07F7">
        <w:rPr>
          <w:lang w:val="en-US"/>
        </w:rPr>
        <w:lastRenderedPageBreak/>
        <w:tab/>
        <w:t>iTRAQ118</w:t>
      </w:r>
    </w:p>
    <w:p w14:paraId="29B6A4BD" w14:textId="77777777" w:rsidR="00CF6A22" w:rsidRPr="001B07F7" w:rsidRDefault="00CF6A22" w:rsidP="00CF6A22">
      <w:pPr>
        <w:rPr>
          <w:lang w:val="en-US"/>
        </w:rPr>
      </w:pPr>
      <w:r w:rsidRPr="001B07F7">
        <w:rPr>
          <w:lang w:val="en-US"/>
        </w:rPr>
        <w:tab/>
        <w:t>iTRAQ119</w:t>
      </w:r>
    </w:p>
    <w:p w14:paraId="5EDAA706" w14:textId="77777777" w:rsidR="00CF6A22" w:rsidRPr="001B07F7" w:rsidRDefault="00CF6A22" w:rsidP="00CF6A22">
      <w:pPr>
        <w:rPr>
          <w:lang w:val="en-US"/>
        </w:rPr>
      </w:pPr>
      <w:r w:rsidRPr="001B07F7">
        <w:rPr>
          <w:lang w:val="en-US"/>
        </w:rPr>
        <w:tab/>
        <w:t>iTRAQ121</w:t>
      </w:r>
    </w:p>
    <w:p w14:paraId="05466C26" w14:textId="77777777" w:rsidR="00CF6A22" w:rsidRPr="001B07F7" w:rsidRDefault="00CF6A22" w:rsidP="00CF6A22">
      <w:pPr>
        <w:rPr>
          <w:lang w:val="en-US"/>
        </w:rPr>
      </w:pPr>
      <w:r w:rsidRPr="001B07F7">
        <w:rPr>
          <w:lang w:val="en-US"/>
        </w:rPr>
        <w:tab/>
        <w:t>iTRAQ4Nterm</w:t>
      </w:r>
    </w:p>
    <w:p w14:paraId="79AF8E8C" w14:textId="77777777" w:rsidR="00CF6A22" w:rsidRPr="001B07F7" w:rsidRDefault="00CF6A22" w:rsidP="00CF6A22">
      <w:pPr>
        <w:rPr>
          <w:lang w:val="en-US"/>
        </w:rPr>
      </w:pPr>
      <w:r w:rsidRPr="001B07F7">
        <w:rPr>
          <w:lang w:val="en-US"/>
        </w:rPr>
        <w:tab/>
        <w:t>iTRAQ8Nterm</w:t>
      </w:r>
    </w:p>
    <w:p w14:paraId="5EFC7928" w14:textId="77777777" w:rsidR="00CF6A22" w:rsidRPr="001B07F7" w:rsidRDefault="00CF6A22" w:rsidP="00CF6A22">
      <w:pPr>
        <w:rPr>
          <w:lang w:val="en-US"/>
        </w:rPr>
      </w:pPr>
    </w:p>
    <w:p w14:paraId="16C0EDBE" w14:textId="5E97931D" w:rsidR="00CF6A22" w:rsidRPr="001B07F7" w:rsidRDefault="00CF6A22" w:rsidP="00CF6A22">
      <w:pPr>
        <w:rPr>
          <w:lang w:val="en-US"/>
        </w:rPr>
      </w:pPr>
      <w:r w:rsidRPr="001B07F7">
        <w:rPr>
          <w:lang w:val="en-US"/>
        </w:rPr>
        <w:t>The "</w:t>
      </w:r>
      <w:proofErr w:type="spellStart"/>
      <w:r w:rsidRPr="001B07F7">
        <w:rPr>
          <w:lang w:val="en-US"/>
        </w:rPr>
        <w:t>Nterm</w:t>
      </w:r>
      <w:proofErr w:type="spellEnd"/>
      <w:r w:rsidRPr="001B07F7">
        <w:rPr>
          <w:lang w:val="en-US"/>
        </w:rPr>
        <w:t>" elements refer to the entire N terminal label, including both the reporter and balance group. These commonly fall off together producing a peak at the full label mass plus a proton.</w:t>
      </w:r>
    </w:p>
    <w:p w14:paraId="77F39B9E" w14:textId="57A605AA" w:rsidR="00CF6A22" w:rsidRPr="001B07F7" w:rsidRDefault="00CF6A22" w:rsidP="00CF6A22">
      <w:pPr>
        <w:rPr>
          <w:lang w:val="en-US"/>
        </w:rPr>
      </w:pPr>
    </w:p>
    <w:p w14:paraId="173441F9" w14:textId="34EA27BC" w:rsidR="00CF6A22" w:rsidRPr="001B07F7" w:rsidRDefault="00CF6A22">
      <w:pPr>
        <w:rPr>
          <w:lang w:val="en-US"/>
        </w:rPr>
      </w:pPr>
      <w:r w:rsidRPr="001B07F7">
        <w:rPr>
          <w:lang w:val="en-US"/>
        </w:rPr>
        <w:br w:type="page"/>
      </w:r>
    </w:p>
    <w:p w14:paraId="16032ED1" w14:textId="77777777" w:rsidR="00CF6A22" w:rsidRPr="001B07F7" w:rsidRDefault="00CF6A22" w:rsidP="00CF6A22">
      <w:pPr>
        <w:rPr>
          <w:lang w:val="en-US"/>
        </w:rPr>
      </w:pPr>
    </w:p>
    <w:p w14:paraId="69BF4A12" w14:textId="52AB4DB5" w:rsidR="00CF6A22" w:rsidRPr="001B07F7" w:rsidRDefault="005B3361" w:rsidP="00CF6A22">
      <w:pPr>
        <w:pStyle w:val="Heading1"/>
        <w:rPr>
          <w:bCs/>
          <w:lang w:val="en-US"/>
        </w:rPr>
      </w:pPr>
      <w:bookmarkStart w:id="355" w:name="_Toc124242628"/>
      <w:r>
        <w:rPr>
          <w:bCs/>
          <w:lang w:val="en-US"/>
        </w:rPr>
        <w:t>Appendix C</w:t>
      </w:r>
      <w:r w:rsidR="00CF6A22" w:rsidRPr="001B07F7">
        <w:rPr>
          <w:bCs/>
          <w:lang w:val="en-US"/>
        </w:rPr>
        <w:t xml:space="preserve">. </w:t>
      </w:r>
      <w:r>
        <w:rPr>
          <w:bCs/>
          <w:lang w:val="en-US"/>
        </w:rPr>
        <w:t xml:space="preserve">Complex </w:t>
      </w:r>
      <w:r w:rsidR="00CF6A22" w:rsidRPr="001B07F7">
        <w:rPr>
          <w:bCs/>
          <w:lang w:val="en-US"/>
        </w:rPr>
        <w:t>Neutral Loss Groups</w:t>
      </w:r>
      <w:bookmarkEnd w:id="355"/>
    </w:p>
    <w:p w14:paraId="33C36325" w14:textId="77777777" w:rsidR="00CF6A22" w:rsidRPr="001B07F7" w:rsidRDefault="00CF6A22" w:rsidP="00CF6A22">
      <w:pPr>
        <w:rPr>
          <w:lang w:val="en-US"/>
        </w:rPr>
      </w:pPr>
    </w:p>
    <w:p w14:paraId="7F4D725C" w14:textId="77777777" w:rsidR="00CF6A22" w:rsidRPr="001B07F7" w:rsidRDefault="00CF6A22" w:rsidP="00CF6A22">
      <w:pPr>
        <w:rPr>
          <w:lang w:val="en-US"/>
        </w:rPr>
      </w:pPr>
      <w:r w:rsidRPr="001B07F7">
        <w:rPr>
          <w:lang w:val="en-US"/>
        </w:rPr>
        <w:t>The most up-to-date list of neutral loss groups can be found here:</w:t>
      </w:r>
    </w:p>
    <w:p w14:paraId="59293AF7" w14:textId="77777777" w:rsidR="00CF6A22" w:rsidRPr="001B07F7" w:rsidRDefault="00000000" w:rsidP="00CF6A22">
      <w:pPr>
        <w:rPr>
          <w:lang w:val="en-US"/>
        </w:rPr>
      </w:pPr>
      <w:hyperlink r:id="rId26">
        <w:r w:rsidR="00CF6A22" w:rsidRPr="001B07F7">
          <w:rPr>
            <w:color w:val="1155CC"/>
            <w:u w:val="single"/>
            <w:lang w:val="en-US"/>
          </w:rPr>
          <w:t>https://github.com/HUPO-PSI/SpectralLibraryFormat/blob/master/specification/NeutralLossGroups.md</w:t>
        </w:r>
      </w:hyperlink>
      <w:r w:rsidR="00CF6A22" w:rsidRPr="001B07F7">
        <w:rPr>
          <w:lang w:val="en-US"/>
        </w:rPr>
        <w:t xml:space="preserve"> </w:t>
      </w:r>
    </w:p>
    <w:p w14:paraId="1DC80633" w14:textId="77777777" w:rsidR="00CF6A22" w:rsidRPr="001B07F7" w:rsidRDefault="00CF6A22" w:rsidP="00CF6A22">
      <w:pPr>
        <w:rPr>
          <w:lang w:val="en-US"/>
        </w:rPr>
      </w:pPr>
      <w:r w:rsidRPr="001B07F7">
        <w:rPr>
          <w:lang w:val="en-US"/>
        </w:rPr>
        <w:t>And a JSON serialization with m/z and other information:</w:t>
      </w:r>
    </w:p>
    <w:p w14:paraId="1DA29EA8" w14:textId="77777777" w:rsidR="00CF6A22" w:rsidRPr="001B07F7" w:rsidRDefault="00000000" w:rsidP="00CF6A22">
      <w:pPr>
        <w:rPr>
          <w:lang w:val="en-US"/>
        </w:rPr>
      </w:pPr>
      <w:hyperlink r:id="rId27">
        <w:r w:rsidR="00CF6A22" w:rsidRPr="001B07F7">
          <w:rPr>
            <w:color w:val="1155CC"/>
            <w:u w:val="single"/>
            <w:lang w:val="en-US"/>
          </w:rPr>
          <w:t>https://github.com/HUPO-PSI/SpectralLibraryFormat/blob/master/specification/NeutralLossGroups.json</w:t>
        </w:r>
      </w:hyperlink>
      <w:r w:rsidR="00CF6A22" w:rsidRPr="001B07F7">
        <w:rPr>
          <w:lang w:val="en-US"/>
        </w:rPr>
        <w:t xml:space="preserve"> </w:t>
      </w:r>
    </w:p>
    <w:p w14:paraId="02AD5B7E" w14:textId="77777777" w:rsidR="00CF6A22" w:rsidRPr="001B07F7" w:rsidRDefault="00CF6A22" w:rsidP="00CF6A22">
      <w:pPr>
        <w:rPr>
          <w:lang w:val="en-US"/>
        </w:rPr>
      </w:pPr>
    </w:p>
    <w:p w14:paraId="4F9B96B0" w14:textId="77777777" w:rsidR="00CF6A22" w:rsidRPr="001B07F7" w:rsidRDefault="00CF6A22" w:rsidP="00CF6A22">
      <w:pPr>
        <w:rPr>
          <w:lang w:val="en-US"/>
        </w:rPr>
      </w:pPr>
      <w:r w:rsidRPr="001B07F7">
        <w:rPr>
          <w:lang w:val="en-US"/>
        </w:rPr>
        <w:t>For the convenience of reading this specification, the state of this file as of version 1.0 of the specification is provided below:</w:t>
      </w:r>
    </w:p>
    <w:p w14:paraId="1EF0B456" w14:textId="77777777" w:rsidR="00CF6A22" w:rsidRPr="001B07F7" w:rsidRDefault="00CF6A22" w:rsidP="00CF6A22">
      <w:pPr>
        <w:rPr>
          <w:lang w:val="en-US"/>
        </w:rPr>
      </w:pPr>
    </w:p>
    <w:p w14:paraId="1342FBEB" w14:textId="77777777" w:rsidR="00CF6A22" w:rsidRPr="001B07F7" w:rsidRDefault="00CF6A22" w:rsidP="00CF6A22">
      <w:pPr>
        <w:spacing w:after="240"/>
        <w:rPr>
          <w:lang w:val="en-US"/>
        </w:rPr>
      </w:pPr>
      <w:r w:rsidRPr="001B07F7">
        <w:rPr>
          <w:lang w:val="en-US"/>
        </w:rPr>
        <w:t xml:space="preserve">In mzSpecLib library peak annotations, complex neutral loss groups that are not conveniently described by chemical formulae can be denoted using the following tags enclosed in square brackets, </w:t>
      </w:r>
      <w:proofErr w:type="gramStart"/>
      <w:r w:rsidRPr="001B07F7">
        <w:rPr>
          <w:lang w:val="en-US"/>
        </w:rPr>
        <w:t>e.g.</w:t>
      </w:r>
      <w:proofErr w:type="gramEnd"/>
      <w:r w:rsidRPr="001B07F7">
        <w:rPr>
          <w:lang w:val="en-US"/>
        </w:rPr>
        <w:t xml:space="preserve"> y6-[Hex] for a hexose loss from the y6 primary ion.</w:t>
      </w:r>
    </w:p>
    <w:p w14:paraId="0BC73473" w14:textId="77777777" w:rsidR="00CF6A22" w:rsidRPr="001B07F7" w:rsidRDefault="00CF6A22" w:rsidP="00CF6A22">
      <w:pPr>
        <w:spacing w:before="240" w:after="240"/>
        <w:rPr>
          <w:lang w:val="en-US"/>
        </w:rPr>
      </w:pPr>
      <w:r w:rsidRPr="001B07F7">
        <w:rPr>
          <w:lang w:val="en-US"/>
        </w:rPr>
        <w:t>If the chemical formula is long enough that it can conceivably map to many possible functional groups, then we use this complex group mechanism to be more specific. For example, there is no point of making a [Water] tag because H2O is already clear and unambiguous.</w:t>
      </w:r>
    </w:p>
    <w:p w14:paraId="7433DD97" w14:textId="77777777" w:rsidR="00CF6A22" w:rsidRPr="001B07F7" w:rsidRDefault="00CF6A22" w:rsidP="00CF6A22">
      <w:pPr>
        <w:spacing w:before="240" w:after="240"/>
        <w:rPr>
          <w:lang w:val="en-US"/>
        </w:rPr>
      </w:pPr>
      <w:r w:rsidRPr="001B07F7">
        <w:rPr>
          <w:lang w:val="en-US"/>
        </w:rPr>
        <w:t>Currently permitted values are:</w:t>
      </w:r>
    </w:p>
    <w:p w14:paraId="04C8E471" w14:textId="77777777" w:rsidR="00CF6A22" w:rsidRPr="001B07F7" w:rsidRDefault="00CF6A22" w:rsidP="00CF6A22">
      <w:pPr>
        <w:pStyle w:val="Heading1"/>
        <w:keepNext w:val="0"/>
        <w:spacing w:before="480"/>
        <w:rPr>
          <w:b w:val="0"/>
          <w:lang w:val="en-US"/>
        </w:rPr>
      </w:pPr>
      <w:bookmarkStart w:id="356" w:name="_46u9i4rxo9n7" w:colFirst="0" w:colLast="0"/>
      <w:bookmarkStart w:id="357" w:name="_Toc124242629"/>
      <w:bookmarkEnd w:id="356"/>
      <w:r w:rsidRPr="001B07F7">
        <w:rPr>
          <w:lang w:val="en-US"/>
        </w:rPr>
        <w:t>Oligosaccharides</w:t>
      </w:r>
      <w:bookmarkEnd w:id="357"/>
    </w:p>
    <w:p w14:paraId="29F07CD2" w14:textId="77777777" w:rsidR="00CF6A22" w:rsidRPr="001B07F7" w:rsidRDefault="00CF6A22" w:rsidP="00CF6A22">
      <w:pPr>
        <w:numPr>
          <w:ilvl w:val="0"/>
          <w:numId w:val="14"/>
        </w:numPr>
        <w:spacing w:before="240"/>
        <w:rPr>
          <w:lang w:val="en-US"/>
        </w:rPr>
      </w:pPr>
      <w:r w:rsidRPr="001B07F7">
        <w:rPr>
          <w:lang w:val="en-US"/>
        </w:rPr>
        <w:t>Hex</w:t>
      </w:r>
    </w:p>
    <w:p w14:paraId="09F15FDB" w14:textId="77777777" w:rsidR="00CF6A22" w:rsidRPr="001B07F7" w:rsidRDefault="00CF6A22" w:rsidP="00CF6A22">
      <w:pPr>
        <w:numPr>
          <w:ilvl w:val="0"/>
          <w:numId w:val="14"/>
        </w:numPr>
        <w:rPr>
          <w:lang w:val="en-US"/>
        </w:rPr>
      </w:pPr>
      <w:proofErr w:type="spellStart"/>
      <w:r w:rsidRPr="001B07F7">
        <w:rPr>
          <w:lang w:val="en-US"/>
        </w:rPr>
        <w:t>HexNAc</w:t>
      </w:r>
      <w:proofErr w:type="spellEnd"/>
    </w:p>
    <w:p w14:paraId="0BF706B0" w14:textId="77777777" w:rsidR="00CF6A22" w:rsidRPr="001B07F7" w:rsidRDefault="00CF6A22" w:rsidP="00CF6A22">
      <w:pPr>
        <w:numPr>
          <w:ilvl w:val="0"/>
          <w:numId w:val="14"/>
        </w:numPr>
        <w:rPr>
          <w:lang w:val="en-US"/>
        </w:rPr>
      </w:pPr>
      <w:proofErr w:type="spellStart"/>
      <w:r w:rsidRPr="001B07F7">
        <w:rPr>
          <w:lang w:val="en-US"/>
        </w:rPr>
        <w:t>dHex</w:t>
      </w:r>
      <w:proofErr w:type="spellEnd"/>
    </w:p>
    <w:p w14:paraId="1EC85546" w14:textId="77777777" w:rsidR="00CF6A22" w:rsidRPr="001B07F7" w:rsidRDefault="00CF6A22" w:rsidP="00CF6A22">
      <w:pPr>
        <w:numPr>
          <w:ilvl w:val="0"/>
          <w:numId w:val="14"/>
        </w:numPr>
        <w:rPr>
          <w:lang w:val="en-US"/>
        </w:rPr>
      </w:pPr>
      <w:proofErr w:type="spellStart"/>
      <w:r w:rsidRPr="001B07F7">
        <w:rPr>
          <w:lang w:val="en-US"/>
        </w:rPr>
        <w:t>NeuAc</w:t>
      </w:r>
      <w:proofErr w:type="spellEnd"/>
    </w:p>
    <w:p w14:paraId="067C0EEA" w14:textId="77777777" w:rsidR="00CF6A22" w:rsidRPr="001B07F7" w:rsidRDefault="00CF6A22" w:rsidP="00CF6A22">
      <w:pPr>
        <w:numPr>
          <w:ilvl w:val="0"/>
          <w:numId w:val="14"/>
        </w:numPr>
        <w:spacing w:after="240"/>
        <w:rPr>
          <w:lang w:val="en-US"/>
        </w:rPr>
      </w:pPr>
      <w:proofErr w:type="spellStart"/>
      <w:r w:rsidRPr="001B07F7">
        <w:rPr>
          <w:lang w:val="en-US"/>
        </w:rPr>
        <w:t>NeuGc</w:t>
      </w:r>
      <w:proofErr w:type="spellEnd"/>
    </w:p>
    <w:p w14:paraId="026D4F52" w14:textId="77777777" w:rsidR="00CF6A22" w:rsidRPr="001B07F7" w:rsidRDefault="00CF6A22" w:rsidP="00CF6A22">
      <w:pPr>
        <w:rPr>
          <w:lang w:val="en-US"/>
        </w:rPr>
      </w:pPr>
    </w:p>
    <w:p w14:paraId="46762780" w14:textId="77777777" w:rsidR="00CF6A22" w:rsidRPr="001B07F7" w:rsidRDefault="00CF6A22" w:rsidP="00CF6A22">
      <w:pPr>
        <w:rPr>
          <w:lang w:val="en-US"/>
        </w:rPr>
      </w:pPr>
    </w:p>
    <w:p w14:paraId="000002B1" w14:textId="77777777" w:rsidR="004D32AB" w:rsidRPr="001B07F7" w:rsidRDefault="004D32AB" w:rsidP="007D750C">
      <w:pPr>
        <w:widowControl w:val="0"/>
        <w:spacing w:line="276" w:lineRule="auto"/>
        <w:jc w:val="both"/>
        <w:rPr>
          <w:lang w:val="en-US"/>
        </w:rPr>
      </w:pPr>
    </w:p>
    <w:p w14:paraId="0000034A" w14:textId="77777777" w:rsidR="004D32AB" w:rsidRPr="001B07F7" w:rsidRDefault="004D32AB" w:rsidP="00040239">
      <w:pPr>
        <w:rPr>
          <w:lang w:val="en-US"/>
        </w:rPr>
      </w:pPr>
      <w:bookmarkStart w:id="358" w:name="_heading=h.effnn5eyrigw" w:colFirst="0" w:colLast="0"/>
      <w:bookmarkEnd w:id="358"/>
    </w:p>
    <w:p w14:paraId="0000034B" w14:textId="77777777" w:rsidR="004D32AB" w:rsidRPr="001B07F7" w:rsidRDefault="00CA1E15" w:rsidP="002430BC">
      <w:pPr>
        <w:pStyle w:val="Heading2"/>
      </w:pPr>
      <w:bookmarkStart w:id="359" w:name="_heading=h.3ff98ojq7aw8" w:colFirst="0" w:colLast="0"/>
      <w:bookmarkEnd w:id="359"/>
      <w:r w:rsidRPr="001B07F7">
        <w:br w:type="page"/>
      </w:r>
    </w:p>
    <w:p w14:paraId="0000034C" w14:textId="33059014" w:rsidR="004D32AB" w:rsidRPr="001B07F7" w:rsidRDefault="00CA1E15" w:rsidP="00040239">
      <w:pPr>
        <w:pStyle w:val="Heading1"/>
        <w:rPr>
          <w:rFonts w:eastAsia="Arial"/>
          <w:bCs/>
          <w:color w:val="000000"/>
          <w:lang w:val="en-US"/>
        </w:rPr>
      </w:pPr>
      <w:bookmarkStart w:id="360" w:name="_Toc124242630"/>
      <w:r w:rsidRPr="001B07F7">
        <w:rPr>
          <w:bCs/>
          <w:lang w:val="en-US"/>
        </w:rPr>
        <w:lastRenderedPageBreak/>
        <w:t>Authors Information</w:t>
      </w:r>
      <w:bookmarkEnd w:id="360"/>
    </w:p>
    <w:p w14:paraId="0000034D" w14:textId="77777777" w:rsidR="004D32AB" w:rsidRPr="001B07F7" w:rsidRDefault="004D32AB">
      <w:pPr>
        <w:keepNext/>
        <w:pBdr>
          <w:top w:val="nil"/>
          <w:left w:val="nil"/>
          <w:bottom w:val="nil"/>
          <w:right w:val="nil"/>
          <w:between w:val="nil"/>
        </w:pBdr>
        <w:jc w:val="both"/>
        <w:rPr>
          <w:color w:val="000000"/>
          <w:lang w:val="en-US"/>
        </w:rPr>
      </w:pPr>
    </w:p>
    <w:p w14:paraId="09796921" w14:textId="77777777" w:rsidR="00CB7C3A" w:rsidRPr="00CB7C3A" w:rsidRDefault="00CB7C3A" w:rsidP="00CB7C3A">
      <w:pPr>
        <w:keepNext/>
        <w:pBdr>
          <w:top w:val="nil"/>
          <w:left w:val="nil"/>
          <w:bottom w:val="nil"/>
          <w:right w:val="nil"/>
          <w:between w:val="nil"/>
        </w:pBdr>
        <w:jc w:val="both"/>
        <w:rPr>
          <w:ins w:id="361" w:author="Eric Deutsch" w:date="2023-01-10T10:07:00Z"/>
          <w:lang w:val="en-US"/>
        </w:rPr>
      </w:pPr>
      <w:ins w:id="362" w:author="Eric Deutsch" w:date="2023-01-10T10:07:00Z">
        <w:r w:rsidRPr="00CB7C3A">
          <w:rPr>
            <w:lang w:val="en-US"/>
          </w:rPr>
          <w:t>Henry Lam</w:t>
        </w:r>
      </w:ins>
    </w:p>
    <w:p w14:paraId="11C2D2B6" w14:textId="77777777" w:rsidR="00CB7C3A" w:rsidRPr="00CB7C3A" w:rsidRDefault="00CB7C3A" w:rsidP="00CB7C3A">
      <w:pPr>
        <w:keepNext/>
        <w:pBdr>
          <w:top w:val="nil"/>
          <w:left w:val="nil"/>
          <w:bottom w:val="nil"/>
          <w:right w:val="nil"/>
          <w:between w:val="nil"/>
        </w:pBdr>
        <w:jc w:val="both"/>
        <w:rPr>
          <w:ins w:id="363" w:author="Eric Deutsch" w:date="2023-01-10T10:07:00Z"/>
          <w:lang w:val="en-US"/>
        </w:rPr>
      </w:pPr>
      <w:ins w:id="364" w:author="Eric Deutsch" w:date="2023-01-10T10:07:00Z">
        <w:r w:rsidRPr="00CB7C3A">
          <w:rPr>
            <w:lang w:val="en-US"/>
          </w:rPr>
          <w:t>The Hong Kong University of Science and Technology</w:t>
        </w:r>
      </w:ins>
    </w:p>
    <w:p w14:paraId="7A1A3AAC" w14:textId="77777777" w:rsidR="00CB7C3A" w:rsidRPr="00CB7C3A" w:rsidRDefault="00CB7C3A" w:rsidP="00CB7C3A">
      <w:pPr>
        <w:keepNext/>
        <w:pBdr>
          <w:top w:val="nil"/>
          <w:left w:val="nil"/>
          <w:bottom w:val="nil"/>
          <w:right w:val="nil"/>
          <w:between w:val="nil"/>
        </w:pBdr>
        <w:jc w:val="both"/>
        <w:rPr>
          <w:ins w:id="365" w:author="Eric Deutsch" w:date="2023-01-10T10:07:00Z"/>
          <w:lang w:val="en-US"/>
        </w:rPr>
      </w:pPr>
      <w:ins w:id="366" w:author="Eric Deutsch" w:date="2023-01-10T10:07:00Z">
        <w:r w:rsidRPr="00CB7C3A">
          <w:rPr>
            <w:lang w:val="en-US"/>
          </w:rPr>
          <w:t>kehlam@ust.hk</w:t>
        </w:r>
      </w:ins>
    </w:p>
    <w:p w14:paraId="5B49DF47" w14:textId="77777777" w:rsidR="00CB7C3A" w:rsidRPr="00CB7C3A" w:rsidRDefault="00CB7C3A" w:rsidP="00CB7C3A">
      <w:pPr>
        <w:keepNext/>
        <w:pBdr>
          <w:top w:val="nil"/>
          <w:left w:val="nil"/>
          <w:bottom w:val="nil"/>
          <w:right w:val="nil"/>
          <w:between w:val="nil"/>
        </w:pBdr>
        <w:jc w:val="both"/>
        <w:rPr>
          <w:ins w:id="367" w:author="Eric Deutsch" w:date="2023-01-10T10:07:00Z"/>
          <w:lang w:val="en-US"/>
        </w:rPr>
      </w:pPr>
    </w:p>
    <w:p w14:paraId="3C079E4E" w14:textId="77777777" w:rsidR="00CB7C3A" w:rsidRPr="00CB7C3A" w:rsidRDefault="00CB7C3A" w:rsidP="00CB7C3A">
      <w:pPr>
        <w:keepNext/>
        <w:pBdr>
          <w:top w:val="nil"/>
          <w:left w:val="nil"/>
          <w:bottom w:val="nil"/>
          <w:right w:val="nil"/>
          <w:between w:val="nil"/>
        </w:pBdr>
        <w:jc w:val="both"/>
        <w:rPr>
          <w:ins w:id="368" w:author="Eric Deutsch" w:date="2023-01-10T10:07:00Z"/>
          <w:lang w:val="en-US"/>
        </w:rPr>
      </w:pPr>
      <w:ins w:id="369" w:author="Eric Deutsch" w:date="2023-01-10T10:07:00Z">
        <w:r w:rsidRPr="00CB7C3A">
          <w:rPr>
            <w:lang w:val="en-US"/>
          </w:rPr>
          <w:t>Tytus D. Mak</w:t>
        </w:r>
      </w:ins>
    </w:p>
    <w:p w14:paraId="0B50E550" w14:textId="77777777" w:rsidR="00CB7C3A" w:rsidRPr="00CB7C3A" w:rsidRDefault="00CB7C3A" w:rsidP="00CB7C3A">
      <w:pPr>
        <w:keepNext/>
        <w:pBdr>
          <w:top w:val="nil"/>
          <w:left w:val="nil"/>
          <w:bottom w:val="nil"/>
          <w:right w:val="nil"/>
          <w:between w:val="nil"/>
        </w:pBdr>
        <w:jc w:val="both"/>
        <w:rPr>
          <w:ins w:id="370" w:author="Eric Deutsch" w:date="2023-01-10T10:07:00Z"/>
          <w:lang w:val="en-US"/>
        </w:rPr>
      </w:pPr>
      <w:ins w:id="371" w:author="Eric Deutsch" w:date="2023-01-10T10:07:00Z">
        <w:r w:rsidRPr="00CB7C3A">
          <w:rPr>
            <w:lang w:val="en-US"/>
          </w:rPr>
          <w:t>Mass Spectrometry Data Center, National Institute of Standards and Technology</w:t>
        </w:r>
      </w:ins>
    </w:p>
    <w:p w14:paraId="3979F2C6" w14:textId="77777777" w:rsidR="00CB7C3A" w:rsidRPr="00CB7C3A" w:rsidRDefault="00CB7C3A" w:rsidP="00CB7C3A">
      <w:pPr>
        <w:keepNext/>
        <w:pBdr>
          <w:top w:val="nil"/>
          <w:left w:val="nil"/>
          <w:bottom w:val="nil"/>
          <w:right w:val="nil"/>
          <w:between w:val="nil"/>
        </w:pBdr>
        <w:jc w:val="both"/>
        <w:rPr>
          <w:ins w:id="372" w:author="Eric Deutsch" w:date="2023-01-10T10:07:00Z"/>
          <w:lang w:val="en-US"/>
        </w:rPr>
      </w:pPr>
      <w:ins w:id="373" w:author="Eric Deutsch" w:date="2023-01-10T10:07:00Z">
        <w:r w:rsidRPr="00CB7C3A">
          <w:rPr>
            <w:lang w:val="en-US"/>
          </w:rPr>
          <w:t>tytus.mak@nist.gov</w:t>
        </w:r>
      </w:ins>
    </w:p>
    <w:p w14:paraId="16635F10" w14:textId="77777777" w:rsidR="00CB7C3A" w:rsidRPr="00CB7C3A" w:rsidRDefault="00CB7C3A" w:rsidP="00CB7C3A">
      <w:pPr>
        <w:keepNext/>
        <w:pBdr>
          <w:top w:val="nil"/>
          <w:left w:val="nil"/>
          <w:bottom w:val="nil"/>
          <w:right w:val="nil"/>
          <w:between w:val="nil"/>
        </w:pBdr>
        <w:jc w:val="both"/>
        <w:rPr>
          <w:ins w:id="374" w:author="Eric Deutsch" w:date="2023-01-10T10:07:00Z"/>
          <w:lang w:val="en-US"/>
        </w:rPr>
      </w:pPr>
    </w:p>
    <w:p w14:paraId="7D42A713" w14:textId="77777777" w:rsidR="00CB7C3A" w:rsidRPr="00CB7C3A" w:rsidRDefault="00CB7C3A" w:rsidP="00CB7C3A">
      <w:pPr>
        <w:keepNext/>
        <w:pBdr>
          <w:top w:val="nil"/>
          <w:left w:val="nil"/>
          <w:bottom w:val="nil"/>
          <w:right w:val="nil"/>
          <w:between w:val="nil"/>
        </w:pBdr>
        <w:jc w:val="both"/>
        <w:rPr>
          <w:ins w:id="375" w:author="Eric Deutsch" w:date="2023-01-10T10:07:00Z"/>
          <w:lang w:val="en-US"/>
        </w:rPr>
      </w:pPr>
      <w:ins w:id="376" w:author="Eric Deutsch" w:date="2023-01-10T10:07:00Z">
        <w:r w:rsidRPr="00CB7C3A">
          <w:rPr>
            <w:lang w:val="en-US"/>
          </w:rPr>
          <w:t>Joshua Klein</w:t>
        </w:r>
      </w:ins>
    </w:p>
    <w:p w14:paraId="011081F0" w14:textId="77777777" w:rsidR="00CB7C3A" w:rsidRPr="00CB7C3A" w:rsidRDefault="00CB7C3A" w:rsidP="00CB7C3A">
      <w:pPr>
        <w:keepNext/>
        <w:pBdr>
          <w:top w:val="nil"/>
          <w:left w:val="nil"/>
          <w:bottom w:val="nil"/>
          <w:right w:val="nil"/>
          <w:between w:val="nil"/>
        </w:pBdr>
        <w:jc w:val="both"/>
        <w:rPr>
          <w:ins w:id="377" w:author="Eric Deutsch" w:date="2023-01-10T10:07:00Z"/>
          <w:lang w:val="en-US"/>
        </w:rPr>
      </w:pPr>
      <w:ins w:id="378" w:author="Eric Deutsch" w:date="2023-01-10T10:07:00Z">
        <w:r w:rsidRPr="00CB7C3A">
          <w:rPr>
            <w:lang w:val="en-US"/>
          </w:rPr>
          <w:t>Boston University</w:t>
        </w:r>
      </w:ins>
    </w:p>
    <w:p w14:paraId="71557561" w14:textId="77777777" w:rsidR="00CB7C3A" w:rsidRPr="00CB7C3A" w:rsidRDefault="00CB7C3A" w:rsidP="00CB7C3A">
      <w:pPr>
        <w:keepNext/>
        <w:pBdr>
          <w:top w:val="nil"/>
          <w:left w:val="nil"/>
          <w:bottom w:val="nil"/>
          <w:right w:val="nil"/>
          <w:between w:val="nil"/>
        </w:pBdr>
        <w:jc w:val="both"/>
        <w:rPr>
          <w:ins w:id="379" w:author="Eric Deutsch" w:date="2023-01-10T10:07:00Z"/>
          <w:lang w:val="en-US"/>
        </w:rPr>
      </w:pPr>
      <w:ins w:id="380" w:author="Eric Deutsch" w:date="2023-01-10T10:07:00Z">
        <w:r w:rsidRPr="00CB7C3A">
          <w:rPr>
            <w:lang w:val="en-US"/>
          </w:rPr>
          <w:t>joshua.adam.klein@gmail.com</w:t>
        </w:r>
      </w:ins>
    </w:p>
    <w:p w14:paraId="7684F5FC" w14:textId="77777777" w:rsidR="00CB7C3A" w:rsidRPr="00CB7C3A" w:rsidRDefault="00CB7C3A" w:rsidP="00CB7C3A">
      <w:pPr>
        <w:keepNext/>
        <w:pBdr>
          <w:top w:val="nil"/>
          <w:left w:val="nil"/>
          <w:bottom w:val="nil"/>
          <w:right w:val="nil"/>
          <w:between w:val="nil"/>
        </w:pBdr>
        <w:jc w:val="both"/>
        <w:rPr>
          <w:ins w:id="381" w:author="Eric Deutsch" w:date="2023-01-10T10:07:00Z"/>
          <w:lang w:val="en-US"/>
        </w:rPr>
      </w:pPr>
    </w:p>
    <w:p w14:paraId="65DDB191" w14:textId="77777777" w:rsidR="00CB7C3A" w:rsidRPr="00CB7C3A" w:rsidRDefault="00CB7C3A" w:rsidP="00CB7C3A">
      <w:pPr>
        <w:keepNext/>
        <w:pBdr>
          <w:top w:val="nil"/>
          <w:left w:val="nil"/>
          <w:bottom w:val="nil"/>
          <w:right w:val="nil"/>
          <w:between w:val="nil"/>
        </w:pBdr>
        <w:jc w:val="both"/>
        <w:rPr>
          <w:ins w:id="382" w:author="Eric Deutsch" w:date="2023-01-10T10:07:00Z"/>
          <w:lang w:val="en-US"/>
        </w:rPr>
      </w:pPr>
      <w:ins w:id="383" w:author="Eric Deutsch" w:date="2023-01-10T10:07:00Z">
        <w:r w:rsidRPr="00CB7C3A">
          <w:rPr>
            <w:lang w:val="en-US"/>
          </w:rPr>
          <w:t>Wout Bittremieux</w:t>
        </w:r>
      </w:ins>
    </w:p>
    <w:p w14:paraId="04F1EC9C" w14:textId="77777777" w:rsidR="00CB7C3A" w:rsidRPr="00CB7C3A" w:rsidRDefault="00CB7C3A" w:rsidP="00CB7C3A">
      <w:pPr>
        <w:keepNext/>
        <w:pBdr>
          <w:top w:val="nil"/>
          <w:left w:val="nil"/>
          <w:bottom w:val="nil"/>
          <w:right w:val="nil"/>
          <w:between w:val="nil"/>
        </w:pBdr>
        <w:jc w:val="both"/>
        <w:rPr>
          <w:ins w:id="384" w:author="Eric Deutsch" w:date="2023-01-10T10:07:00Z"/>
          <w:lang w:val="en-US"/>
        </w:rPr>
      </w:pPr>
      <w:ins w:id="385" w:author="Eric Deutsch" w:date="2023-01-10T10:07:00Z">
        <w:r w:rsidRPr="00CB7C3A">
          <w:rPr>
            <w:lang w:val="en-US"/>
          </w:rPr>
          <w:t>University of Antwerp</w:t>
        </w:r>
      </w:ins>
    </w:p>
    <w:p w14:paraId="500EC37C" w14:textId="77777777" w:rsidR="00CB7C3A" w:rsidRPr="00CB7C3A" w:rsidRDefault="00CB7C3A" w:rsidP="00CB7C3A">
      <w:pPr>
        <w:keepNext/>
        <w:pBdr>
          <w:top w:val="nil"/>
          <w:left w:val="nil"/>
          <w:bottom w:val="nil"/>
          <w:right w:val="nil"/>
          <w:between w:val="nil"/>
        </w:pBdr>
        <w:jc w:val="both"/>
        <w:rPr>
          <w:ins w:id="386" w:author="Eric Deutsch" w:date="2023-01-10T10:07:00Z"/>
          <w:lang w:val="en-US"/>
        </w:rPr>
      </w:pPr>
      <w:ins w:id="387" w:author="Eric Deutsch" w:date="2023-01-10T10:07:00Z">
        <w:r w:rsidRPr="00CB7C3A">
          <w:rPr>
            <w:lang w:val="en-US"/>
          </w:rPr>
          <w:t>wout.bittremieux@uantwerpen.be</w:t>
        </w:r>
      </w:ins>
    </w:p>
    <w:p w14:paraId="616E4955" w14:textId="77777777" w:rsidR="00CB7C3A" w:rsidRPr="00CB7C3A" w:rsidRDefault="00CB7C3A" w:rsidP="00CB7C3A">
      <w:pPr>
        <w:keepNext/>
        <w:pBdr>
          <w:top w:val="nil"/>
          <w:left w:val="nil"/>
          <w:bottom w:val="nil"/>
          <w:right w:val="nil"/>
          <w:between w:val="nil"/>
        </w:pBdr>
        <w:jc w:val="both"/>
        <w:rPr>
          <w:ins w:id="388" w:author="Eric Deutsch" w:date="2023-01-10T10:07:00Z"/>
          <w:lang w:val="en-US"/>
        </w:rPr>
      </w:pPr>
    </w:p>
    <w:p w14:paraId="5F002130" w14:textId="77777777" w:rsidR="00CB7C3A" w:rsidRPr="00CB7C3A" w:rsidRDefault="00CB7C3A" w:rsidP="00CB7C3A">
      <w:pPr>
        <w:keepNext/>
        <w:pBdr>
          <w:top w:val="nil"/>
          <w:left w:val="nil"/>
          <w:bottom w:val="nil"/>
          <w:right w:val="nil"/>
          <w:between w:val="nil"/>
        </w:pBdr>
        <w:jc w:val="both"/>
        <w:rPr>
          <w:ins w:id="389" w:author="Eric Deutsch" w:date="2023-01-10T10:07:00Z"/>
          <w:lang w:val="en-US"/>
        </w:rPr>
      </w:pPr>
      <w:ins w:id="390" w:author="Eric Deutsch" w:date="2023-01-10T10:07:00Z">
        <w:r w:rsidRPr="00CB7C3A">
          <w:rPr>
            <w:lang w:val="en-US"/>
          </w:rPr>
          <w:t>Ralf Gabriels</w:t>
        </w:r>
      </w:ins>
    </w:p>
    <w:p w14:paraId="23060A14" w14:textId="77777777" w:rsidR="00CB7C3A" w:rsidRPr="00CB7C3A" w:rsidRDefault="00CB7C3A" w:rsidP="00CB7C3A">
      <w:pPr>
        <w:keepNext/>
        <w:pBdr>
          <w:top w:val="nil"/>
          <w:left w:val="nil"/>
          <w:bottom w:val="nil"/>
          <w:right w:val="nil"/>
          <w:between w:val="nil"/>
        </w:pBdr>
        <w:jc w:val="both"/>
        <w:rPr>
          <w:ins w:id="391" w:author="Eric Deutsch" w:date="2023-01-10T10:07:00Z"/>
          <w:lang w:val="en-US"/>
        </w:rPr>
      </w:pPr>
      <w:ins w:id="392" w:author="Eric Deutsch" w:date="2023-01-10T10:07:00Z">
        <w:r w:rsidRPr="00CB7C3A">
          <w:rPr>
            <w:lang w:val="en-US"/>
          </w:rPr>
          <w:t>VIB-</w:t>
        </w:r>
        <w:proofErr w:type="spellStart"/>
        <w:r w:rsidRPr="00CB7C3A">
          <w:rPr>
            <w:lang w:val="en-US"/>
          </w:rPr>
          <w:t>UGent</w:t>
        </w:r>
        <w:proofErr w:type="spellEnd"/>
        <w:r w:rsidRPr="00CB7C3A">
          <w:rPr>
            <w:lang w:val="en-US"/>
          </w:rPr>
          <w:t xml:space="preserve"> Center for Medical Biotechnology, VIB, Ghent, Belgium</w:t>
        </w:r>
      </w:ins>
    </w:p>
    <w:p w14:paraId="39BD5A5D" w14:textId="77777777" w:rsidR="00CB7C3A" w:rsidRPr="00CB7C3A" w:rsidRDefault="00CB7C3A" w:rsidP="00CB7C3A">
      <w:pPr>
        <w:keepNext/>
        <w:pBdr>
          <w:top w:val="nil"/>
          <w:left w:val="nil"/>
          <w:bottom w:val="nil"/>
          <w:right w:val="nil"/>
          <w:between w:val="nil"/>
        </w:pBdr>
        <w:jc w:val="both"/>
        <w:rPr>
          <w:ins w:id="393" w:author="Eric Deutsch" w:date="2023-01-10T10:07:00Z"/>
          <w:lang w:val="en-US"/>
        </w:rPr>
      </w:pPr>
      <w:ins w:id="394" w:author="Eric Deutsch" w:date="2023-01-10T10:07:00Z">
        <w:r w:rsidRPr="00CB7C3A">
          <w:rPr>
            <w:lang w:val="en-US"/>
          </w:rPr>
          <w:t>Ralf.Gabriels@UGent.be</w:t>
        </w:r>
      </w:ins>
    </w:p>
    <w:p w14:paraId="304064FF" w14:textId="77777777" w:rsidR="00CB7C3A" w:rsidRPr="00CB7C3A" w:rsidRDefault="00CB7C3A" w:rsidP="00CB7C3A">
      <w:pPr>
        <w:keepNext/>
        <w:pBdr>
          <w:top w:val="nil"/>
          <w:left w:val="nil"/>
          <w:bottom w:val="nil"/>
          <w:right w:val="nil"/>
          <w:between w:val="nil"/>
        </w:pBdr>
        <w:jc w:val="both"/>
        <w:rPr>
          <w:ins w:id="395" w:author="Eric Deutsch" w:date="2023-01-10T10:07:00Z"/>
          <w:lang w:val="en-US"/>
        </w:rPr>
      </w:pPr>
    </w:p>
    <w:p w14:paraId="316F61DB" w14:textId="77777777" w:rsidR="00CB7C3A" w:rsidRPr="00CB7C3A" w:rsidRDefault="00CB7C3A" w:rsidP="00CB7C3A">
      <w:pPr>
        <w:keepNext/>
        <w:pBdr>
          <w:top w:val="nil"/>
          <w:left w:val="nil"/>
          <w:bottom w:val="nil"/>
          <w:right w:val="nil"/>
          <w:between w:val="nil"/>
        </w:pBdr>
        <w:jc w:val="both"/>
        <w:rPr>
          <w:ins w:id="396" w:author="Eric Deutsch" w:date="2023-01-10T10:07:00Z"/>
          <w:lang w:val="en-US"/>
        </w:rPr>
      </w:pPr>
      <w:ins w:id="397" w:author="Eric Deutsch" w:date="2023-01-10T10:07:00Z">
        <w:r w:rsidRPr="00CB7C3A">
          <w:rPr>
            <w:lang w:val="en-US"/>
          </w:rPr>
          <w:t>Yasset Perez-Riverol</w:t>
        </w:r>
      </w:ins>
    </w:p>
    <w:p w14:paraId="1909D285" w14:textId="77777777" w:rsidR="00CB7C3A" w:rsidRPr="00CB7C3A" w:rsidRDefault="00CB7C3A" w:rsidP="00CB7C3A">
      <w:pPr>
        <w:keepNext/>
        <w:pBdr>
          <w:top w:val="nil"/>
          <w:left w:val="nil"/>
          <w:bottom w:val="nil"/>
          <w:right w:val="nil"/>
          <w:between w:val="nil"/>
        </w:pBdr>
        <w:jc w:val="both"/>
        <w:rPr>
          <w:ins w:id="398" w:author="Eric Deutsch" w:date="2023-01-10T10:07:00Z"/>
          <w:lang w:val="en-US"/>
        </w:rPr>
      </w:pPr>
      <w:ins w:id="399" w:author="Eric Deutsch" w:date="2023-01-10T10:07:00Z">
        <w:r w:rsidRPr="00CB7C3A">
          <w:rPr>
            <w:lang w:val="en-US"/>
          </w:rPr>
          <w:t>European Molecular Biology Laboratory, European Bioinformatics Institute (EMBL-EBI)</w:t>
        </w:r>
      </w:ins>
    </w:p>
    <w:p w14:paraId="28DE087E" w14:textId="77777777" w:rsidR="00CB7C3A" w:rsidRPr="00CB7C3A" w:rsidRDefault="00CB7C3A" w:rsidP="00CB7C3A">
      <w:pPr>
        <w:keepNext/>
        <w:pBdr>
          <w:top w:val="nil"/>
          <w:left w:val="nil"/>
          <w:bottom w:val="nil"/>
          <w:right w:val="nil"/>
          <w:between w:val="nil"/>
        </w:pBdr>
        <w:jc w:val="both"/>
        <w:rPr>
          <w:ins w:id="400" w:author="Eric Deutsch" w:date="2023-01-10T10:07:00Z"/>
          <w:lang w:val="en-US"/>
        </w:rPr>
      </w:pPr>
      <w:ins w:id="401" w:author="Eric Deutsch" w:date="2023-01-10T10:07:00Z">
        <w:r w:rsidRPr="00CB7C3A">
          <w:rPr>
            <w:lang w:val="en-US"/>
          </w:rPr>
          <w:t>yperez@ebi.ac.uk</w:t>
        </w:r>
      </w:ins>
    </w:p>
    <w:p w14:paraId="68F88AE2" w14:textId="77777777" w:rsidR="00CB7C3A" w:rsidRPr="00CB7C3A" w:rsidRDefault="00CB7C3A" w:rsidP="00CB7C3A">
      <w:pPr>
        <w:keepNext/>
        <w:pBdr>
          <w:top w:val="nil"/>
          <w:left w:val="nil"/>
          <w:bottom w:val="nil"/>
          <w:right w:val="nil"/>
          <w:between w:val="nil"/>
        </w:pBdr>
        <w:jc w:val="both"/>
        <w:rPr>
          <w:ins w:id="402" w:author="Eric Deutsch" w:date="2023-01-10T10:07:00Z"/>
          <w:lang w:val="en-US"/>
        </w:rPr>
      </w:pPr>
    </w:p>
    <w:p w14:paraId="21F4FA63" w14:textId="77777777" w:rsidR="00CB7C3A" w:rsidRPr="00CB7C3A" w:rsidRDefault="00CB7C3A" w:rsidP="00CB7C3A">
      <w:pPr>
        <w:keepNext/>
        <w:pBdr>
          <w:top w:val="nil"/>
          <w:left w:val="nil"/>
          <w:bottom w:val="nil"/>
          <w:right w:val="nil"/>
          <w:between w:val="nil"/>
        </w:pBdr>
        <w:jc w:val="both"/>
        <w:rPr>
          <w:ins w:id="403" w:author="Eric Deutsch" w:date="2023-01-10T10:07:00Z"/>
          <w:lang w:val="en-US"/>
        </w:rPr>
      </w:pPr>
      <w:ins w:id="404" w:author="Eric Deutsch" w:date="2023-01-10T10:07:00Z">
        <w:r w:rsidRPr="00CB7C3A">
          <w:rPr>
            <w:lang w:val="en-US"/>
          </w:rPr>
          <w:t>Tim Van Den Bossche</w:t>
        </w:r>
      </w:ins>
    </w:p>
    <w:p w14:paraId="4E366C39" w14:textId="77777777" w:rsidR="00CB7C3A" w:rsidRPr="00CB7C3A" w:rsidRDefault="00CB7C3A" w:rsidP="00CB7C3A">
      <w:pPr>
        <w:keepNext/>
        <w:pBdr>
          <w:top w:val="nil"/>
          <w:left w:val="nil"/>
          <w:bottom w:val="nil"/>
          <w:right w:val="nil"/>
          <w:between w:val="nil"/>
        </w:pBdr>
        <w:jc w:val="both"/>
        <w:rPr>
          <w:ins w:id="405" w:author="Eric Deutsch" w:date="2023-01-10T10:07:00Z"/>
          <w:lang w:val="en-US"/>
        </w:rPr>
      </w:pPr>
      <w:ins w:id="406" w:author="Eric Deutsch" w:date="2023-01-10T10:07:00Z">
        <w:r w:rsidRPr="00CB7C3A">
          <w:rPr>
            <w:lang w:val="en-US"/>
          </w:rPr>
          <w:t>VIB-</w:t>
        </w:r>
        <w:proofErr w:type="spellStart"/>
        <w:r w:rsidRPr="00CB7C3A">
          <w:rPr>
            <w:lang w:val="en-US"/>
          </w:rPr>
          <w:t>UGent</w:t>
        </w:r>
        <w:proofErr w:type="spellEnd"/>
        <w:r w:rsidRPr="00CB7C3A">
          <w:rPr>
            <w:lang w:val="en-US"/>
          </w:rPr>
          <w:t xml:space="preserve"> Center for Medical Biotechnology, VIB, Ghent, Belgium</w:t>
        </w:r>
      </w:ins>
    </w:p>
    <w:p w14:paraId="18E2B2C2" w14:textId="77777777" w:rsidR="00CB7C3A" w:rsidRPr="00CB7C3A" w:rsidRDefault="00CB7C3A" w:rsidP="00CB7C3A">
      <w:pPr>
        <w:keepNext/>
        <w:pBdr>
          <w:top w:val="nil"/>
          <w:left w:val="nil"/>
          <w:bottom w:val="nil"/>
          <w:right w:val="nil"/>
          <w:between w:val="nil"/>
        </w:pBdr>
        <w:jc w:val="both"/>
        <w:rPr>
          <w:ins w:id="407" w:author="Eric Deutsch" w:date="2023-01-10T10:07:00Z"/>
          <w:lang w:val="en-US"/>
        </w:rPr>
      </w:pPr>
      <w:ins w:id="408" w:author="Eric Deutsch" w:date="2023-01-10T10:07:00Z">
        <w:r w:rsidRPr="00CB7C3A">
          <w:rPr>
            <w:lang w:val="en-US"/>
          </w:rPr>
          <w:t>Tim.VanDenBossche@UGent.be</w:t>
        </w:r>
      </w:ins>
    </w:p>
    <w:p w14:paraId="4BF06D1B" w14:textId="77777777" w:rsidR="00CB7C3A" w:rsidRPr="00CB7C3A" w:rsidRDefault="00CB7C3A" w:rsidP="00CB7C3A">
      <w:pPr>
        <w:keepNext/>
        <w:pBdr>
          <w:top w:val="nil"/>
          <w:left w:val="nil"/>
          <w:bottom w:val="nil"/>
          <w:right w:val="nil"/>
          <w:between w:val="nil"/>
        </w:pBdr>
        <w:jc w:val="both"/>
        <w:rPr>
          <w:ins w:id="409" w:author="Eric Deutsch" w:date="2023-01-10T10:07:00Z"/>
          <w:lang w:val="en-US"/>
        </w:rPr>
      </w:pPr>
    </w:p>
    <w:p w14:paraId="61967A3A" w14:textId="77777777" w:rsidR="00CB7C3A" w:rsidRPr="00CB7C3A" w:rsidRDefault="00CB7C3A" w:rsidP="00CB7C3A">
      <w:pPr>
        <w:keepNext/>
        <w:pBdr>
          <w:top w:val="nil"/>
          <w:left w:val="nil"/>
          <w:bottom w:val="nil"/>
          <w:right w:val="nil"/>
          <w:between w:val="nil"/>
        </w:pBdr>
        <w:jc w:val="both"/>
        <w:rPr>
          <w:ins w:id="410" w:author="Eric Deutsch" w:date="2023-01-10T10:07:00Z"/>
          <w:lang w:val="en-US"/>
        </w:rPr>
      </w:pPr>
      <w:ins w:id="411" w:author="Eric Deutsch" w:date="2023-01-10T10:07:00Z">
        <w:r w:rsidRPr="00CB7C3A">
          <w:rPr>
            <w:lang w:val="en-US"/>
          </w:rPr>
          <w:t>Juan Antonio Vizcaíno</w:t>
        </w:r>
      </w:ins>
    </w:p>
    <w:p w14:paraId="64DBDF9B" w14:textId="77777777" w:rsidR="00CB7C3A" w:rsidRPr="00CB7C3A" w:rsidRDefault="00CB7C3A" w:rsidP="00CB7C3A">
      <w:pPr>
        <w:keepNext/>
        <w:pBdr>
          <w:top w:val="nil"/>
          <w:left w:val="nil"/>
          <w:bottom w:val="nil"/>
          <w:right w:val="nil"/>
          <w:between w:val="nil"/>
        </w:pBdr>
        <w:jc w:val="both"/>
        <w:rPr>
          <w:ins w:id="412" w:author="Eric Deutsch" w:date="2023-01-10T10:07:00Z"/>
          <w:lang w:val="en-US"/>
        </w:rPr>
      </w:pPr>
      <w:ins w:id="413" w:author="Eric Deutsch" w:date="2023-01-10T10:07:00Z">
        <w:r w:rsidRPr="00CB7C3A">
          <w:rPr>
            <w:lang w:val="en-US"/>
          </w:rPr>
          <w:t>European Molecular Biology Laboratory, European Bioinformatics Institute (EMBL-EBI)</w:t>
        </w:r>
      </w:ins>
    </w:p>
    <w:p w14:paraId="0000034E" w14:textId="05A35C1A" w:rsidR="004D32AB" w:rsidDel="00CB7C3A" w:rsidRDefault="00CB7C3A">
      <w:pPr>
        <w:jc w:val="both"/>
        <w:rPr>
          <w:del w:id="414" w:author="Eric Deutsch" w:date="2023-01-10T10:07:00Z"/>
          <w:lang w:val="en-US"/>
        </w:rPr>
      </w:pPr>
      <w:ins w:id="415" w:author="Eric Deutsch" w:date="2023-01-10T10:07:00Z">
        <w:r>
          <w:rPr>
            <w:lang w:val="en-US"/>
          </w:rPr>
          <w:fldChar w:fldCharType="begin"/>
        </w:r>
        <w:r>
          <w:rPr>
            <w:lang w:val="en-US"/>
          </w:rPr>
          <w:instrText xml:space="preserve"> HYPERLINK "mailto:</w:instrText>
        </w:r>
        <w:r w:rsidRPr="00CB7C3A">
          <w:rPr>
            <w:lang w:val="en-US"/>
          </w:rPr>
          <w:instrText>juan@ebi.ac.uk</w:instrText>
        </w:r>
        <w:r>
          <w:rPr>
            <w:lang w:val="en-US"/>
          </w:rPr>
          <w:instrText xml:space="preserve">" </w:instrText>
        </w:r>
        <w:r>
          <w:rPr>
            <w:lang w:val="en-US"/>
          </w:rPr>
        </w:r>
        <w:r>
          <w:rPr>
            <w:lang w:val="en-US"/>
          </w:rPr>
          <w:fldChar w:fldCharType="separate"/>
        </w:r>
        <w:r w:rsidRPr="00760C71">
          <w:rPr>
            <w:rStyle w:val="Hyperlink"/>
            <w:lang w:val="en-US"/>
          </w:rPr>
          <w:t>juan@ebi.ac.uk</w:t>
        </w:r>
        <w:r>
          <w:rPr>
            <w:lang w:val="en-US"/>
          </w:rPr>
          <w:fldChar w:fldCharType="end"/>
        </w:r>
      </w:ins>
      <w:del w:id="416" w:author="Eric Deutsch" w:date="2023-01-10T10:07:00Z">
        <w:r w:rsidR="00041BC0" w:rsidRPr="001B07F7" w:rsidDel="00CB7C3A">
          <w:rPr>
            <w:lang w:val="en-US"/>
          </w:rPr>
          <w:delText>Author 1</w:delText>
        </w:r>
      </w:del>
    </w:p>
    <w:p w14:paraId="03254A57" w14:textId="77777777" w:rsidR="00CB7C3A" w:rsidRPr="001B07F7" w:rsidRDefault="00CB7C3A" w:rsidP="00CB7C3A">
      <w:pPr>
        <w:jc w:val="both"/>
        <w:rPr>
          <w:ins w:id="417" w:author="Eric Deutsch" w:date="2023-01-10T10:07:00Z"/>
          <w:lang w:val="en-US"/>
        </w:rPr>
      </w:pPr>
    </w:p>
    <w:p w14:paraId="0000034F" w14:textId="0CC5D3D5" w:rsidR="004D32AB" w:rsidRPr="001B07F7" w:rsidDel="00CB7C3A" w:rsidRDefault="00041BC0">
      <w:pPr>
        <w:jc w:val="both"/>
        <w:rPr>
          <w:del w:id="418" w:author="Eric Deutsch" w:date="2023-01-10T10:07:00Z"/>
          <w:lang w:val="en-US"/>
        </w:rPr>
      </w:pPr>
      <w:del w:id="419" w:author="Eric Deutsch" w:date="2023-01-10T10:07:00Z">
        <w:r w:rsidRPr="001B07F7" w:rsidDel="00CB7C3A">
          <w:rPr>
            <w:lang w:val="en-US"/>
          </w:rPr>
          <w:delText>Affiliation 1</w:delText>
        </w:r>
      </w:del>
    </w:p>
    <w:p w14:paraId="00000350" w14:textId="1969C5D2" w:rsidR="004D32AB" w:rsidRPr="001B07F7" w:rsidDel="00CB7C3A" w:rsidRDefault="00041BC0">
      <w:pPr>
        <w:jc w:val="both"/>
        <w:rPr>
          <w:del w:id="420" w:author="Eric Deutsch" w:date="2023-01-10T10:07:00Z"/>
          <w:lang w:val="en-US"/>
        </w:rPr>
      </w:pPr>
      <w:del w:id="421" w:author="Eric Deutsch" w:date="2023-01-10T10:07:00Z">
        <w:r w:rsidRPr="001B07F7" w:rsidDel="00CB7C3A">
          <w:rPr>
            <w:lang w:val="en-US"/>
          </w:rPr>
          <w:delText>E-mail address</w:delText>
        </w:r>
      </w:del>
    </w:p>
    <w:p w14:paraId="598B7B65" w14:textId="09D6D3B2" w:rsidR="00041BC0" w:rsidRPr="001B07F7" w:rsidDel="00CB7C3A" w:rsidRDefault="00041BC0">
      <w:pPr>
        <w:jc w:val="both"/>
        <w:rPr>
          <w:del w:id="422" w:author="Eric Deutsch" w:date="2023-01-10T10:07:00Z"/>
          <w:lang w:val="en-US"/>
        </w:rPr>
      </w:pPr>
    </w:p>
    <w:p w14:paraId="67ED285F" w14:textId="1332094F" w:rsidR="00041BC0" w:rsidRPr="001B07F7" w:rsidDel="00CB7C3A" w:rsidRDefault="00041BC0" w:rsidP="00041BC0">
      <w:pPr>
        <w:jc w:val="both"/>
        <w:rPr>
          <w:del w:id="423" w:author="Eric Deutsch" w:date="2023-01-10T10:07:00Z"/>
          <w:lang w:val="en-US"/>
        </w:rPr>
      </w:pPr>
      <w:del w:id="424" w:author="Eric Deutsch" w:date="2023-01-10T10:07:00Z">
        <w:r w:rsidRPr="001B07F7" w:rsidDel="00CB7C3A">
          <w:rPr>
            <w:lang w:val="en-US"/>
          </w:rPr>
          <w:delText>Author 2</w:delText>
        </w:r>
      </w:del>
    </w:p>
    <w:p w14:paraId="1032B761" w14:textId="5558B5A0" w:rsidR="00041BC0" w:rsidRPr="001B07F7" w:rsidDel="00CB7C3A" w:rsidRDefault="00041BC0" w:rsidP="00041BC0">
      <w:pPr>
        <w:jc w:val="both"/>
        <w:rPr>
          <w:del w:id="425" w:author="Eric Deutsch" w:date="2023-01-10T10:07:00Z"/>
          <w:lang w:val="en-US"/>
        </w:rPr>
      </w:pPr>
      <w:del w:id="426" w:author="Eric Deutsch" w:date="2023-01-10T10:07:00Z">
        <w:r w:rsidRPr="001B07F7" w:rsidDel="00CB7C3A">
          <w:rPr>
            <w:lang w:val="en-US"/>
          </w:rPr>
          <w:delText>Affiliation 2</w:delText>
        </w:r>
      </w:del>
    </w:p>
    <w:p w14:paraId="04B1C92D" w14:textId="7BCC721C" w:rsidR="00041BC0" w:rsidRPr="001B07F7" w:rsidDel="00CB7C3A" w:rsidRDefault="00041BC0" w:rsidP="00041BC0">
      <w:pPr>
        <w:jc w:val="both"/>
        <w:rPr>
          <w:del w:id="427" w:author="Eric Deutsch" w:date="2023-01-10T10:07:00Z"/>
          <w:lang w:val="en-US"/>
        </w:rPr>
      </w:pPr>
      <w:del w:id="428" w:author="Eric Deutsch" w:date="2023-01-10T10:07:00Z">
        <w:r w:rsidRPr="001B07F7" w:rsidDel="00CB7C3A">
          <w:rPr>
            <w:lang w:val="en-US"/>
          </w:rPr>
          <w:delText>E-mail address</w:delText>
        </w:r>
      </w:del>
    </w:p>
    <w:p w14:paraId="2D927DB4" w14:textId="6D42A42A" w:rsidR="00041BC0" w:rsidRPr="001B07F7" w:rsidDel="00CB7C3A" w:rsidRDefault="00041BC0">
      <w:pPr>
        <w:jc w:val="both"/>
        <w:rPr>
          <w:del w:id="429" w:author="Eric Deutsch" w:date="2023-01-10T10:07:00Z"/>
          <w:lang w:val="en-US"/>
        </w:rPr>
      </w:pPr>
    </w:p>
    <w:p w14:paraId="7919F113" w14:textId="24D218D3" w:rsidR="00041BC0" w:rsidRPr="001B07F7" w:rsidDel="00CB7C3A" w:rsidRDefault="00041BC0" w:rsidP="00041BC0">
      <w:pPr>
        <w:jc w:val="both"/>
        <w:rPr>
          <w:del w:id="430" w:author="Eric Deutsch" w:date="2023-01-10T10:07:00Z"/>
          <w:lang w:val="en-US"/>
        </w:rPr>
      </w:pPr>
      <w:del w:id="431" w:author="Eric Deutsch" w:date="2023-01-10T10:07:00Z">
        <w:r w:rsidRPr="001B07F7" w:rsidDel="00CB7C3A">
          <w:rPr>
            <w:lang w:val="en-US"/>
          </w:rPr>
          <w:delText>Author 3</w:delText>
        </w:r>
      </w:del>
    </w:p>
    <w:p w14:paraId="7342529F" w14:textId="7F8AD18A" w:rsidR="00041BC0" w:rsidRPr="001B07F7" w:rsidDel="00CB7C3A" w:rsidRDefault="00041BC0" w:rsidP="00041BC0">
      <w:pPr>
        <w:jc w:val="both"/>
        <w:rPr>
          <w:del w:id="432" w:author="Eric Deutsch" w:date="2023-01-10T10:07:00Z"/>
          <w:lang w:val="en-US"/>
        </w:rPr>
      </w:pPr>
      <w:del w:id="433" w:author="Eric Deutsch" w:date="2023-01-10T10:07:00Z">
        <w:r w:rsidRPr="001B07F7" w:rsidDel="00CB7C3A">
          <w:rPr>
            <w:lang w:val="en-US"/>
          </w:rPr>
          <w:delText>Affiliation 3</w:delText>
        </w:r>
      </w:del>
    </w:p>
    <w:p w14:paraId="52688D2E" w14:textId="03B777F7" w:rsidR="00041BC0" w:rsidRPr="001B07F7" w:rsidDel="00CB7C3A" w:rsidRDefault="00041BC0" w:rsidP="00041BC0">
      <w:pPr>
        <w:jc w:val="both"/>
        <w:rPr>
          <w:del w:id="434" w:author="Eric Deutsch" w:date="2023-01-10T10:07:00Z"/>
          <w:lang w:val="en-US"/>
        </w:rPr>
      </w:pPr>
      <w:del w:id="435" w:author="Eric Deutsch" w:date="2023-01-10T10:07:00Z">
        <w:r w:rsidRPr="001B07F7" w:rsidDel="00CB7C3A">
          <w:rPr>
            <w:lang w:val="en-US"/>
          </w:rPr>
          <w:delText>E-mail address</w:delText>
        </w:r>
      </w:del>
    </w:p>
    <w:p w14:paraId="4576C96B" w14:textId="3081E459" w:rsidR="00041BC0" w:rsidRPr="001B07F7" w:rsidDel="00CB7C3A" w:rsidRDefault="00041BC0">
      <w:pPr>
        <w:jc w:val="both"/>
        <w:rPr>
          <w:del w:id="436" w:author="Eric Deutsch" w:date="2023-01-10T10:07:00Z"/>
          <w:lang w:val="en-US"/>
        </w:rPr>
      </w:pPr>
    </w:p>
    <w:p w14:paraId="7FB685E4" w14:textId="695553B6" w:rsidR="00041BC0" w:rsidRPr="001B07F7" w:rsidDel="00CB7C3A" w:rsidRDefault="00041BC0">
      <w:pPr>
        <w:jc w:val="both"/>
        <w:rPr>
          <w:del w:id="437" w:author="Eric Deutsch" w:date="2023-01-10T10:07:00Z"/>
          <w:lang w:val="en-US"/>
        </w:rPr>
      </w:pPr>
      <w:del w:id="438" w:author="Eric Deutsch" w:date="2023-01-10T10:07:00Z">
        <w:r w:rsidRPr="001B07F7" w:rsidDel="00CB7C3A">
          <w:rPr>
            <w:lang w:val="en-US"/>
          </w:rPr>
          <w:delText>.....</w:delText>
        </w:r>
      </w:del>
    </w:p>
    <w:p w14:paraId="00000351" w14:textId="77777777" w:rsidR="004D32AB" w:rsidRPr="001B07F7" w:rsidRDefault="004D32AB">
      <w:pPr>
        <w:jc w:val="both"/>
        <w:rPr>
          <w:lang w:val="en-US"/>
        </w:rPr>
      </w:pPr>
    </w:p>
    <w:p w14:paraId="00000352" w14:textId="77777777" w:rsidR="004D32AB" w:rsidRPr="001B07F7" w:rsidRDefault="00CA1E15">
      <w:pPr>
        <w:jc w:val="both"/>
        <w:rPr>
          <w:lang w:val="en-US"/>
        </w:rPr>
      </w:pPr>
      <w:r w:rsidRPr="001B07F7">
        <w:rPr>
          <w:lang w:val="en-US"/>
        </w:rPr>
        <w:t>Eric W. Deutsch</w:t>
      </w:r>
    </w:p>
    <w:p w14:paraId="00000353" w14:textId="77777777" w:rsidR="004D32AB" w:rsidRPr="001B07F7" w:rsidRDefault="00CA1E15">
      <w:pPr>
        <w:jc w:val="both"/>
        <w:rPr>
          <w:lang w:val="en-US"/>
        </w:rPr>
      </w:pPr>
      <w:r w:rsidRPr="001B07F7">
        <w:rPr>
          <w:lang w:val="en-US"/>
        </w:rPr>
        <w:t>Institute for Systems Biology, Seattle WA, USA</w:t>
      </w:r>
    </w:p>
    <w:p w14:paraId="00000354" w14:textId="77777777" w:rsidR="004D32AB" w:rsidRPr="001B07F7" w:rsidRDefault="00000000">
      <w:pPr>
        <w:jc w:val="both"/>
        <w:rPr>
          <w:lang w:val="en-US"/>
        </w:rPr>
      </w:pPr>
      <w:hyperlink r:id="rId28">
        <w:r w:rsidR="00CA1E15" w:rsidRPr="001B07F7">
          <w:rPr>
            <w:color w:val="0000FF"/>
            <w:u w:val="single"/>
            <w:lang w:val="en-US"/>
          </w:rPr>
          <w:t>edeutsch@systemsbiology.org</w:t>
        </w:r>
      </w:hyperlink>
    </w:p>
    <w:p w14:paraId="00000355" w14:textId="77777777" w:rsidR="004D32AB" w:rsidRPr="001B07F7" w:rsidRDefault="004D32AB">
      <w:pPr>
        <w:jc w:val="both"/>
        <w:rPr>
          <w:lang w:val="en-US"/>
        </w:rPr>
      </w:pPr>
    </w:p>
    <w:p w14:paraId="00000389" w14:textId="77777777" w:rsidR="004D32AB" w:rsidRPr="001B07F7" w:rsidRDefault="004D32AB">
      <w:pPr>
        <w:jc w:val="both"/>
        <w:rPr>
          <w:lang w:val="en-US"/>
        </w:rPr>
      </w:pPr>
    </w:p>
    <w:p w14:paraId="0000038A" w14:textId="77777777" w:rsidR="004D32AB" w:rsidRPr="001B07F7" w:rsidRDefault="004D32AB">
      <w:pPr>
        <w:keepNext/>
        <w:pBdr>
          <w:top w:val="nil"/>
          <w:left w:val="nil"/>
          <w:bottom w:val="nil"/>
          <w:right w:val="nil"/>
          <w:between w:val="nil"/>
        </w:pBdr>
        <w:jc w:val="both"/>
        <w:rPr>
          <w:color w:val="000000"/>
          <w:lang w:val="en-US"/>
        </w:rPr>
      </w:pPr>
    </w:p>
    <w:p w14:paraId="0000038B" w14:textId="6B04E0DA" w:rsidR="004D32AB" w:rsidRPr="001B07F7" w:rsidRDefault="00CA1E15">
      <w:pPr>
        <w:pStyle w:val="Heading1"/>
        <w:ind w:left="0" w:firstLine="0"/>
        <w:jc w:val="both"/>
        <w:rPr>
          <w:rFonts w:eastAsia="Arial"/>
          <w:bCs/>
          <w:color w:val="000000"/>
          <w:lang w:val="en-US"/>
        </w:rPr>
      </w:pPr>
      <w:bookmarkStart w:id="439" w:name="_Toc124242631"/>
      <w:r w:rsidRPr="001B07F7">
        <w:rPr>
          <w:bCs/>
          <w:lang w:val="en-US"/>
        </w:rPr>
        <w:t>Contributors</w:t>
      </w:r>
      <w:bookmarkEnd w:id="439"/>
    </w:p>
    <w:p w14:paraId="0000038C" w14:textId="77777777" w:rsidR="004D32AB" w:rsidRPr="001B07F7" w:rsidRDefault="004D32AB">
      <w:pPr>
        <w:jc w:val="both"/>
        <w:rPr>
          <w:lang w:val="en-US"/>
        </w:rPr>
      </w:pPr>
    </w:p>
    <w:p w14:paraId="0000038D" w14:textId="29572DF6" w:rsidR="004D32AB" w:rsidRPr="001B07F7" w:rsidRDefault="00CA1E15">
      <w:pPr>
        <w:jc w:val="both"/>
        <w:rPr>
          <w:lang w:val="en-US"/>
        </w:rPr>
      </w:pPr>
      <w:r w:rsidRPr="001B07F7">
        <w:rPr>
          <w:lang w:val="en-US"/>
        </w:rPr>
        <w:t xml:space="preserve">In addition to the authors, </w:t>
      </w:r>
      <w:del w:id="440" w:author="Eric Deutsch" w:date="2023-01-07T17:06:00Z">
        <w:r w:rsidRPr="001B07F7" w:rsidDel="009836B1">
          <w:rPr>
            <w:lang w:val="en-US"/>
          </w:rPr>
          <w:delText>a number of additional</w:delText>
        </w:r>
      </w:del>
      <w:ins w:id="441" w:author="Eric Deutsch" w:date="2023-01-07T17:06:00Z">
        <w:r w:rsidR="009836B1">
          <w:rPr>
            <w:lang w:val="en-US"/>
          </w:rPr>
          <w:t>many other</w:t>
        </w:r>
      </w:ins>
      <w:r w:rsidRPr="001B07F7">
        <w:rPr>
          <w:lang w:val="en-US"/>
        </w:rPr>
        <w:t xml:space="preserve"> contributions have been made during the preparation process. The contributors who actively participated </w:t>
      </w:r>
      <w:del w:id="442" w:author="Eric Deutsch" w:date="2023-01-07T17:06:00Z">
        <w:r w:rsidRPr="001B07F7" w:rsidDel="009836B1">
          <w:rPr>
            <w:lang w:val="en-US"/>
          </w:rPr>
          <w:delText xml:space="preserve">to </w:delText>
        </w:r>
      </w:del>
      <w:ins w:id="443" w:author="Eric Deutsch" w:date="2023-01-07T17:06:00Z">
        <w:r w:rsidR="009836B1">
          <w:rPr>
            <w:lang w:val="en-US"/>
          </w:rPr>
          <w:t>in the development, testing</w:t>
        </w:r>
      </w:ins>
      <w:ins w:id="444" w:author="Eric Deutsch" w:date="2023-01-07T17:07:00Z">
        <w:r w:rsidR="009836B1">
          <w:rPr>
            <w:lang w:val="en-US"/>
          </w:rPr>
          <w:t>, and review</w:t>
        </w:r>
      </w:ins>
      <w:ins w:id="445" w:author="Eric Deutsch" w:date="2023-01-07T17:06:00Z">
        <w:r w:rsidR="009836B1">
          <w:rPr>
            <w:lang w:val="en-US"/>
          </w:rPr>
          <w:t xml:space="preserve"> of</w:t>
        </w:r>
        <w:r w:rsidR="009836B1" w:rsidRPr="001B07F7">
          <w:rPr>
            <w:lang w:val="en-US"/>
          </w:rPr>
          <w:t xml:space="preserve"> </w:t>
        </w:r>
      </w:ins>
      <w:r w:rsidRPr="001B07F7">
        <w:rPr>
          <w:lang w:val="en-US"/>
        </w:rPr>
        <w:t xml:space="preserve">the recommendation documentation are:     </w:t>
      </w:r>
    </w:p>
    <w:p w14:paraId="0000038E" w14:textId="77777777" w:rsidR="004D32AB" w:rsidRPr="001B07F7" w:rsidRDefault="00CA1E15">
      <w:pPr>
        <w:jc w:val="both"/>
        <w:rPr>
          <w:lang w:val="en-US"/>
        </w:rPr>
      </w:pPr>
      <w:r w:rsidRPr="001B07F7">
        <w:rPr>
          <w:lang w:val="en-US"/>
        </w:rPr>
        <w:lastRenderedPageBreak/>
        <w:t xml:space="preserve">               </w:t>
      </w:r>
    </w:p>
    <w:p w14:paraId="32C2C31B" w14:textId="77777777" w:rsidR="00CB7C3A" w:rsidRPr="00CB7C3A" w:rsidRDefault="00CB7C3A" w:rsidP="00CB7C3A">
      <w:pPr>
        <w:jc w:val="both"/>
        <w:rPr>
          <w:ins w:id="446" w:author="Eric Deutsch" w:date="2023-01-10T10:08:00Z"/>
          <w:lang w:val="en-US"/>
        </w:rPr>
      </w:pPr>
      <w:ins w:id="447" w:author="Eric Deutsch" w:date="2023-01-10T10:08:00Z">
        <w:r w:rsidRPr="00CB7C3A">
          <w:rPr>
            <w:lang w:val="en-US"/>
          </w:rPr>
          <w:t>Andrew R. Jones</w:t>
        </w:r>
      </w:ins>
    </w:p>
    <w:p w14:paraId="74C3C410" w14:textId="77777777" w:rsidR="00CB7C3A" w:rsidRPr="00CB7C3A" w:rsidRDefault="00CB7C3A" w:rsidP="00CB7C3A">
      <w:pPr>
        <w:jc w:val="both"/>
        <w:rPr>
          <w:ins w:id="448" w:author="Eric Deutsch" w:date="2023-01-10T10:08:00Z"/>
          <w:lang w:val="en-US"/>
        </w:rPr>
      </w:pPr>
      <w:ins w:id="449" w:author="Eric Deutsch" w:date="2023-01-10T10:08:00Z">
        <w:r w:rsidRPr="00CB7C3A">
          <w:rPr>
            <w:lang w:val="en-US"/>
          </w:rPr>
          <w:t>Institute of Systems, Molecular and Integrative Biology, University of Liverpool, Liverpool, L69 3BX, United Kingdom</w:t>
        </w:r>
      </w:ins>
    </w:p>
    <w:p w14:paraId="1545912D" w14:textId="77777777" w:rsidR="00CB7C3A" w:rsidRPr="00CB7C3A" w:rsidRDefault="00CB7C3A" w:rsidP="00CB7C3A">
      <w:pPr>
        <w:jc w:val="both"/>
        <w:rPr>
          <w:ins w:id="450" w:author="Eric Deutsch" w:date="2023-01-10T10:08:00Z"/>
          <w:lang w:val="en-US"/>
        </w:rPr>
      </w:pPr>
    </w:p>
    <w:p w14:paraId="28DF2C76" w14:textId="77777777" w:rsidR="00CB7C3A" w:rsidRPr="00CB7C3A" w:rsidRDefault="00CB7C3A" w:rsidP="00CB7C3A">
      <w:pPr>
        <w:jc w:val="both"/>
        <w:rPr>
          <w:ins w:id="451" w:author="Eric Deutsch" w:date="2023-01-10T10:08:00Z"/>
          <w:lang w:val="en-US"/>
        </w:rPr>
      </w:pPr>
      <w:ins w:id="452" w:author="Eric Deutsch" w:date="2023-01-10T10:08:00Z">
        <w:r w:rsidRPr="00CB7C3A">
          <w:rPr>
            <w:lang w:val="en-US"/>
          </w:rPr>
          <w:t>Pierre-Alain Binz</w:t>
        </w:r>
      </w:ins>
    </w:p>
    <w:p w14:paraId="14B97ECA" w14:textId="77777777" w:rsidR="00CB7C3A" w:rsidRPr="00CB7C3A" w:rsidRDefault="00CB7C3A" w:rsidP="00CB7C3A">
      <w:pPr>
        <w:jc w:val="both"/>
        <w:rPr>
          <w:ins w:id="453" w:author="Eric Deutsch" w:date="2023-01-10T10:08:00Z"/>
          <w:lang w:val="en-US"/>
        </w:rPr>
      </w:pPr>
      <w:ins w:id="454" w:author="Eric Deutsch" w:date="2023-01-10T10:08:00Z">
        <w:r w:rsidRPr="00CB7C3A">
          <w:rPr>
            <w:lang w:val="en-US"/>
          </w:rPr>
          <w:t>Lausanne University Hospital, Lausanne, Switzerland</w:t>
        </w:r>
      </w:ins>
    </w:p>
    <w:p w14:paraId="2B41CFA5" w14:textId="77777777" w:rsidR="00CB7C3A" w:rsidRPr="00CB7C3A" w:rsidRDefault="00CB7C3A" w:rsidP="00CB7C3A">
      <w:pPr>
        <w:jc w:val="both"/>
        <w:rPr>
          <w:ins w:id="455" w:author="Eric Deutsch" w:date="2023-01-10T10:08:00Z"/>
          <w:lang w:val="en-US"/>
        </w:rPr>
      </w:pPr>
    </w:p>
    <w:p w14:paraId="16C7B2A1" w14:textId="77777777" w:rsidR="00CB7C3A" w:rsidRPr="00CB7C3A" w:rsidRDefault="00CB7C3A" w:rsidP="00CB7C3A">
      <w:pPr>
        <w:jc w:val="both"/>
        <w:rPr>
          <w:ins w:id="456" w:author="Eric Deutsch" w:date="2023-01-10T10:08:00Z"/>
          <w:lang w:val="en-US"/>
        </w:rPr>
      </w:pPr>
      <w:ins w:id="457" w:author="Eric Deutsch" w:date="2023-01-10T10:08:00Z">
        <w:r w:rsidRPr="00CB7C3A">
          <w:rPr>
            <w:lang w:val="en-US"/>
          </w:rPr>
          <w:t>Shin Kawano</w:t>
        </w:r>
      </w:ins>
    </w:p>
    <w:p w14:paraId="061C7B1F" w14:textId="77777777" w:rsidR="00CB7C3A" w:rsidRPr="00CB7C3A" w:rsidRDefault="00CB7C3A" w:rsidP="00CB7C3A">
      <w:pPr>
        <w:jc w:val="both"/>
        <w:rPr>
          <w:ins w:id="458" w:author="Eric Deutsch" w:date="2023-01-10T10:08:00Z"/>
          <w:lang w:val="en-US"/>
        </w:rPr>
      </w:pPr>
      <w:ins w:id="459" w:author="Eric Deutsch" w:date="2023-01-10T10:08:00Z">
        <w:r w:rsidRPr="00CB7C3A">
          <w:rPr>
            <w:lang w:val="en-US"/>
          </w:rPr>
          <w:t>Database Center for Life Science, Joint Support Center for Data Science Research, Research Organization of Information and Systems, Chiba, Japan</w:t>
        </w:r>
      </w:ins>
    </w:p>
    <w:p w14:paraId="0DAC0352" w14:textId="77777777" w:rsidR="00CB7C3A" w:rsidRPr="00CB7C3A" w:rsidRDefault="00CB7C3A" w:rsidP="00CB7C3A">
      <w:pPr>
        <w:jc w:val="both"/>
        <w:rPr>
          <w:ins w:id="460" w:author="Eric Deutsch" w:date="2023-01-10T10:08:00Z"/>
          <w:lang w:val="en-US"/>
        </w:rPr>
      </w:pPr>
    </w:p>
    <w:p w14:paraId="1B0816F7" w14:textId="77777777" w:rsidR="00CB7C3A" w:rsidRPr="00CB7C3A" w:rsidRDefault="00CB7C3A" w:rsidP="00CB7C3A">
      <w:pPr>
        <w:jc w:val="both"/>
        <w:rPr>
          <w:ins w:id="461" w:author="Eric Deutsch" w:date="2023-01-10T10:08:00Z"/>
          <w:lang w:val="en-US"/>
        </w:rPr>
      </w:pPr>
      <w:ins w:id="462" w:author="Eric Deutsch" w:date="2023-01-10T10:08:00Z">
        <w:r w:rsidRPr="00CB7C3A">
          <w:rPr>
            <w:lang w:val="en-US"/>
          </w:rPr>
          <w:t>Luis Mendoza</w:t>
        </w:r>
      </w:ins>
    </w:p>
    <w:p w14:paraId="2065C1B9" w14:textId="77777777" w:rsidR="00CB7C3A" w:rsidRPr="00CB7C3A" w:rsidRDefault="00CB7C3A" w:rsidP="00CB7C3A">
      <w:pPr>
        <w:jc w:val="both"/>
        <w:rPr>
          <w:ins w:id="463" w:author="Eric Deutsch" w:date="2023-01-10T10:08:00Z"/>
          <w:lang w:val="en-US"/>
        </w:rPr>
      </w:pPr>
      <w:ins w:id="464" w:author="Eric Deutsch" w:date="2023-01-10T10:08:00Z">
        <w:r w:rsidRPr="00CB7C3A">
          <w:rPr>
            <w:lang w:val="en-US"/>
          </w:rPr>
          <w:t>Institute for Systems Biology, Seattle, Washington 98109, United States</w:t>
        </w:r>
      </w:ins>
    </w:p>
    <w:p w14:paraId="7AC58E53" w14:textId="7CC9464D" w:rsidR="00CB7C3A" w:rsidRDefault="00CB7C3A" w:rsidP="00CB7C3A">
      <w:pPr>
        <w:jc w:val="both"/>
        <w:rPr>
          <w:ins w:id="465" w:author="Eric Deutsch" w:date="2023-01-10T12:46:00Z"/>
          <w:lang w:val="en-US"/>
        </w:rPr>
      </w:pPr>
    </w:p>
    <w:p w14:paraId="509AF0AE" w14:textId="6A7E3638" w:rsidR="00512095" w:rsidRDefault="00512095" w:rsidP="00CB7C3A">
      <w:pPr>
        <w:jc w:val="both"/>
        <w:rPr>
          <w:ins w:id="466" w:author="Eric Deutsch" w:date="2023-01-10T12:46:00Z"/>
          <w:lang w:val="en-US"/>
        </w:rPr>
      </w:pPr>
      <w:ins w:id="467" w:author="Eric Deutsch" w:date="2023-01-10T12:46:00Z">
        <w:r w:rsidRPr="00512095">
          <w:rPr>
            <w:lang w:val="en-US"/>
          </w:rPr>
          <w:t>Nuno Bandeira</w:t>
        </w:r>
      </w:ins>
    </w:p>
    <w:p w14:paraId="309EF0D4" w14:textId="77777777" w:rsidR="00512095" w:rsidRPr="00CB7C3A" w:rsidRDefault="00512095" w:rsidP="00512095">
      <w:pPr>
        <w:jc w:val="both"/>
        <w:rPr>
          <w:ins w:id="468" w:author="Eric Deutsch" w:date="2023-01-10T12:46:00Z"/>
          <w:lang w:val="en-US"/>
        </w:rPr>
      </w:pPr>
      <w:ins w:id="469" w:author="Eric Deutsch" w:date="2023-01-10T12:46:00Z">
        <w:r w:rsidRPr="00CB7C3A">
          <w:rPr>
            <w:lang w:val="en-US"/>
          </w:rPr>
          <w:t>Center for Computational Mass Spectrometry, Department of Computer Science and Engineering, Skaggs School of Pharmacy and Pharmaceutical Sciences, University of California, San Diego, 92093-0404, USA</w:t>
        </w:r>
      </w:ins>
    </w:p>
    <w:p w14:paraId="06F2FBA8" w14:textId="77777777" w:rsidR="00512095" w:rsidRPr="00CB7C3A" w:rsidRDefault="00512095" w:rsidP="00CB7C3A">
      <w:pPr>
        <w:jc w:val="both"/>
        <w:rPr>
          <w:ins w:id="470" w:author="Eric Deutsch" w:date="2023-01-10T10:08:00Z"/>
          <w:lang w:val="en-US"/>
        </w:rPr>
      </w:pPr>
    </w:p>
    <w:p w14:paraId="07F2083B" w14:textId="77777777" w:rsidR="00CB7C3A" w:rsidRPr="00CB7C3A" w:rsidRDefault="00CB7C3A" w:rsidP="00CB7C3A">
      <w:pPr>
        <w:jc w:val="both"/>
        <w:rPr>
          <w:ins w:id="471" w:author="Eric Deutsch" w:date="2023-01-10T10:08:00Z"/>
          <w:lang w:val="en-US"/>
        </w:rPr>
      </w:pPr>
      <w:ins w:id="472" w:author="Eric Deutsch" w:date="2023-01-10T10:08:00Z">
        <w:r w:rsidRPr="00CB7C3A">
          <w:rPr>
            <w:lang w:val="en-US"/>
          </w:rPr>
          <w:t>Jeremy Carver</w:t>
        </w:r>
      </w:ins>
    </w:p>
    <w:p w14:paraId="6B327F7F" w14:textId="77777777" w:rsidR="00CB7C3A" w:rsidRPr="00CB7C3A" w:rsidRDefault="00CB7C3A" w:rsidP="00CB7C3A">
      <w:pPr>
        <w:jc w:val="both"/>
        <w:rPr>
          <w:ins w:id="473" w:author="Eric Deutsch" w:date="2023-01-10T10:08:00Z"/>
          <w:lang w:val="en-US"/>
        </w:rPr>
      </w:pPr>
      <w:ins w:id="474" w:author="Eric Deutsch" w:date="2023-01-10T10:08:00Z">
        <w:r w:rsidRPr="00CB7C3A">
          <w:rPr>
            <w:lang w:val="en-US"/>
          </w:rPr>
          <w:t>Center for Computational Mass Spectrometry, Department of Computer Science and Engineering, Skaggs School of Pharmacy and Pharmaceutical Sciences, University of California, San Diego, 92093-0404, USA</w:t>
        </w:r>
      </w:ins>
    </w:p>
    <w:p w14:paraId="0B521098" w14:textId="77777777" w:rsidR="00CB7C3A" w:rsidRPr="00CB7C3A" w:rsidRDefault="00CB7C3A" w:rsidP="00CB7C3A">
      <w:pPr>
        <w:jc w:val="both"/>
        <w:rPr>
          <w:ins w:id="475" w:author="Eric Deutsch" w:date="2023-01-10T10:08:00Z"/>
          <w:lang w:val="en-US"/>
        </w:rPr>
      </w:pPr>
    </w:p>
    <w:p w14:paraId="66534898" w14:textId="77777777" w:rsidR="00CB7C3A" w:rsidRPr="00CB7C3A" w:rsidRDefault="00CB7C3A" w:rsidP="00CB7C3A">
      <w:pPr>
        <w:jc w:val="both"/>
        <w:rPr>
          <w:ins w:id="476" w:author="Eric Deutsch" w:date="2023-01-10T10:08:00Z"/>
          <w:lang w:val="en-US"/>
        </w:rPr>
      </w:pPr>
      <w:ins w:id="477" w:author="Eric Deutsch" w:date="2023-01-10T10:08:00Z">
        <w:r w:rsidRPr="00CB7C3A">
          <w:rPr>
            <w:lang w:val="en-US"/>
          </w:rPr>
          <w:t>Benjamin Pullman</w:t>
        </w:r>
      </w:ins>
    </w:p>
    <w:p w14:paraId="2414E3F6" w14:textId="77777777" w:rsidR="00CB7C3A" w:rsidRPr="00CB7C3A" w:rsidRDefault="00CB7C3A" w:rsidP="00CB7C3A">
      <w:pPr>
        <w:jc w:val="both"/>
        <w:rPr>
          <w:ins w:id="478" w:author="Eric Deutsch" w:date="2023-01-10T10:08:00Z"/>
          <w:lang w:val="en-US"/>
        </w:rPr>
      </w:pPr>
      <w:ins w:id="479" w:author="Eric Deutsch" w:date="2023-01-10T10:08:00Z">
        <w:r w:rsidRPr="00CB7C3A">
          <w:rPr>
            <w:lang w:val="en-US"/>
          </w:rPr>
          <w:t>Center for Computational Mass Spectrometry, Department of Computer Science and Engineering, Skaggs School of Pharmacy and Pharmaceutical Sciences, University of California, San Diego, 92093-0404, USA</w:t>
        </w:r>
      </w:ins>
    </w:p>
    <w:p w14:paraId="507A07B1" w14:textId="77777777" w:rsidR="00CB7C3A" w:rsidRPr="00CB7C3A" w:rsidRDefault="00CB7C3A" w:rsidP="00CB7C3A">
      <w:pPr>
        <w:jc w:val="both"/>
        <w:rPr>
          <w:ins w:id="480" w:author="Eric Deutsch" w:date="2023-01-10T10:08:00Z"/>
          <w:lang w:val="en-US"/>
        </w:rPr>
      </w:pPr>
    </w:p>
    <w:p w14:paraId="7485FB65" w14:textId="77777777" w:rsidR="00CB7C3A" w:rsidRPr="00CB7C3A" w:rsidRDefault="00CB7C3A" w:rsidP="00CB7C3A">
      <w:pPr>
        <w:jc w:val="both"/>
        <w:rPr>
          <w:ins w:id="481" w:author="Eric Deutsch" w:date="2023-01-10T10:08:00Z"/>
          <w:lang w:val="en-US"/>
        </w:rPr>
      </w:pPr>
      <w:ins w:id="482" w:author="Eric Deutsch" w:date="2023-01-10T10:08:00Z">
        <w:r w:rsidRPr="00CB7C3A">
          <w:rPr>
            <w:lang w:val="en-US"/>
          </w:rPr>
          <w:t>Zhi Sun</w:t>
        </w:r>
      </w:ins>
    </w:p>
    <w:p w14:paraId="530A59AF" w14:textId="77777777" w:rsidR="00CB7C3A" w:rsidRPr="00CB7C3A" w:rsidRDefault="00CB7C3A" w:rsidP="00CB7C3A">
      <w:pPr>
        <w:jc w:val="both"/>
        <w:rPr>
          <w:ins w:id="483" w:author="Eric Deutsch" w:date="2023-01-10T10:08:00Z"/>
          <w:lang w:val="en-US"/>
        </w:rPr>
      </w:pPr>
      <w:ins w:id="484" w:author="Eric Deutsch" w:date="2023-01-10T10:08:00Z">
        <w:r w:rsidRPr="00CB7C3A">
          <w:rPr>
            <w:lang w:val="en-US"/>
          </w:rPr>
          <w:t>Institute for Systems Biology, Seattle, Washington 98109, United States</w:t>
        </w:r>
      </w:ins>
    </w:p>
    <w:p w14:paraId="4F1F827D" w14:textId="77777777" w:rsidR="00CB7C3A" w:rsidRPr="00CB7C3A" w:rsidRDefault="00CB7C3A" w:rsidP="00CB7C3A">
      <w:pPr>
        <w:jc w:val="both"/>
        <w:rPr>
          <w:ins w:id="485" w:author="Eric Deutsch" w:date="2023-01-10T10:08:00Z"/>
          <w:lang w:val="en-US"/>
        </w:rPr>
      </w:pPr>
    </w:p>
    <w:p w14:paraId="06DDCF2E" w14:textId="77777777" w:rsidR="00CB7C3A" w:rsidRPr="00CB7C3A" w:rsidRDefault="00CB7C3A" w:rsidP="00CB7C3A">
      <w:pPr>
        <w:jc w:val="both"/>
        <w:rPr>
          <w:ins w:id="486" w:author="Eric Deutsch" w:date="2023-01-10T10:08:00Z"/>
          <w:lang w:val="en-US"/>
        </w:rPr>
      </w:pPr>
      <w:ins w:id="487" w:author="Eric Deutsch" w:date="2023-01-10T10:08:00Z">
        <w:r w:rsidRPr="00CB7C3A">
          <w:rPr>
            <w:lang w:val="en-US"/>
          </w:rPr>
          <w:t>Nils Hoffmann</w:t>
        </w:r>
      </w:ins>
    </w:p>
    <w:p w14:paraId="0661BC0E" w14:textId="77777777" w:rsidR="00CB7C3A" w:rsidRPr="00CB7C3A" w:rsidRDefault="00CB7C3A" w:rsidP="00CB7C3A">
      <w:pPr>
        <w:jc w:val="both"/>
        <w:rPr>
          <w:ins w:id="488" w:author="Eric Deutsch" w:date="2023-01-10T10:08:00Z"/>
          <w:lang w:val="en-US"/>
        </w:rPr>
      </w:pPr>
      <w:ins w:id="489" w:author="Eric Deutsch" w:date="2023-01-10T10:08:00Z">
        <w:r w:rsidRPr="00CB7C3A">
          <w:rPr>
            <w:lang w:val="en-US"/>
          </w:rPr>
          <w:t xml:space="preserve">Institute for Bio- and Geosciences (IBG-5), </w:t>
        </w:r>
        <w:proofErr w:type="spellStart"/>
        <w:r w:rsidRPr="00CB7C3A">
          <w:rPr>
            <w:lang w:val="en-US"/>
          </w:rPr>
          <w:t>Forschungszentrum</w:t>
        </w:r>
        <w:proofErr w:type="spellEnd"/>
        <w:r w:rsidRPr="00CB7C3A">
          <w:rPr>
            <w:lang w:val="en-US"/>
          </w:rPr>
          <w:t xml:space="preserve"> </w:t>
        </w:r>
        <w:proofErr w:type="spellStart"/>
        <w:r w:rsidRPr="00CB7C3A">
          <w:rPr>
            <w:lang w:val="en-US"/>
          </w:rPr>
          <w:t>Jülich</w:t>
        </w:r>
        <w:proofErr w:type="spellEnd"/>
        <w:r w:rsidRPr="00CB7C3A">
          <w:rPr>
            <w:lang w:val="en-US"/>
          </w:rPr>
          <w:t xml:space="preserve"> GmbH, 52428 </w:t>
        </w:r>
        <w:proofErr w:type="spellStart"/>
        <w:r w:rsidRPr="00CB7C3A">
          <w:rPr>
            <w:lang w:val="en-US"/>
          </w:rPr>
          <w:t>Jülich</w:t>
        </w:r>
        <w:proofErr w:type="spellEnd"/>
        <w:r w:rsidRPr="00CB7C3A">
          <w:rPr>
            <w:lang w:val="en-US"/>
          </w:rPr>
          <w:t>, Germany</w:t>
        </w:r>
      </w:ins>
    </w:p>
    <w:p w14:paraId="6E781C3B" w14:textId="77777777" w:rsidR="00CB7C3A" w:rsidRPr="00CB7C3A" w:rsidRDefault="00CB7C3A" w:rsidP="00CB7C3A">
      <w:pPr>
        <w:jc w:val="both"/>
        <w:rPr>
          <w:ins w:id="490" w:author="Eric Deutsch" w:date="2023-01-10T10:08:00Z"/>
          <w:lang w:val="en-US"/>
        </w:rPr>
      </w:pPr>
    </w:p>
    <w:p w14:paraId="10DFF7A7" w14:textId="77777777" w:rsidR="00CB7C3A" w:rsidRPr="00CB7C3A" w:rsidRDefault="00CB7C3A" w:rsidP="00CB7C3A">
      <w:pPr>
        <w:jc w:val="both"/>
        <w:rPr>
          <w:ins w:id="491" w:author="Eric Deutsch" w:date="2023-01-10T10:08:00Z"/>
          <w:lang w:val="en-US"/>
        </w:rPr>
      </w:pPr>
      <w:ins w:id="492" w:author="Eric Deutsch" w:date="2023-01-10T10:08:00Z">
        <w:r w:rsidRPr="00CB7C3A">
          <w:rPr>
            <w:lang w:val="en-US"/>
          </w:rPr>
          <w:t>Jim Shofstahl</w:t>
        </w:r>
      </w:ins>
    </w:p>
    <w:p w14:paraId="7B2C6AA7" w14:textId="77777777" w:rsidR="00CB7C3A" w:rsidRPr="00CB7C3A" w:rsidRDefault="00CB7C3A" w:rsidP="00CB7C3A">
      <w:pPr>
        <w:jc w:val="both"/>
        <w:rPr>
          <w:ins w:id="493" w:author="Eric Deutsch" w:date="2023-01-10T10:08:00Z"/>
          <w:lang w:val="en-US"/>
        </w:rPr>
      </w:pPr>
      <w:ins w:id="494" w:author="Eric Deutsch" w:date="2023-01-10T10:08:00Z">
        <w:r w:rsidRPr="00CB7C3A">
          <w:rPr>
            <w:lang w:val="en-US"/>
          </w:rPr>
          <w:t>Thermo Fisher Scientific, 355 River Oaks Parkway San Jose, CA 95134, USA</w:t>
        </w:r>
      </w:ins>
    </w:p>
    <w:p w14:paraId="72047037" w14:textId="77777777" w:rsidR="00CB7C3A" w:rsidRPr="00CB7C3A" w:rsidRDefault="00CB7C3A" w:rsidP="00CB7C3A">
      <w:pPr>
        <w:jc w:val="both"/>
        <w:rPr>
          <w:ins w:id="495" w:author="Eric Deutsch" w:date="2023-01-10T10:08:00Z"/>
          <w:lang w:val="en-US"/>
        </w:rPr>
      </w:pPr>
    </w:p>
    <w:p w14:paraId="2F51EF62" w14:textId="77777777" w:rsidR="00CB7C3A" w:rsidRPr="00CB7C3A" w:rsidRDefault="00CB7C3A" w:rsidP="00CB7C3A">
      <w:pPr>
        <w:jc w:val="both"/>
        <w:rPr>
          <w:ins w:id="496" w:author="Eric Deutsch" w:date="2023-01-10T10:08:00Z"/>
          <w:lang w:val="en-US"/>
        </w:rPr>
      </w:pPr>
      <w:ins w:id="497" w:author="Eric Deutsch" w:date="2023-01-10T10:08:00Z">
        <w:r w:rsidRPr="00CB7C3A">
          <w:rPr>
            <w:lang w:val="en-US"/>
          </w:rPr>
          <w:t>Yunping Zhu</w:t>
        </w:r>
      </w:ins>
    </w:p>
    <w:p w14:paraId="755950C0" w14:textId="77777777" w:rsidR="00CB7C3A" w:rsidRPr="00CB7C3A" w:rsidRDefault="00CB7C3A" w:rsidP="00CB7C3A">
      <w:pPr>
        <w:jc w:val="both"/>
        <w:rPr>
          <w:ins w:id="498" w:author="Eric Deutsch" w:date="2023-01-10T10:08:00Z"/>
          <w:lang w:val="en-US"/>
        </w:rPr>
      </w:pPr>
      <w:ins w:id="499" w:author="Eric Deutsch" w:date="2023-01-10T10:08:00Z">
        <w:r w:rsidRPr="00CB7C3A">
          <w:rPr>
            <w:lang w:val="en-US"/>
          </w:rPr>
          <w:t xml:space="preserve">National Center for Protein Sciences (Beijing), Beijing Institute of </w:t>
        </w:r>
        <w:proofErr w:type="spellStart"/>
        <w:r w:rsidRPr="00CB7C3A">
          <w:rPr>
            <w:lang w:val="en-US"/>
          </w:rPr>
          <w:t>Lifeomics</w:t>
        </w:r>
        <w:proofErr w:type="spellEnd"/>
        <w:r w:rsidRPr="00CB7C3A">
          <w:rPr>
            <w:lang w:val="en-US"/>
          </w:rPr>
          <w:t xml:space="preserve">, #38, Life Science Park, </w:t>
        </w:r>
        <w:proofErr w:type="spellStart"/>
        <w:r w:rsidRPr="00CB7C3A">
          <w:rPr>
            <w:lang w:val="en-US"/>
          </w:rPr>
          <w:t>Changping</w:t>
        </w:r>
        <w:proofErr w:type="spellEnd"/>
        <w:r w:rsidRPr="00CB7C3A">
          <w:rPr>
            <w:lang w:val="en-US"/>
          </w:rPr>
          <w:t xml:space="preserve"> District, Beijing 102206, China</w:t>
        </w:r>
      </w:ins>
    </w:p>
    <w:p w14:paraId="7E7BC0E5" w14:textId="77777777" w:rsidR="00CB7C3A" w:rsidRPr="00CB7C3A" w:rsidRDefault="00CB7C3A" w:rsidP="00CB7C3A">
      <w:pPr>
        <w:jc w:val="both"/>
        <w:rPr>
          <w:ins w:id="500" w:author="Eric Deutsch" w:date="2023-01-10T10:08:00Z"/>
          <w:lang w:val="en-US"/>
        </w:rPr>
      </w:pPr>
    </w:p>
    <w:p w14:paraId="6CA407CD" w14:textId="77777777" w:rsidR="00CB7C3A" w:rsidRPr="00CB7C3A" w:rsidRDefault="00CB7C3A" w:rsidP="00CB7C3A">
      <w:pPr>
        <w:jc w:val="both"/>
        <w:rPr>
          <w:ins w:id="501" w:author="Eric Deutsch" w:date="2023-01-10T10:08:00Z"/>
          <w:lang w:val="en-US"/>
        </w:rPr>
      </w:pPr>
      <w:ins w:id="502" w:author="Eric Deutsch" w:date="2023-01-10T10:08:00Z">
        <w:r w:rsidRPr="00CB7C3A">
          <w:rPr>
            <w:lang w:val="en-US"/>
          </w:rPr>
          <w:t>Helge Hecht</w:t>
        </w:r>
      </w:ins>
    </w:p>
    <w:p w14:paraId="6BCC31FD" w14:textId="77777777" w:rsidR="00CB7C3A" w:rsidRPr="00CB7C3A" w:rsidRDefault="00CB7C3A" w:rsidP="00CB7C3A">
      <w:pPr>
        <w:jc w:val="both"/>
        <w:rPr>
          <w:ins w:id="503" w:author="Eric Deutsch" w:date="2023-01-10T10:08:00Z"/>
          <w:lang w:val="en-US"/>
        </w:rPr>
      </w:pPr>
      <w:ins w:id="504" w:author="Eric Deutsch" w:date="2023-01-10T10:08:00Z">
        <w:r w:rsidRPr="00CB7C3A">
          <w:rPr>
            <w:lang w:val="en-US"/>
          </w:rPr>
          <w:t xml:space="preserve">Masaryk University, </w:t>
        </w:r>
        <w:proofErr w:type="spellStart"/>
        <w:r w:rsidRPr="00CB7C3A">
          <w:rPr>
            <w:lang w:val="en-US"/>
          </w:rPr>
          <w:t>Kotlářská</w:t>
        </w:r>
        <w:proofErr w:type="spellEnd"/>
        <w:r w:rsidRPr="00CB7C3A">
          <w:rPr>
            <w:lang w:val="en-US"/>
          </w:rPr>
          <w:t xml:space="preserve"> 2, Brno, Czech Republic</w:t>
        </w:r>
      </w:ins>
    </w:p>
    <w:p w14:paraId="5964865C" w14:textId="5E4FB43F" w:rsidR="004A5D4A" w:rsidRPr="001B07F7" w:rsidDel="00CB7C3A" w:rsidRDefault="007971FA" w:rsidP="00041BC0">
      <w:pPr>
        <w:jc w:val="both"/>
        <w:rPr>
          <w:del w:id="505" w:author="Eric Deutsch" w:date="2023-01-10T10:08:00Z"/>
          <w:lang w:val="en-US"/>
        </w:rPr>
      </w:pPr>
      <w:del w:id="506" w:author="Eric Deutsch" w:date="2023-01-10T10:08:00Z">
        <w:r w:rsidRPr="001B07F7" w:rsidDel="00CB7C3A">
          <w:rPr>
            <w:lang w:val="en-US"/>
          </w:rPr>
          <w:lastRenderedPageBreak/>
          <w:delText xml:space="preserve">- </w:delText>
        </w:r>
        <w:r w:rsidR="00041BC0" w:rsidRPr="001B07F7" w:rsidDel="00CB7C3A">
          <w:rPr>
            <w:highlight w:val="yellow"/>
            <w:lang w:val="en-US"/>
          </w:rPr>
          <w:delText>TO DO.</w:delText>
        </w:r>
      </w:del>
    </w:p>
    <w:p w14:paraId="1DD1E927" w14:textId="18EA3A89" w:rsidR="008268D6" w:rsidRPr="001B07F7" w:rsidRDefault="008268D6">
      <w:pPr>
        <w:jc w:val="both"/>
        <w:rPr>
          <w:lang w:val="en-US"/>
        </w:rPr>
      </w:pPr>
    </w:p>
    <w:p w14:paraId="00000397" w14:textId="0C689580" w:rsidR="00725200" w:rsidRPr="001B07F7" w:rsidRDefault="00725200" w:rsidP="00042E14">
      <w:pPr>
        <w:jc w:val="both"/>
        <w:rPr>
          <w:lang w:val="en-US"/>
        </w:rPr>
      </w:pPr>
      <w:r w:rsidRPr="001B07F7">
        <w:rPr>
          <w:lang w:val="en-US"/>
        </w:rPr>
        <w:br w:type="page"/>
      </w:r>
    </w:p>
    <w:p w14:paraId="233C13C3" w14:textId="77777777" w:rsidR="004D32AB" w:rsidRPr="001B07F7" w:rsidRDefault="004D32AB">
      <w:pPr>
        <w:jc w:val="both"/>
        <w:rPr>
          <w:lang w:val="en-US"/>
        </w:rPr>
      </w:pPr>
    </w:p>
    <w:p w14:paraId="00000398" w14:textId="56039176" w:rsidR="004D32AB" w:rsidRPr="001B07F7" w:rsidRDefault="00CA1E15">
      <w:pPr>
        <w:pStyle w:val="Heading1"/>
        <w:ind w:left="0" w:firstLine="0"/>
        <w:jc w:val="both"/>
        <w:rPr>
          <w:rFonts w:eastAsia="Arial"/>
          <w:bCs/>
          <w:color w:val="000000"/>
          <w:lang w:val="en-US"/>
        </w:rPr>
      </w:pPr>
      <w:bookmarkStart w:id="507" w:name="_Toc124242632"/>
      <w:r w:rsidRPr="001B07F7">
        <w:rPr>
          <w:bCs/>
          <w:lang w:val="en-US"/>
        </w:rPr>
        <w:t>Intellectual Property Statement</w:t>
      </w:r>
      <w:bookmarkEnd w:id="507"/>
    </w:p>
    <w:p w14:paraId="00000399" w14:textId="77777777" w:rsidR="004D32AB" w:rsidRPr="001B07F7" w:rsidRDefault="004D32AB">
      <w:pPr>
        <w:jc w:val="both"/>
        <w:rPr>
          <w:lang w:val="en-US"/>
        </w:rPr>
      </w:pPr>
    </w:p>
    <w:p w14:paraId="0000039A" w14:textId="77777777" w:rsidR="004D32AB" w:rsidRPr="001B07F7" w:rsidRDefault="00CA1E15">
      <w:pPr>
        <w:jc w:val="both"/>
        <w:rPr>
          <w:lang w:val="en-US"/>
        </w:rPr>
      </w:pPr>
      <w:r w:rsidRPr="001B07F7">
        <w:rPr>
          <w:lang w:val="en-US"/>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0000039B" w14:textId="77777777" w:rsidR="004D32AB" w:rsidRPr="001B07F7" w:rsidRDefault="004D32AB">
      <w:pPr>
        <w:jc w:val="both"/>
        <w:rPr>
          <w:lang w:val="en-US"/>
        </w:rPr>
      </w:pPr>
    </w:p>
    <w:p w14:paraId="0000039C" w14:textId="77777777" w:rsidR="004D32AB" w:rsidRPr="001B07F7" w:rsidRDefault="00CA1E15">
      <w:pPr>
        <w:jc w:val="both"/>
        <w:rPr>
          <w:lang w:val="en-US"/>
        </w:rPr>
      </w:pPr>
      <w:r w:rsidRPr="001B07F7">
        <w:rPr>
          <w:lang w:val="en-US"/>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0000039D" w14:textId="77777777" w:rsidR="004D32AB" w:rsidRPr="001B07F7" w:rsidRDefault="004D32AB">
      <w:pPr>
        <w:jc w:val="both"/>
        <w:rPr>
          <w:lang w:val="en-US"/>
        </w:rPr>
      </w:pPr>
    </w:p>
    <w:p w14:paraId="0000039E" w14:textId="77777777" w:rsidR="004D32AB" w:rsidRPr="001B07F7" w:rsidRDefault="004D32AB">
      <w:pPr>
        <w:jc w:val="both"/>
        <w:rPr>
          <w:lang w:val="en-US"/>
        </w:rPr>
      </w:pPr>
    </w:p>
    <w:p w14:paraId="0000039F" w14:textId="5801A4F3" w:rsidR="004D32AB" w:rsidRPr="001B07F7" w:rsidRDefault="00CA1E15">
      <w:pPr>
        <w:pStyle w:val="Heading1"/>
        <w:ind w:left="0" w:firstLine="0"/>
        <w:jc w:val="both"/>
        <w:rPr>
          <w:rFonts w:eastAsia="Arial"/>
          <w:bCs/>
          <w:color w:val="000000"/>
          <w:lang w:val="en-US"/>
        </w:rPr>
      </w:pPr>
      <w:bookmarkStart w:id="508" w:name="_Toc124242633"/>
      <w:r w:rsidRPr="001B07F7">
        <w:rPr>
          <w:bCs/>
          <w:lang w:val="en-US"/>
        </w:rPr>
        <w:t>Copyright Notice</w:t>
      </w:r>
      <w:bookmarkEnd w:id="508"/>
    </w:p>
    <w:p w14:paraId="000003A0" w14:textId="77777777" w:rsidR="004D32AB" w:rsidRPr="001B07F7" w:rsidRDefault="004D32AB">
      <w:pPr>
        <w:jc w:val="both"/>
        <w:rPr>
          <w:lang w:val="en-US"/>
        </w:rPr>
      </w:pPr>
    </w:p>
    <w:p w14:paraId="000003A1" w14:textId="4A6487C4" w:rsidR="004D32AB" w:rsidRPr="001B07F7" w:rsidRDefault="00CA1E15">
      <w:pPr>
        <w:jc w:val="both"/>
        <w:rPr>
          <w:lang w:val="en-US"/>
        </w:rPr>
      </w:pPr>
      <w:r w:rsidRPr="001B07F7">
        <w:rPr>
          <w:lang w:val="en-US"/>
        </w:rPr>
        <w:t>Copyright (C) Proteomics Standards Initiative (202</w:t>
      </w:r>
      <w:ins w:id="509" w:author="Eric Deutsch" w:date="2023-01-10T10:09:00Z">
        <w:r w:rsidR="00CB7C3A">
          <w:rPr>
            <w:lang w:val="en-US"/>
          </w:rPr>
          <w:t>3</w:t>
        </w:r>
      </w:ins>
      <w:del w:id="510" w:author="Eric Deutsch" w:date="2023-01-10T10:09:00Z">
        <w:r w:rsidR="008268D6" w:rsidRPr="001B07F7" w:rsidDel="00CB7C3A">
          <w:rPr>
            <w:lang w:val="en-US"/>
          </w:rPr>
          <w:delText>2</w:delText>
        </w:r>
      </w:del>
      <w:r w:rsidRPr="001B07F7">
        <w:rPr>
          <w:lang w:val="en-US"/>
        </w:rPr>
        <w:t>). All Rights Reserved.</w:t>
      </w:r>
    </w:p>
    <w:p w14:paraId="000003A2" w14:textId="77777777" w:rsidR="004D32AB" w:rsidRPr="001B07F7" w:rsidRDefault="004D32AB">
      <w:pPr>
        <w:jc w:val="both"/>
        <w:rPr>
          <w:lang w:val="en-US"/>
        </w:rPr>
      </w:pPr>
    </w:p>
    <w:p w14:paraId="000003A3" w14:textId="77777777" w:rsidR="004D32AB" w:rsidRPr="001B07F7" w:rsidRDefault="00CA1E15">
      <w:pPr>
        <w:jc w:val="both"/>
        <w:rPr>
          <w:lang w:val="en-US"/>
        </w:rPr>
      </w:pPr>
      <w:r w:rsidRPr="001B07F7">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00003A4" w14:textId="77777777" w:rsidR="004D32AB" w:rsidRPr="001B07F7" w:rsidRDefault="004D32AB">
      <w:pPr>
        <w:jc w:val="both"/>
        <w:rPr>
          <w:lang w:val="en-US"/>
        </w:rPr>
      </w:pPr>
    </w:p>
    <w:p w14:paraId="000003A5" w14:textId="77777777" w:rsidR="004D32AB" w:rsidRPr="001B07F7" w:rsidRDefault="00CA1E15">
      <w:pPr>
        <w:jc w:val="both"/>
        <w:rPr>
          <w:lang w:val="en-US"/>
        </w:rPr>
      </w:pPr>
      <w:r w:rsidRPr="001B07F7">
        <w:rPr>
          <w:lang w:val="en-US"/>
        </w:rPr>
        <w:t>The limited permissions granted above are perpetual and will not be revoked by the PSI or its successors or assigns.</w:t>
      </w:r>
    </w:p>
    <w:p w14:paraId="000003A6" w14:textId="77777777" w:rsidR="004D32AB" w:rsidRPr="001B07F7" w:rsidRDefault="004D32AB">
      <w:pPr>
        <w:jc w:val="both"/>
        <w:rPr>
          <w:lang w:val="en-US"/>
        </w:rPr>
      </w:pPr>
    </w:p>
    <w:p w14:paraId="000003A7" w14:textId="77777777" w:rsidR="004D32AB" w:rsidRPr="001B07F7" w:rsidRDefault="00CA1E15">
      <w:pPr>
        <w:jc w:val="both"/>
        <w:rPr>
          <w:lang w:val="en-US"/>
        </w:rPr>
      </w:pPr>
      <w:r w:rsidRPr="001B07F7">
        <w:rPr>
          <w:lang w:val="en-US"/>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p w14:paraId="000003A8" w14:textId="77777777" w:rsidR="004D32AB" w:rsidRPr="001B07F7" w:rsidRDefault="004D32AB">
      <w:pPr>
        <w:jc w:val="both"/>
        <w:rPr>
          <w:lang w:val="en-US"/>
        </w:rPr>
      </w:pPr>
    </w:p>
    <w:p w14:paraId="000003A9" w14:textId="77777777" w:rsidR="004D32AB" w:rsidRPr="001B07F7" w:rsidRDefault="004D32AB">
      <w:pPr>
        <w:jc w:val="both"/>
        <w:rPr>
          <w:lang w:val="en-US"/>
        </w:rPr>
      </w:pPr>
    </w:p>
    <w:bookmarkStart w:id="511" w:name="_Toc124242634"/>
    <w:p w14:paraId="000003AA" w14:textId="0A1C33FC" w:rsidR="004D32AB" w:rsidRPr="001B07F7" w:rsidRDefault="00000000">
      <w:pPr>
        <w:pStyle w:val="Heading1"/>
        <w:ind w:left="0" w:firstLine="0"/>
        <w:jc w:val="both"/>
        <w:rPr>
          <w:rFonts w:eastAsia="Arial"/>
          <w:bCs/>
          <w:color w:val="000000"/>
          <w:lang w:val="en-US"/>
        </w:rPr>
      </w:pPr>
      <w:sdt>
        <w:sdtPr>
          <w:rPr>
            <w:b w:val="0"/>
            <w:lang w:val="en-US"/>
          </w:rPr>
          <w:tag w:val="goog_rdk_8"/>
          <w:id w:val="468867184"/>
        </w:sdtPr>
        <w:sdtContent/>
      </w:sdt>
      <w:r w:rsidR="00CA1E15" w:rsidRPr="001B07F7">
        <w:rPr>
          <w:bCs/>
          <w:lang w:val="en-US"/>
        </w:rPr>
        <w:t>Glossary</w:t>
      </w:r>
      <w:bookmarkEnd w:id="511"/>
    </w:p>
    <w:p w14:paraId="000003AB" w14:textId="77777777" w:rsidR="004D32AB" w:rsidRPr="001B07F7" w:rsidRDefault="004D32AB">
      <w:pPr>
        <w:jc w:val="both"/>
        <w:rPr>
          <w:lang w:val="en-US"/>
        </w:rPr>
      </w:pPr>
    </w:p>
    <w:p w14:paraId="000003AC" w14:textId="516D8D9B" w:rsidR="004D32AB" w:rsidRPr="001B07F7" w:rsidRDefault="00D052DF">
      <w:pPr>
        <w:jc w:val="both"/>
        <w:rPr>
          <w:lang w:val="en-US"/>
        </w:rPr>
      </w:pPr>
      <w:r w:rsidRPr="001B07F7">
        <w:rPr>
          <w:lang w:val="en-US"/>
        </w:rPr>
        <w:t>A</w:t>
      </w:r>
      <w:r w:rsidR="00CA1E15" w:rsidRPr="001B07F7">
        <w:rPr>
          <w:lang w:val="en-US"/>
        </w:rPr>
        <w:t>ll non-standard terms are already defined in detail in section 3.</w:t>
      </w:r>
    </w:p>
    <w:p w14:paraId="000003AD" w14:textId="77777777" w:rsidR="004D32AB" w:rsidRPr="001B07F7" w:rsidRDefault="004D32AB">
      <w:pPr>
        <w:jc w:val="both"/>
        <w:rPr>
          <w:lang w:val="en-US"/>
        </w:rPr>
      </w:pPr>
    </w:p>
    <w:p w14:paraId="000003AE" w14:textId="77777777" w:rsidR="004D32AB" w:rsidRPr="001B07F7" w:rsidRDefault="004D32AB">
      <w:pPr>
        <w:jc w:val="both"/>
        <w:rPr>
          <w:lang w:val="en-US"/>
        </w:rPr>
      </w:pPr>
    </w:p>
    <w:p w14:paraId="000003AF" w14:textId="7361340E" w:rsidR="004D32AB" w:rsidRPr="001B07F7" w:rsidRDefault="00CA1E15">
      <w:pPr>
        <w:pStyle w:val="Heading1"/>
        <w:ind w:left="0" w:firstLine="0"/>
        <w:jc w:val="both"/>
        <w:rPr>
          <w:bCs/>
          <w:lang w:val="en-US"/>
        </w:rPr>
      </w:pPr>
      <w:bookmarkStart w:id="512" w:name="_Toc124242635"/>
      <w:r w:rsidRPr="001B07F7">
        <w:rPr>
          <w:bCs/>
          <w:lang w:val="en-US"/>
        </w:rPr>
        <w:t>References</w:t>
      </w:r>
      <w:bookmarkEnd w:id="512"/>
    </w:p>
    <w:p w14:paraId="73170348" w14:textId="29BDFD2F" w:rsidR="001950A2" w:rsidRDefault="001950A2" w:rsidP="001950A2">
      <w:pPr>
        <w:pStyle w:val="nobreak"/>
        <w:rPr>
          <w:rFonts w:eastAsia="Arial"/>
          <w:lang w:val="en-US"/>
        </w:rPr>
      </w:pPr>
    </w:p>
    <w:p w14:paraId="7AF3AE20" w14:textId="77777777" w:rsidR="00A83C14" w:rsidRPr="00A83C14" w:rsidRDefault="00695E76" w:rsidP="00A83C14">
      <w:pPr>
        <w:pStyle w:val="Bibliography"/>
      </w:pPr>
      <w:r>
        <w:rPr>
          <w:rFonts w:eastAsia="Arial"/>
          <w:lang w:val="en-US"/>
        </w:rPr>
        <w:fldChar w:fldCharType="begin"/>
      </w:r>
      <w:r>
        <w:rPr>
          <w:rFonts w:eastAsia="Arial"/>
          <w:lang w:val="en-US"/>
        </w:rPr>
        <w:instrText xml:space="preserve"> ADDIN ZOTERO_BIBL {"uncited":[],"omitted":[],"custom":[]} CSL_BIBLIOGRAPHY </w:instrText>
      </w:r>
      <w:r>
        <w:rPr>
          <w:rFonts w:eastAsia="Arial"/>
          <w:lang w:val="en-US"/>
        </w:rPr>
        <w:fldChar w:fldCharType="separate"/>
      </w:r>
      <w:r w:rsidR="00A83C14" w:rsidRPr="00A83C14">
        <w:t xml:space="preserve">1. </w:t>
      </w:r>
      <w:r w:rsidR="00A83C14" w:rsidRPr="00A83C14">
        <w:tab/>
        <w:t>Lam H, Deutsch EW, Eddes JS, Eng JK, Stein SE, Aebersold R. Building consensus spectral libraries for peptide identification in proteomics. Nat Methods. 2008 Oct;5(10):873–875. PMCID: PMC2637392</w:t>
      </w:r>
    </w:p>
    <w:p w14:paraId="716BEAE6" w14:textId="77777777" w:rsidR="00A83C14" w:rsidRPr="00A83C14" w:rsidRDefault="00A83C14" w:rsidP="00A83C14">
      <w:pPr>
        <w:pStyle w:val="Bibliography"/>
      </w:pPr>
      <w:r w:rsidRPr="00A83C14">
        <w:t xml:space="preserve">2. </w:t>
      </w:r>
      <w:r w:rsidRPr="00A83C14">
        <w:tab/>
        <w:t>Desiere F, Deutsch EW, King NL, Nesvizhskii AI, Mallick P, Eng J, Chen S, Eddes J, Loevenich SN, Aebersold R. The PeptideAtlas project. Nucleic Acids Res. 2006 Jan 1;34(Database issue):D655-658. PMCID: PMC1347403</w:t>
      </w:r>
    </w:p>
    <w:p w14:paraId="541F5B56" w14:textId="77777777" w:rsidR="00A83C14" w:rsidRPr="00A83C14" w:rsidRDefault="00A83C14" w:rsidP="00A83C14">
      <w:pPr>
        <w:pStyle w:val="Bibliography"/>
      </w:pPr>
      <w:r w:rsidRPr="00A83C14">
        <w:t xml:space="preserve">3. </w:t>
      </w:r>
      <w:r w:rsidRPr="00A83C14">
        <w:tab/>
        <w:t>Deutsch EW, Perez-Riverol Y, Chalkley RJ, Wilhelm M, Tate S, Sachsenberg T, Walzer M, Käll L, Delanghe B, Böcker S, Schymanski EL, Wilmes P, Dorfer V, Kuster B, Volders PJ, Jehmlich N, Vissers JPC, Wolan DW, Wang AY, Mendoza L, Shofstahl J, Dowsey AW, Griss J, Salek RM, Neumann S, Binz PA, Lam H, Vizcaíno JA, Bandeira N, Röst H. Expanding the Use of Spectral Libraries in Proteomics. J Proteome Res. 2018 07;17(12):4051–4060. PMCID: PMC6443480</w:t>
      </w:r>
    </w:p>
    <w:p w14:paraId="51FFCDBB" w14:textId="77777777" w:rsidR="00A83C14" w:rsidRPr="00A83C14" w:rsidRDefault="00A83C14" w:rsidP="00A83C14">
      <w:pPr>
        <w:pStyle w:val="Bibliography"/>
      </w:pPr>
      <w:r w:rsidRPr="00A83C14">
        <w:t xml:space="preserve">4. </w:t>
      </w:r>
      <w:r w:rsidRPr="00A83C14">
        <w:tab/>
        <w:t>Bradner S. RFC2119: Key words for use in RFCs to Indicate Requirement Levels (https://tools.ietf.org/html/rfc2119) [Internet]. 1997. Available from: https://tools.ietf.org/html/rfc2119</w:t>
      </w:r>
    </w:p>
    <w:p w14:paraId="5D845074" w14:textId="77777777" w:rsidR="00A83C14" w:rsidRPr="00A83C14" w:rsidRDefault="00A83C14" w:rsidP="00A83C14">
      <w:pPr>
        <w:pStyle w:val="Bibliography"/>
      </w:pPr>
      <w:r w:rsidRPr="00A83C14">
        <w:t xml:space="preserve">5. </w:t>
      </w:r>
      <w:r w:rsidRPr="00A83C14">
        <w:tab/>
        <w:t>LeDuc RD, Deutsch EW, Binz PA, Fellers RT, Cesnik AJ, Klein JA, Van Den Bossche T, Gabriels R, Yalavarthi A, Perez-Riverol Y, Carver J, Bittremieux W, Kawano S, Pullman B, Bandeira N, Kelleher NL, Thomas PM, Vizcaíno JA. Proteomics Standards Initiative’s ProForma 2.0: Unifying the Encoding of Proteoforms and Peptidoforms. J Proteome Res. 2022 Apr 1;21(4):1189–1195. PMCID: PMC7612572</w:t>
      </w:r>
    </w:p>
    <w:p w14:paraId="000003B5" w14:textId="1438E0F7" w:rsidR="004D32AB" w:rsidRPr="00695E76" w:rsidRDefault="00695E76" w:rsidP="00695E76">
      <w:pPr>
        <w:rPr>
          <w:rFonts w:eastAsia="Arial"/>
          <w:lang w:val="en-US"/>
        </w:rPr>
      </w:pPr>
      <w:r>
        <w:rPr>
          <w:rFonts w:eastAsia="Arial"/>
          <w:lang w:val="en-US"/>
        </w:rPr>
        <w:fldChar w:fldCharType="end"/>
      </w:r>
    </w:p>
    <w:p w14:paraId="000003B6" w14:textId="77777777" w:rsidR="004D32AB" w:rsidRPr="001B07F7" w:rsidRDefault="004D32AB">
      <w:pPr>
        <w:widowControl w:val="0"/>
        <w:pBdr>
          <w:top w:val="nil"/>
          <w:left w:val="nil"/>
          <w:bottom w:val="nil"/>
          <w:right w:val="nil"/>
          <w:between w:val="nil"/>
        </w:pBdr>
        <w:spacing w:line="276" w:lineRule="auto"/>
        <w:rPr>
          <w:lang w:val="en-US"/>
        </w:rPr>
      </w:pPr>
    </w:p>
    <w:p w14:paraId="000003B7" w14:textId="77777777" w:rsidR="004D32AB" w:rsidRPr="001B07F7" w:rsidRDefault="004D32AB">
      <w:pPr>
        <w:widowControl w:val="0"/>
        <w:pBdr>
          <w:top w:val="nil"/>
          <w:left w:val="nil"/>
          <w:bottom w:val="nil"/>
          <w:right w:val="nil"/>
          <w:between w:val="nil"/>
        </w:pBdr>
        <w:spacing w:line="276" w:lineRule="auto"/>
        <w:rPr>
          <w:lang w:val="en-US"/>
        </w:rPr>
      </w:pPr>
    </w:p>
    <w:sectPr w:rsidR="004D32AB" w:rsidRPr="001B07F7">
      <w:headerReference w:type="default" r:id="rId29"/>
      <w:footerReference w:type="even" r:id="rId30"/>
      <w:footerReference w:type="default" r:id="rId31"/>
      <w:headerReference w:type="first" r:id="rId32"/>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4" w:author="Eric Deutsch [2]" w:date="2022-12-20T19:12:00Z" w:initials="ED">
    <w:p w14:paraId="497998ED" w14:textId="4710FF66" w:rsidR="002430BC" w:rsidRDefault="002430BC">
      <w:pPr>
        <w:pStyle w:val="CommentText"/>
      </w:pPr>
      <w:r>
        <w:rPr>
          <w:rStyle w:val="CommentReference"/>
        </w:rPr>
        <w:annotationRef/>
      </w:r>
      <w:r>
        <w:t>I realized we hadn’t considered this</w:t>
      </w:r>
      <w:r w:rsidR="00A80EA7">
        <w:t>, or have we</w:t>
      </w:r>
      <w:r>
        <w:t xml:space="preserve">. I am unsure whether encoding this as a middle ion or a neutral loss is better. I wrote it here as a middle </w:t>
      </w:r>
      <w:r w:rsidR="00A80EA7">
        <w:t xml:space="preserve">ion. </w:t>
      </w:r>
      <w:proofErr w:type="gramStart"/>
      <w:r w:rsidR="00A80EA7">
        <w:t>Otherwise</w:t>
      </w:r>
      <w:proofErr w:type="gramEnd"/>
      <w:r w:rsidR="00A80EA7">
        <w:t xml:space="preserve"> anything on the N</w:t>
      </w:r>
      <w:r>
        <w:t xml:space="preserve"> terminus can be a neutral loss. But maybe that’s okay? What about a b3 that has lost the whole TMT tag? As a neutral loss or as an internal fragment?</w:t>
      </w:r>
    </w:p>
  </w:comment>
  <w:comment w:id="135" w:author="Tim Van Den Bossche" w:date="2023-01-02T17:07:00Z" w:initials="TVDB">
    <w:p w14:paraId="56B8EEF7" w14:textId="77777777" w:rsidR="00E10F23" w:rsidRDefault="00E10F23" w:rsidP="00872025">
      <w:pPr>
        <w:pStyle w:val="CommentText"/>
      </w:pPr>
      <w:r>
        <w:rPr>
          <w:rStyle w:val="CommentReference"/>
        </w:rPr>
        <w:annotationRef/>
      </w:r>
      <w:r>
        <w:t xml:space="preserve">I was not heavily involved in this discussion, so I prefer to leave this answer to the others. </w:t>
      </w:r>
    </w:p>
  </w:comment>
  <w:comment w:id="332" w:author="Eric Deutsch [2]" w:date="2022-12-20T20:05:00Z" w:initials="ED">
    <w:p w14:paraId="40B8E04E" w14:textId="70909BA1" w:rsidR="002430BC" w:rsidRDefault="002430BC">
      <w:pPr>
        <w:pStyle w:val="CommentText"/>
      </w:pPr>
      <w:r>
        <w:rPr>
          <w:rStyle w:val="CommentReference"/>
        </w:rPr>
        <w:annotationRef/>
      </w:r>
      <w:r>
        <w:t>I don’t really understand this chatty first-person comments. We should review and refine this.</w:t>
      </w:r>
    </w:p>
  </w:comment>
  <w:comment w:id="333" w:author="Tim Van Den Bossche" w:date="2023-01-02T18:07:00Z" w:initials="TVDB">
    <w:p w14:paraId="66AE7A6B" w14:textId="77777777" w:rsidR="00F45FC4" w:rsidRDefault="00F45FC4" w:rsidP="0016342E">
      <w:pPr>
        <w:pStyle w:val="CommentText"/>
      </w:pPr>
      <w:r>
        <w:rPr>
          <w:rStyle w:val="CommentReference"/>
        </w:rPr>
        <w:annotationRef/>
      </w:r>
      <w:r>
        <w:t>This looks more like a comment. I think this can be removed from the specification document.</w:t>
      </w:r>
    </w:p>
  </w:comment>
  <w:comment w:id="339" w:author="Eric Deutsch" w:date="2023-01-10T11:27:00Z" w:initials="ED">
    <w:p w14:paraId="1EDBECEF" w14:textId="77777777" w:rsidR="00F7551F" w:rsidRDefault="00F7551F" w:rsidP="00F7551F">
      <w:pPr>
        <w:pStyle w:val="CommentText"/>
      </w:pPr>
      <w:r>
        <w:rPr>
          <w:rStyle w:val="CommentReference"/>
        </w:rPr>
        <w:annotationRef/>
      </w:r>
      <w:r>
        <w:t xml:space="preserve">These still need to be updated for the recent changes: - </w:t>
      </w:r>
      <w:proofErr w:type="gramStart"/>
      <w:r>
        <w:t>s{</w:t>
      </w:r>
      <w:proofErr w:type="gramEnd"/>
      <w:r>
        <w:t>SMILES string}</w:t>
      </w:r>
    </w:p>
    <w:p w14:paraId="761D5E45" w14:textId="77777777" w:rsidR="00F7551F" w:rsidRDefault="00F7551F" w:rsidP="00F7551F">
      <w:pPr>
        <w:pStyle w:val="CommentText"/>
      </w:pPr>
      <w:r>
        <w:t xml:space="preserve">- </w:t>
      </w:r>
      <w:proofErr w:type="gramStart"/>
      <w:r>
        <w:t>_{</w:t>
      </w:r>
      <w:proofErr w:type="gramEnd"/>
      <w:r>
        <w:t>External fragment ion}</w:t>
      </w:r>
    </w:p>
    <w:p w14:paraId="562F0FF6" w14:textId="5FB667EA" w:rsidR="00F7551F" w:rsidRDefault="00F7551F" w:rsidP="00F7551F">
      <w:pPr>
        <w:pStyle w:val="CommentText"/>
      </w:pPr>
      <w:r>
        <w:t>- ?15+i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7998ED" w15:done="0"/>
  <w15:commentEx w15:paraId="56B8EEF7" w15:paraIdParent="497998ED" w15:done="0"/>
  <w15:commentEx w15:paraId="40B8E04E" w15:done="0"/>
  <w15:commentEx w15:paraId="66AE7A6B" w15:paraIdParent="40B8E04E" w15:done="0"/>
  <w15:commentEx w15:paraId="562F0F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D8DED" w16cex:dateUtc="2023-01-02T16:07:00Z"/>
  <w16cex:commentExtensible w16cex:durableId="275D9BD5" w16cex:dateUtc="2023-01-02T17:07:00Z"/>
  <w16cex:commentExtensible w16cex:durableId="2767CA3D" w16cex:dateUtc="2023-01-10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7998ED" w16cid:durableId="274ED949"/>
  <w16cid:commentId w16cid:paraId="56B8EEF7" w16cid:durableId="275D8DED"/>
  <w16cid:commentId w16cid:paraId="40B8E04E" w16cid:durableId="274ED94C"/>
  <w16cid:commentId w16cid:paraId="66AE7A6B" w16cid:durableId="275D9BD5"/>
  <w16cid:commentId w16cid:paraId="562F0FF6" w16cid:durableId="2767CA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17EC6" w14:textId="77777777" w:rsidR="0080352A" w:rsidRDefault="0080352A">
      <w:r>
        <w:separator/>
      </w:r>
    </w:p>
  </w:endnote>
  <w:endnote w:type="continuationSeparator" w:id="0">
    <w:p w14:paraId="16D586CC" w14:textId="77777777" w:rsidR="0080352A" w:rsidRDefault="00803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B" w14:textId="77777777" w:rsidR="002430BC" w:rsidRDefault="002430BC">
    <w:pPr>
      <w:pBdr>
        <w:top w:val="nil"/>
        <w:left w:val="nil"/>
        <w:bottom w:val="nil"/>
        <w:right w:val="nil"/>
        <w:between w:val="nil"/>
      </w:pBdr>
      <w:tabs>
        <w:tab w:val="center" w:pos="4320"/>
        <w:tab w:val="right" w:pos="8640"/>
      </w:tabs>
      <w:jc w:val="center"/>
      <w:rPr>
        <w:color w:val="000000"/>
      </w:rPr>
    </w:pPr>
  </w:p>
  <w:p w14:paraId="000003CC" w14:textId="77777777" w:rsidR="002430BC" w:rsidRDefault="002430BC">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D" w14:textId="5C63891D" w:rsidR="002430BC" w:rsidRDefault="002430BC">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93847">
      <w:rPr>
        <w:noProof/>
        <w:color w:val="000000"/>
      </w:rPr>
      <w:t>19</w:t>
    </w:r>
    <w:r>
      <w:rPr>
        <w:color w:val="000000"/>
      </w:rPr>
      <w:fldChar w:fldCharType="end"/>
    </w:r>
  </w:p>
  <w:p w14:paraId="000003CE" w14:textId="1FB668E5" w:rsidR="002430BC" w:rsidRDefault="00000000">
    <w:pPr>
      <w:pBdr>
        <w:top w:val="nil"/>
        <w:left w:val="nil"/>
        <w:bottom w:val="nil"/>
        <w:right w:val="nil"/>
        <w:between w:val="nil"/>
      </w:pBdr>
      <w:tabs>
        <w:tab w:val="center" w:pos="4320"/>
        <w:tab w:val="right" w:pos="8640"/>
      </w:tabs>
      <w:rPr>
        <w:color w:val="000000"/>
      </w:rPr>
    </w:pPr>
    <w:hyperlink r:id="rId1">
      <w:r w:rsidR="002430BC">
        <w:rPr>
          <w:color w:val="1155CC"/>
          <w:u w:val="single"/>
        </w:rPr>
        <w:t>http://psidev.info/URL</w:t>
      </w:r>
    </w:hyperlink>
    <w:r w:rsidR="002430BC">
      <w:rPr>
        <w:color w:val="000000"/>
      </w:rPr>
      <w:tab/>
    </w:r>
    <w:r w:rsidR="002430BC">
      <w:rPr>
        <w:color w:val="000000"/>
      </w:rPr>
      <w:tab/>
    </w:r>
  </w:p>
  <w:p w14:paraId="000003CF" w14:textId="77777777" w:rsidR="002430BC" w:rsidRDefault="002430BC">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F2ED8" w14:textId="77777777" w:rsidR="0080352A" w:rsidRDefault="0080352A">
      <w:r>
        <w:separator/>
      </w:r>
    </w:p>
  </w:footnote>
  <w:footnote w:type="continuationSeparator" w:id="0">
    <w:p w14:paraId="4017C643" w14:textId="77777777" w:rsidR="0080352A" w:rsidRDefault="00803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9" w14:textId="33D2BAC1" w:rsidR="002430BC" w:rsidRDefault="002430BC">
    <w:pPr>
      <w:pBdr>
        <w:top w:val="nil"/>
        <w:left w:val="nil"/>
        <w:bottom w:val="nil"/>
        <w:right w:val="nil"/>
        <w:between w:val="nil"/>
      </w:pBdr>
      <w:tabs>
        <w:tab w:val="center" w:pos="4320"/>
        <w:tab w:val="right" w:pos="8640"/>
      </w:tabs>
      <w:rPr>
        <w:color w:val="000000"/>
      </w:rPr>
    </w:pPr>
    <w:r>
      <w:rPr>
        <w:color w:val="000000"/>
      </w:rPr>
      <w:t>Peak Annotation Format - Peptides</w:t>
    </w:r>
    <w:r>
      <w:rPr>
        <w:color w:val="000000"/>
      </w:rPr>
      <w:tab/>
    </w:r>
    <w:r>
      <w:rPr>
        <w:color w:val="000000"/>
      </w:rPr>
      <w:tab/>
    </w:r>
    <w:r w:rsidR="00A83C14">
      <w:rPr>
        <w:color w:val="000000"/>
      </w:rPr>
      <w:t xml:space="preserve">January </w:t>
    </w:r>
    <w:ins w:id="513" w:author="Eric Deutsch" w:date="2023-01-10T10:04:00Z">
      <w:r w:rsidR="00CB7C3A">
        <w:rPr>
          <w:color w:val="000000"/>
        </w:rPr>
        <w:t>10</w:t>
      </w:r>
    </w:ins>
    <w:del w:id="514" w:author="Eric Deutsch" w:date="2023-01-10T10:04:00Z">
      <w:r w:rsidR="00A83C14" w:rsidDel="00CB7C3A">
        <w:rPr>
          <w:color w:val="000000"/>
        </w:rPr>
        <w:delText>3</w:delText>
      </w:r>
    </w:del>
    <w:r>
      <w:rPr>
        <w:color w:val="000000"/>
      </w:rPr>
      <w:t>, 202</w:t>
    </w:r>
    <w:r w:rsidR="00A83C14">
      <w:rPr>
        <w:color w:val="000000"/>
      </w:rPr>
      <w:t>3</w:t>
    </w:r>
  </w:p>
  <w:p w14:paraId="000003CA" w14:textId="77777777" w:rsidR="002430BC" w:rsidRDefault="002430B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8" w14:textId="77777777" w:rsidR="002430BC" w:rsidRDefault="002430BC">
    <w:pPr>
      <w:tabs>
        <w:tab w:val="right" w:pos="8640"/>
        <w:tab w:val="right" w:pos="10440"/>
      </w:tabs>
      <w:rPr>
        <w:rFonts w:ascii="Arial" w:eastAsia="Arial" w:hAnsi="Arial" w:cs="Arial"/>
      </w:rPr>
    </w:pPr>
    <w:r>
      <w:rPr>
        <w:rFonts w:ascii="Arial" w:eastAsia="Arial" w:hAnsi="Arial" w:cs="Arial"/>
      </w:rPr>
      <w:t>PSI Recommendation</w:t>
    </w:r>
    <w:r>
      <w:rPr>
        <w:rFonts w:ascii="Arial" w:eastAsia="Arial" w:hAnsi="Arial" w:cs="Arial"/>
      </w:rPr>
      <w:tab/>
    </w:r>
  </w:p>
  <w:p w14:paraId="000003B9" w14:textId="77777777" w:rsidR="002430BC" w:rsidRDefault="002430BC">
    <w:pPr>
      <w:tabs>
        <w:tab w:val="right" w:pos="8640"/>
        <w:tab w:val="right" w:pos="10440"/>
      </w:tabs>
      <w:rPr>
        <w:rFonts w:ascii="Arial" w:eastAsia="Arial" w:hAnsi="Arial" w:cs="Arial"/>
      </w:rPr>
    </w:pPr>
    <w:r>
      <w:rPr>
        <w:rFonts w:ascii="Arial" w:eastAsia="Arial" w:hAnsi="Arial" w:cs="Arial"/>
      </w:rPr>
      <w:t xml:space="preserve">PSI Mass Spectrometry and Proteomics Informatics Working Groups </w:t>
    </w:r>
  </w:p>
  <w:p w14:paraId="000003BA" w14:textId="77777777" w:rsidR="002430BC" w:rsidRPr="00ED7B67" w:rsidRDefault="002430BC">
    <w:pPr>
      <w:tabs>
        <w:tab w:val="right" w:pos="8640"/>
        <w:tab w:val="right" w:pos="10440"/>
      </w:tabs>
      <w:rPr>
        <w:rFonts w:ascii="Arial" w:eastAsia="Arial" w:hAnsi="Arial" w:cs="Arial"/>
        <w:lang w:val="it-IT"/>
      </w:rPr>
    </w:pPr>
    <w:r w:rsidRPr="00ED7B67">
      <w:rPr>
        <w:rFonts w:ascii="Arial" w:eastAsia="Arial" w:hAnsi="Arial" w:cs="Arial"/>
        <w:lang w:val="it-IT"/>
      </w:rPr>
      <w:t>Status: DRAFT</w:t>
    </w:r>
  </w:p>
  <w:p w14:paraId="000003BB" w14:textId="77777777" w:rsidR="002430BC" w:rsidRPr="00ED7B67" w:rsidRDefault="002430BC">
    <w:pPr>
      <w:tabs>
        <w:tab w:val="right" w:pos="8640"/>
        <w:tab w:val="right" w:pos="10440"/>
      </w:tabs>
      <w:rPr>
        <w:rFonts w:ascii="Arial" w:eastAsia="Arial" w:hAnsi="Arial" w:cs="Arial"/>
        <w:lang w:val="it-IT"/>
      </w:rPr>
    </w:pPr>
  </w:p>
  <w:p w14:paraId="000003BC" w14:textId="77777777" w:rsidR="002430BC" w:rsidRPr="00ED7B67" w:rsidRDefault="00243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lang w:val="it-IT"/>
      </w:rPr>
    </w:pPr>
    <w:r w:rsidRPr="00ED7B67">
      <w:rPr>
        <w:rFonts w:ascii="Arial Narrow" w:eastAsia="Arial Narrow" w:hAnsi="Arial Narrow" w:cs="Arial Narrow"/>
        <w:lang w:val="it-IT"/>
      </w:rPr>
      <w:t>Juan Antonio Vizcaíno, EMBL-EBI</w:t>
    </w:r>
  </w:p>
  <w:p w14:paraId="000003BD" w14:textId="77777777" w:rsidR="002430BC" w:rsidRPr="00ED7B67" w:rsidRDefault="002430BC">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Eric W. Deutsch, Institute for Systems Biology</w:t>
    </w:r>
  </w:p>
  <w:p w14:paraId="000003BE" w14:textId="77777777" w:rsidR="002430BC" w:rsidRPr="00ED7B67" w:rsidRDefault="002430BC">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Ryan Fellers, Northwestern University</w:t>
    </w:r>
  </w:p>
  <w:p w14:paraId="000003BF" w14:textId="77777777" w:rsidR="002430BC" w:rsidRPr="00ED7B67" w:rsidRDefault="002430BC">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Tim Van Den Bossche, Ghent University</w:t>
    </w:r>
  </w:p>
  <w:p w14:paraId="000003C0" w14:textId="77777777" w:rsidR="002430BC" w:rsidRPr="00ED7B67" w:rsidRDefault="00243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lang w:val="it-IT"/>
      </w:rPr>
    </w:pPr>
    <w:r w:rsidRPr="00ED7B67">
      <w:rPr>
        <w:rFonts w:ascii="Arial Narrow" w:eastAsia="Arial Narrow" w:hAnsi="Arial Narrow" w:cs="Arial Narrow"/>
        <w:lang w:val="it-IT"/>
      </w:rPr>
      <w:t>Yasset Perez-Riverol, EMBL-EBI</w:t>
    </w:r>
  </w:p>
  <w:p w14:paraId="000003C1" w14:textId="77777777" w:rsidR="002430BC" w:rsidRDefault="00243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Jeremy Carver, University of California San Diego</w:t>
    </w:r>
  </w:p>
  <w:p w14:paraId="000003C2" w14:textId="77777777" w:rsidR="002430BC" w:rsidRDefault="00243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Shin Kawano, Database Center for Life Science</w:t>
    </w:r>
  </w:p>
  <w:p w14:paraId="000003C3" w14:textId="77777777" w:rsidR="002430BC" w:rsidRDefault="002430BC">
    <w:pPr>
      <w:tabs>
        <w:tab w:val="right" w:pos="8640"/>
        <w:tab w:val="right" w:pos="10440"/>
      </w:tabs>
      <w:rPr>
        <w:rFonts w:ascii="Arial Narrow" w:eastAsia="Arial Narrow" w:hAnsi="Arial Narrow" w:cs="Arial Narrow"/>
      </w:rPr>
    </w:pPr>
    <w:r>
      <w:rPr>
        <w:rFonts w:ascii="Arial Narrow" w:eastAsia="Arial Narrow" w:hAnsi="Arial Narrow" w:cs="Arial Narrow"/>
      </w:rPr>
      <w:tab/>
      <w:t>Benjamin Pullman, University of California San Diego</w:t>
    </w:r>
  </w:p>
  <w:p w14:paraId="000003C4" w14:textId="77777777" w:rsidR="002430BC" w:rsidRDefault="00243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Nuno Bandeira, University of California San Diego</w:t>
    </w:r>
  </w:p>
  <w:p w14:paraId="000003C5" w14:textId="77777777" w:rsidR="002430BC" w:rsidRDefault="00243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 xml:space="preserve">Paul Martin Thomas, </w:t>
    </w:r>
    <w:proofErr w:type="spellStart"/>
    <w:r>
      <w:rPr>
        <w:rFonts w:ascii="Arial Narrow" w:eastAsia="Arial Narrow" w:hAnsi="Arial Narrow" w:cs="Arial Narrow"/>
      </w:rPr>
      <w:t>Northwestern</w:t>
    </w:r>
    <w:proofErr w:type="spellEnd"/>
    <w:r>
      <w:rPr>
        <w:rFonts w:ascii="Arial Narrow" w:eastAsia="Arial Narrow" w:hAnsi="Arial Narrow" w:cs="Arial Narrow"/>
      </w:rPr>
      <w:t xml:space="preserve"> University</w:t>
    </w:r>
  </w:p>
  <w:p w14:paraId="000003C6" w14:textId="77777777" w:rsidR="002430BC" w:rsidRDefault="00243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 xml:space="preserve">Richard Leduc, </w:t>
    </w:r>
    <w:proofErr w:type="spellStart"/>
    <w:r>
      <w:rPr>
        <w:rFonts w:ascii="Arial Narrow" w:eastAsia="Arial Narrow" w:hAnsi="Arial Narrow" w:cs="Arial Narrow"/>
      </w:rPr>
      <w:t>Northwestern</w:t>
    </w:r>
    <w:proofErr w:type="spellEnd"/>
    <w:r>
      <w:rPr>
        <w:rFonts w:ascii="Arial Narrow" w:eastAsia="Arial Narrow" w:hAnsi="Arial Narrow" w:cs="Arial Narrow"/>
      </w:rPr>
      <w:t xml:space="preserve"> University</w:t>
    </w:r>
  </w:p>
  <w:p w14:paraId="000003C7" w14:textId="77777777" w:rsidR="002430BC" w:rsidRDefault="002430BC">
    <w:pPr>
      <w:tabs>
        <w:tab w:val="left" w:pos="7328"/>
      </w:tabs>
      <w:rPr>
        <w:rFonts w:ascii="Arial Narrow" w:eastAsia="Arial Narrow" w:hAnsi="Arial Narrow" w:cs="Arial Narrow"/>
      </w:rPr>
    </w:pPr>
  </w:p>
  <w:p w14:paraId="000003C8" w14:textId="77777777" w:rsidR="002430BC" w:rsidRDefault="002430BC">
    <w:pPr>
      <w:pBdr>
        <w:top w:val="nil"/>
        <w:left w:val="nil"/>
        <w:bottom w:val="nil"/>
        <w:right w:val="nil"/>
        <w:between w:val="nil"/>
      </w:pBdr>
      <w:tabs>
        <w:tab w:val="left" w:pos="7025"/>
      </w:tabs>
      <w:jc w:val="right"/>
      <w:rPr>
        <w:rFonts w:ascii="Arial Narrow" w:eastAsia="Arial Narrow" w:hAnsi="Arial Narrow" w:cs="Arial Narrow"/>
        <w:color w:val="000000"/>
      </w:rPr>
    </w:pPr>
    <w:r>
      <w:rPr>
        <w:rFonts w:ascii="Arial Narrow" w:eastAsia="Arial Narrow" w:hAnsi="Arial Narrow" w:cs="Arial Narrow"/>
        <w:color w:val="000000"/>
      </w:rPr>
      <w:t>March 9, 2020</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BF5CB52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6687E3F"/>
    <w:multiLevelType w:val="multilevel"/>
    <w:tmpl w:val="2F4AB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A95868"/>
    <w:multiLevelType w:val="multilevel"/>
    <w:tmpl w:val="B3EE4A1C"/>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222947"/>
    <w:multiLevelType w:val="multilevel"/>
    <w:tmpl w:val="641C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A47E6"/>
    <w:multiLevelType w:val="multilevel"/>
    <w:tmpl w:val="21200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7D75AB"/>
    <w:multiLevelType w:val="multilevel"/>
    <w:tmpl w:val="25488F70"/>
    <w:lvl w:ilvl="0">
      <w:start w:val="1"/>
      <w:numFmt w:val="decimal"/>
      <w:pStyle w:val="Heading1"/>
      <w:lvlText w:val="%1."/>
      <w:lvlJc w:val="left"/>
      <w:pPr>
        <w:ind w:left="360" w:hanging="360"/>
      </w:pPr>
      <w:rPr>
        <w:rFonts w:ascii="Times New Roman" w:hAnsi="Times New Roman" w:cs="Times New Roman" w:hint="default"/>
        <w:b/>
        <w:bCs/>
        <w:sz w:val="24"/>
        <w:szCs w:val="24"/>
      </w:rPr>
    </w:lvl>
    <w:lvl w:ilvl="1">
      <w:start w:val="1"/>
      <w:numFmt w:val="decimal"/>
      <w:pStyle w:val="Heading2"/>
      <w:lvlText w:val="%1.%2"/>
      <w:lvlJc w:val="left"/>
      <w:pPr>
        <w:ind w:left="576" w:hanging="576"/>
      </w:pPr>
      <w:rPr>
        <w:rFonts w:ascii="Times New Roman" w:hAnsi="Times New Roman" w:cs="Times New Roman" w:hint="default"/>
        <w:b/>
        <w:sz w:val="24"/>
        <w:szCs w:val="24"/>
      </w:rPr>
    </w:lvl>
    <w:lvl w:ilvl="2">
      <w:start w:val="1"/>
      <w:numFmt w:val="decimal"/>
      <w:pStyle w:val="Heading3"/>
      <w:lvlText w:val="%1.%2.%3"/>
      <w:lvlJc w:val="left"/>
      <w:pPr>
        <w:ind w:left="720" w:hanging="720"/>
      </w:pPr>
      <w:rPr>
        <w:rFonts w:ascii="Times New Roman" w:hAnsi="Times New Roman" w:cs="Times New Roman" w:hint="default"/>
        <w:b/>
        <w:bCs/>
        <w:color w:val="auto"/>
      </w:rPr>
    </w:lvl>
    <w:lvl w:ilvl="3">
      <w:start w:val="1"/>
      <w:numFmt w:val="decimal"/>
      <w:pStyle w:val="Heading4"/>
      <w:lvlText w:val="%1.%2.%3.%4"/>
      <w:lvlJc w:val="left"/>
      <w:pPr>
        <w:ind w:left="864" w:hanging="864"/>
      </w:pPr>
      <w:rPr>
        <w:b/>
        <w:b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7924E2F"/>
    <w:multiLevelType w:val="multilevel"/>
    <w:tmpl w:val="3ED6FED8"/>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 w15:restartNumberingAfterBreak="0">
    <w:nsid w:val="29E44A89"/>
    <w:multiLevelType w:val="multilevel"/>
    <w:tmpl w:val="49A6C202"/>
    <w:lvl w:ilvl="0">
      <w:start w:val="2"/>
      <w:numFmt w:val="bullet"/>
      <w:pStyle w:val="ListBullet4"/>
      <w:lvlText w:val="-"/>
      <w:lvlJc w:val="left"/>
      <w:pPr>
        <w:ind w:left="720" w:hanging="360"/>
      </w:pPr>
      <w:rPr>
        <w:rFonts w:ascii="Times New Roman" w:eastAsia="Times New Roman" w:hAnsi="Times New Roman" w:cs="Times New Roman"/>
      </w:rPr>
    </w:lvl>
    <w:lvl w:ilvl="1">
      <w:start w:val="2"/>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9F6643"/>
    <w:multiLevelType w:val="multilevel"/>
    <w:tmpl w:val="ACFCD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C63C10"/>
    <w:multiLevelType w:val="hybridMultilevel"/>
    <w:tmpl w:val="7E1ED9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00F3539"/>
    <w:multiLevelType w:val="multilevel"/>
    <w:tmpl w:val="F20406DE"/>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8C6420"/>
    <w:multiLevelType w:val="multilevel"/>
    <w:tmpl w:val="F416AC88"/>
    <w:lvl w:ilvl="0">
      <w:start w:val="1"/>
      <w:numFmt w:val="bullet"/>
      <w:pStyle w:val="ListBullet5"/>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50F33D65"/>
    <w:multiLevelType w:val="multilevel"/>
    <w:tmpl w:val="344E1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A90AE0"/>
    <w:multiLevelType w:val="multilevel"/>
    <w:tmpl w:val="A538035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7D7440"/>
    <w:multiLevelType w:val="multilevel"/>
    <w:tmpl w:val="28E2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67683">
    <w:abstractNumId w:val="5"/>
  </w:num>
  <w:num w:numId="2" w16cid:durableId="249318943">
    <w:abstractNumId w:val="2"/>
  </w:num>
  <w:num w:numId="3" w16cid:durableId="1250964654">
    <w:abstractNumId w:val="10"/>
  </w:num>
  <w:num w:numId="4" w16cid:durableId="1022241664">
    <w:abstractNumId w:val="13"/>
  </w:num>
  <w:num w:numId="5" w16cid:durableId="1024285498">
    <w:abstractNumId w:val="7"/>
  </w:num>
  <w:num w:numId="6" w16cid:durableId="1835493768">
    <w:abstractNumId w:val="11"/>
  </w:num>
  <w:num w:numId="7" w16cid:durableId="971330596">
    <w:abstractNumId w:val="8"/>
  </w:num>
  <w:num w:numId="8" w16cid:durableId="1888948847">
    <w:abstractNumId w:val="6"/>
  </w:num>
  <w:num w:numId="9" w16cid:durableId="1272014214">
    <w:abstractNumId w:val="9"/>
  </w:num>
  <w:num w:numId="10" w16cid:durableId="466508048">
    <w:abstractNumId w:val="3"/>
  </w:num>
  <w:num w:numId="11" w16cid:durableId="583683756">
    <w:abstractNumId w:val="14"/>
  </w:num>
  <w:num w:numId="12" w16cid:durableId="723220452">
    <w:abstractNumId w:val="4"/>
  </w:num>
  <w:num w:numId="13" w16cid:durableId="267127654">
    <w:abstractNumId w:val="12"/>
  </w:num>
  <w:num w:numId="14" w16cid:durableId="2087338638">
    <w:abstractNumId w:val="1"/>
  </w:num>
  <w:num w:numId="15" w16cid:durableId="17856163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Deutsch">
    <w15:presenceInfo w15:providerId="Windows Live" w15:userId="c924ec7effbb32fa"/>
  </w15:person>
  <w15:person w15:author="Tim Van Den Bossche">
    <w15:presenceInfo w15:providerId="None" w15:userId="Tim Van Den Bossche"/>
  </w15:person>
  <w15:person w15:author="Eric Deutsch [2]">
    <w15:presenceInfo w15:providerId="AD" w15:userId="S-1-5-21-1838089955-1065252868-413607797-1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zNjUxtjQzNjMzMjVQ0lEKTi0uzszPAykwrAUACbXSCywAAAA="/>
  </w:docVars>
  <w:rsids>
    <w:rsidRoot w:val="004D32AB"/>
    <w:rsid w:val="0000062D"/>
    <w:rsid w:val="00000686"/>
    <w:rsid w:val="00010A9D"/>
    <w:rsid w:val="000145A7"/>
    <w:rsid w:val="00017E93"/>
    <w:rsid w:val="0002060D"/>
    <w:rsid w:val="00020B55"/>
    <w:rsid w:val="00022006"/>
    <w:rsid w:val="000232BA"/>
    <w:rsid w:val="00023A2A"/>
    <w:rsid w:val="000324BC"/>
    <w:rsid w:val="00040239"/>
    <w:rsid w:val="0004051C"/>
    <w:rsid w:val="00041BC0"/>
    <w:rsid w:val="00042E14"/>
    <w:rsid w:val="00044234"/>
    <w:rsid w:val="00051139"/>
    <w:rsid w:val="00051FEB"/>
    <w:rsid w:val="00065455"/>
    <w:rsid w:val="00084495"/>
    <w:rsid w:val="000909B4"/>
    <w:rsid w:val="000944F5"/>
    <w:rsid w:val="000A38DE"/>
    <w:rsid w:val="000A398D"/>
    <w:rsid w:val="000A7AAA"/>
    <w:rsid w:val="000B75B3"/>
    <w:rsid w:val="000C02F4"/>
    <w:rsid w:val="000C0517"/>
    <w:rsid w:val="000C1A7E"/>
    <w:rsid w:val="000C27DF"/>
    <w:rsid w:val="000E2800"/>
    <w:rsid w:val="000E7AC0"/>
    <w:rsid w:val="00111EEB"/>
    <w:rsid w:val="001122D2"/>
    <w:rsid w:val="001251C3"/>
    <w:rsid w:val="001255C3"/>
    <w:rsid w:val="00127021"/>
    <w:rsid w:val="0014161A"/>
    <w:rsid w:val="001425A6"/>
    <w:rsid w:val="00145BFB"/>
    <w:rsid w:val="0015414A"/>
    <w:rsid w:val="00163088"/>
    <w:rsid w:val="001676FE"/>
    <w:rsid w:val="00174DE1"/>
    <w:rsid w:val="00176394"/>
    <w:rsid w:val="00176E63"/>
    <w:rsid w:val="00181F42"/>
    <w:rsid w:val="00193847"/>
    <w:rsid w:val="001950A2"/>
    <w:rsid w:val="001A5A71"/>
    <w:rsid w:val="001B07F7"/>
    <w:rsid w:val="001C1E7E"/>
    <w:rsid w:val="001C788F"/>
    <w:rsid w:val="001D01F6"/>
    <w:rsid w:val="001D3F19"/>
    <w:rsid w:val="001E024F"/>
    <w:rsid w:val="001E0811"/>
    <w:rsid w:val="001E0CEB"/>
    <w:rsid w:val="001E23C3"/>
    <w:rsid w:val="001E7CA4"/>
    <w:rsid w:val="001E7D8C"/>
    <w:rsid w:val="001F3080"/>
    <w:rsid w:val="001F40E6"/>
    <w:rsid w:val="001F4BC4"/>
    <w:rsid w:val="001F7D77"/>
    <w:rsid w:val="00207DF9"/>
    <w:rsid w:val="0021092F"/>
    <w:rsid w:val="00214F99"/>
    <w:rsid w:val="0022152A"/>
    <w:rsid w:val="002239C1"/>
    <w:rsid w:val="00224544"/>
    <w:rsid w:val="002368FA"/>
    <w:rsid w:val="00241729"/>
    <w:rsid w:val="002422DB"/>
    <w:rsid w:val="002430BC"/>
    <w:rsid w:val="002561AF"/>
    <w:rsid w:val="00260630"/>
    <w:rsid w:val="00261C55"/>
    <w:rsid w:val="002650F5"/>
    <w:rsid w:val="0028611F"/>
    <w:rsid w:val="002923AC"/>
    <w:rsid w:val="00292D4D"/>
    <w:rsid w:val="00293E67"/>
    <w:rsid w:val="002A2F46"/>
    <w:rsid w:val="002A4ADC"/>
    <w:rsid w:val="002A4FB9"/>
    <w:rsid w:val="002B0AE1"/>
    <w:rsid w:val="002B2338"/>
    <w:rsid w:val="002B564D"/>
    <w:rsid w:val="002C0C13"/>
    <w:rsid w:val="002C1B92"/>
    <w:rsid w:val="002C3326"/>
    <w:rsid w:val="002C7AEF"/>
    <w:rsid w:val="002D73F5"/>
    <w:rsid w:val="002E45E7"/>
    <w:rsid w:val="003015AF"/>
    <w:rsid w:val="00307CE4"/>
    <w:rsid w:val="00312B54"/>
    <w:rsid w:val="00314B7F"/>
    <w:rsid w:val="00323B14"/>
    <w:rsid w:val="00323CEB"/>
    <w:rsid w:val="00333EE7"/>
    <w:rsid w:val="003404D1"/>
    <w:rsid w:val="00341891"/>
    <w:rsid w:val="00343008"/>
    <w:rsid w:val="00343F20"/>
    <w:rsid w:val="00345EF5"/>
    <w:rsid w:val="0034700A"/>
    <w:rsid w:val="003477AF"/>
    <w:rsid w:val="00351802"/>
    <w:rsid w:val="00352C62"/>
    <w:rsid w:val="00353D10"/>
    <w:rsid w:val="00356E5D"/>
    <w:rsid w:val="003574EA"/>
    <w:rsid w:val="00360873"/>
    <w:rsid w:val="00380E76"/>
    <w:rsid w:val="00392D9E"/>
    <w:rsid w:val="00392EA3"/>
    <w:rsid w:val="0039439A"/>
    <w:rsid w:val="00394709"/>
    <w:rsid w:val="00395AA2"/>
    <w:rsid w:val="003A01DA"/>
    <w:rsid w:val="003A0A23"/>
    <w:rsid w:val="003A3876"/>
    <w:rsid w:val="003B0CB6"/>
    <w:rsid w:val="003B69C9"/>
    <w:rsid w:val="003C00EC"/>
    <w:rsid w:val="003C3957"/>
    <w:rsid w:val="003C3E95"/>
    <w:rsid w:val="003C4EA1"/>
    <w:rsid w:val="003E6637"/>
    <w:rsid w:val="003F3EFC"/>
    <w:rsid w:val="003F4386"/>
    <w:rsid w:val="004025D3"/>
    <w:rsid w:val="00402725"/>
    <w:rsid w:val="0041620C"/>
    <w:rsid w:val="00416AFC"/>
    <w:rsid w:val="00420EAD"/>
    <w:rsid w:val="00423ECB"/>
    <w:rsid w:val="00426DEF"/>
    <w:rsid w:val="0043106B"/>
    <w:rsid w:val="004324AE"/>
    <w:rsid w:val="004325AE"/>
    <w:rsid w:val="00434FD5"/>
    <w:rsid w:val="00441303"/>
    <w:rsid w:val="004418A1"/>
    <w:rsid w:val="004425B7"/>
    <w:rsid w:val="00444FBE"/>
    <w:rsid w:val="00446EFF"/>
    <w:rsid w:val="00447376"/>
    <w:rsid w:val="00447732"/>
    <w:rsid w:val="00454324"/>
    <w:rsid w:val="004547DF"/>
    <w:rsid w:val="00457E17"/>
    <w:rsid w:val="0046375D"/>
    <w:rsid w:val="00465C74"/>
    <w:rsid w:val="0048125F"/>
    <w:rsid w:val="00481295"/>
    <w:rsid w:val="00482893"/>
    <w:rsid w:val="004862A2"/>
    <w:rsid w:val="00497317"/>
    <w:rsid w:val="0049743E"/>
    <w:rsid w:val="004A2877"/>
    <w:rsid w:val="004A5D4A"/>
    <w:rsid w:val="004B30BF"/>
    <w:rsid w:val="004B572E"/>
    <w:rsid w:val="004B6091"/>
    <w:rsid w:val="004C3690"/>
    <w:rsid w:val="004C3790"/>
    <w:rsid w:val="004C5759"/>
    <w:rsid w:val="004D02F5"/>
    <w:rsid w:val="004D32AB"/>
    <w:rsid w:val="004E64CF"/>
    <w:rsid w:val="004E7CC5"/>
    <w:rsid w:val="004F5101"/>
    <w:rsid w:val="00500172"/>
    <w:rsid w:val="0050251F"/>
    <w:rsid w:val="00512095"/>
    <w:rsid w:val="00532742"/>
    <w:rsid w:val="00533DE1"/>
    <w:rsid w:val="00536A2C"/>
    <w:rsid w:val="00542087"/>
    <w:rsid w:val="005423F8"/>
    <w:rsid w:val="00543E2F"/>
    <w:rsid w:val="0055386C"/>
    <w:rsid w:val="00555CB0"/>
    <w:rsid w:val="00565003"/>
    <w:rsid w:val="0056715C"/>
    <w:rsid w:val="005746B2"/>
    <w:rsid w:val="00576365"/>
    <w:rsid w:val="005827B9"/>
    <w:rsid w:val="00584D0A"/>
    <w:rsid w:val="005A51FC"/>
    <w:rsid w:val="005B2CD6"/>
    <w:rsid w:val="005B3361"/>
    <w:rsid w:val="005C1515"/>
    <w:rsid w:val="005C2C09"/>
    <w:rsid w:val="005C2F28"/>
    <w:rsid w:val="005C57D3"/>
    <w:rsid w:val="005C6AF2"/>
    <w:rsid w:val="005D5072"/>
    <w:rsid w:val="005D79F3"/>
    <w:rsid w:val="005E058A"/>
    <w:rsid w:val="005E77DD"/>
    <w:rsid w:val="00610B1F"/>
    <w:rsid w:val="006144D2"/>
    <w:rsid w:val="00615A5E"/>
    <w:rsid w:val="00617242"/>
    <w:rsid w:val="006215F3"/>
    <w:rsid w:val="00621E86"/>
    <w:rsid w:val="006237E2"/>
    <w:rsid w:val="00625F4B"/>
    <w:rsid w:val="006342FA"/>
    <w:rsid w:val="00655CF0"/>
    <w:rsid w:val="00657B36"/>
    <w:rsid w:val="0066716F"/>
    <w:rsid w:val="006755BD"/>
    <w:rsid w:val="006863B5"/>
    <w:rsid w:val="00686941"/>
    <w:rsid w:val="00687519"/>
    <w:rsid w:val="0069309E"/>
    <w:rsid w:val="00695E76"/>
    <w:rsid w:val="006A26BA"/>
    <w:rsid w:val="006A35F8"/>
    <w:rsid w:val="006B4204"/>
    <w:rsid w:val="006B5F83"/>
    <w:rsid w:val="006C276D"/>
    <w:rsid w:val="006C4D5E"/>
    <w:rsid w:val="006D2B69"/>
    <w:rsid w:val="006D644B"/>
    <w:rsid w:val="007029B9"/>
    <w:rsid w:val="00702F59"/>
    <w:rsid w:val="00714075"/>
    <w:rsid w:val="00717D3A"/>
    <w:rsid w:val="007229B3"/>
    <w:rsid w:val="0072409A"/>
    <w:rsid w:val="007243DB"/>
    <w:rsid w:val="00725200"/>
    <w:rsid w:val="00730706"/>
    <w:rsid w:val="00733896"/>
    <w:rsid w:val="00735A3D"/>
    <w:rsid w:val="007565D7"/>
    <w:rsid w:val="00760319"/>
    <w:rsid w:val="00762C4B"/>
    <w:rsid w:val="00762EEA"/>
    <w:rsid w:val="00763039"/>
    <w:rsid w:val="0077701F"/>
    <w:rsid w:val="00781D11"/>
    <w:rsid w:val="00790A22"/>
    <w:rsid w:val="007915D7"/>
    <w:rsid w:val="00793205"/>
    <w:rsid w:val="007947B2"/>
    <w:rsid w:val="0079508F"/>
    <w:rsid w:val="007971FA"/>
    <w:rsid w:val="007A0DAF"/>
    <w:rsid w:val="007A396B"/>
    <w:rsid w:val="007B2610"/>
    <w:rsid w:val="007B2D98"/>
    <w:rsid w:val="007B6AD5"/>
    <w:rsid w:val="007C0144"/>
    <w:rsid w:val="007C6E92"/>
    <w:rsid w:val="007D3290"/>
    <w:rsid w:val="007D4A36"/>
    <w:rsid w:val="007D750C"/>
    <w:rsid w:val="007E128B"/>
    <w:rsid w:val="007F1975"/>
    <w:rsid w:val="007F4087"/>
    <w:rsid w:val="007F5CD4"/>
    <w:rsid w:val="007F62E6"/>
    <w:rsid w:val="0080352A"/>
    <w:rsid w:val="008124D5"/>
    <w:rsid w:val="00812C82"/>
    <w:rsid w:val="00823FE3"/>
    <w:rsid w:val="008268D6"/>
    <w:rsid w:val="0083116B"/>
    <w:rsid w:val="008355C8"/>
    <w:rsid w:val="008362E9"/>
    <w:rsid w:val="00837080"/>
    <w:rsid w:val="00840C3E"/>
    <w:rsid w:val="008411F9"/>
    <w:rsid w:val="00846979"/>
    <w:rsid w:val="008642E1"/>
    <w:rsid w:val="0087435C"/>
    <w:rsid w:val="00882817"/>
    <w:rsid w:val="008853F2"/>
    <w:rsid w:val="00886288"/>
    <w:rsid w:val="00886C5A"/>
    <w:rsid w:val="008906B7"/>
    <w:rsid w:val="00890F15"/>
    <w:rsid w:val="00891394"/>
    <w:rsid w:val="008937AA"/>
    <w:rsid w:val="008938A8"/>
    <w:rsid w:val="008A44DB"/>
    <w:rsid w:val="008B0ECA"/>
    <w:rsid w:val="008C09CC"/>
    <w:rsid w:val="008C4DEB"/>
    <w:rsid w:val="008C7A55"/>
    <w:rsid w:val="008D0BC2"/>
    <w:rsid w:val="008D2909"/>
    <w:rsid w:val="008D3FC2"/>
    <w:rsid w:val="008E11D3"/>
    <w:rsid w:val="008E2334"/>
    <w:rsid w:val="008E3419"/>
    <w:rsid w:val="008E5709"/>
    <w:rsid w:val="008E5E4B"/>
    <w:rsid w:val="008F191D"/>
    <w:rsid w:val="0091416D"/>
    <w:rsid w:val="009153EB"/>
    <w:rsid w:val="0091629A"/>
    <w:rsid w:val="00917DA1"/>
    <w:rsid w:val="00921E59"/>
    <w:rsid w:val="009265B9"/>
    <w:rsid w:val="009300DC"/>
    <w:rsid w:val="009353B3"/>
    <w:rsid w:val="009359C7"/>
    <w:rsid w:val="00935C74"/>
    <w:rsid w:val="00942034"/>
    <w:rsid w:val="00956C74"/>
    <w:rsid w:val="00957137"/>
    <w:rsid w:val="009606E7"/>
    <w:rsid w:val="00964558"/>
    <w:rsid w:val="00966B3A"/>
    <w:rsid w:val="009716A8"/>
    <w:rsid w:val="00972F3F"/>
    <w:rsid w:val="009836B1"/>
    <w:rsid w:val="00997E80"/>
    <w:rsid w:val="009A00C5"/>
    <w:rsid w:val="009A698C"/>
    <w:rsid w:val="009B3CEB"/>
    <w:rsid w:val="009B4134"/>
    <w:rsid w:val="009C3DD3"/>
    <w:rsid w:val="009C4547"/>
    <w:rsid w:val="009C6B70"/>
    <w:rsid w:val="009C6F4B"/>
    <w:rsid w:val="009D3E1D"/>
    <w:rsid w:val="009F3372"/>
    <w:rsid w:val="00A0782B"/>
    <w:rsid w:val="00A12818"/>
    <w:rsid w:val="00A13EF0"/>
    <w:rsid w:val="00A14DE7"/>
    <w:rsid w:val="00A15396"/>
    <w:rsid w:val="00A15780"/>
    <w:rsid w:val="00A1684C"/>
    <w:rsid w:val="00A20235"/>
    <w:rsid w:val="00A22A10"/>
    <w:rsid w:val="00A326AC"/>
    <w:rsid w:val="00A33753"/>
    <w:rsid w:val="00A354A8"/>
    <w:rsid w:val="00A406B4"/>
    <w:rsid w:val="00A41B76"/>
    <w:rsid w:val="00A42DEF"/>
    <w:rsid w:val="00A512F2"/>
    <w:rsid w:val="00A571DC"/>
    <w:rsid w:val="00A57815"/>
    <w:rsid w:val="00A638E7"/>
    <w:rsid w:val="00A67765"/>
    <w:rsid w:val="00A7002B"/>
    <w:rsid w:val="00A71FC3"/>
    <w:rsid w:val="00A80EA7"/>
    <w:rsid w:val="00A83C14"/>
    <w:rsid w:val="00A874B5"/>
    <w:rsid w:val="00A87A9D"/>
    <w:rsid w:val="00A91C0C"/>
    <w:rsid w:val="00A922D9"/>
    <w:rsid w:val="00A93864"/>
    <w:rsid w:val="00AA2C4C"/>
    <w:rsid w:val="00AA3C23"/>
    <w:rsid w:val="00AA47F9"/>
    <w:rsid w:val="00AC3B98"/>
    <w:rsid w:val="00AD66DF"/>
    <w:rsid w:val="00AE494E"/>
    <w:rsid w:val="00AF0DAC"/>
    <w:rsid w:val="00AF47A0"/>
    <w:rsid w:val="00AF590A"/>
    <w:rsid w:val="00B0477A"/>
    <w:rsid w:val="00B04C04"/>
    <w:rsid w:val="00B10265"/>
    <w:rsid w:val="00B160C3"/>
    <w:rsid w:val="00B239E6"/>
    <w:rsid w:val="00B35B05"/>
    <w:rsid w:val="00B450A1"/>
    <w:rsid w:val="00B609C3"/>
    <w:rsid w:val="00B62388"/>
    <w:rsid w:val="00B72513"/>
    <w:rsid w:val="00B7472A"/>
    <w:rsid w:val="00B8092A"/>
    <w:rsid w:val="00B83B1D"/>
    <w:rsid w:val="00B87147"/>
    <w:rsid w:val="00B91D0B"/>
    <w:rsid w:val="00B96569"/>
    <w:rsid w:val="00BA3DBF"/>
    <w:rsid w:val="00BA40E3"/>
    <w:rsid w:val="00BB7BF3"/>
    <w:rsid w:val="00BD4662"/>
    <w:rsid w:val="00BD7E7B"/>
    <w:rsid w:val="00BE2425"/>
    <w:rsid w:val="00BE4050"/>
    <w:rsid w:val="00BE4354"/>
    <w:rsid w:val="00BE7FC4"/>
    <w:rsid w:val="00BF15F2"/>
    <w:rsid w:val="00BF3C74"/>
    <w:rsid w:val="00C04CE4"/>
    <w:rsid w:val="00C06E28"/>
    <w:rsid w:val="00C13234"/>
    <w:rsid w:val="00C21550"/>
    <w:rsid w:val="00C3090D"/>
    <w:rsid w:val="00C426ED"/>
    <w:rsid w:val="00C430A4"/>
    <w:rsid w:val="00C47525"/>
    <w:rsid w:val="00C51035"/>
    <w:rsid w:val="00C526A0"/>
    <w:rsid w:val="00C632AC"/>
    <w:rsid w:val="00C65AD5"/>
    <w:rsid w:val="00C81E43"/>
    <w:rsid w:val="00C8444C"/>
    <w:rsid w:val="00C86688"/>
    <w:rsid w:val="00CA1E15"/>
    <w:rsid w:val="00CA3631"/>
    <w:rsid w:val="00CA7C52"/>
    <w:rsid w:val="00CB0F32"/>
    <w:rsid w:val="00CB5759"/>
    <w:rsid w:val="00CB7C3A"/>
    <w:rsid w:val="00CC19AE"/>
    <w:rsid w:val="00CC3219"/>
    <w:rsid w:val="00CC36CC"/>
    <w:rsid w:val="00CE4C68"/>
    <w:rsid w:val="00CF3562"/>
    <w:rsid w:val="00CF6A22"/>
    <w:rsid w:val="00D00DCC"/>
    <w:rsid w:val="00D033F9"/>
    <w:rsid w:val="00D052DF"/>
    <w:rsid w:val="00D0674E"/>
    <w:rsid w:val="00D07F6A"/>
    <w:rsid w:val="00D177E6"/>
    <w:rsid w:val="00D21993"/>
    <w:rsid w:val="00D2468E"/>
    <w:rsid w:val="00D26647"/>
    <w:rsid w:val="00D30F7F"/>
    <w:rsid w:val="00D35B01"/>
    <w:rsid w:val="00D4077F"/>
    <w:rsid w:val="00D45BDE"/>
    <w:rsid w:val="00D50B99"/>
    <w:rsid w:val="00D61285"/>
    <w:rsid w:val="00D64C21"/>
    <w:rsid w:val="00D650AD"/>
    <w:rsid w:val="00D74298"/>
    <w:rsid w:val="00D928F8"/>
    <w:rsid w:val="00D93BED"/>
    <w:rsid w:val="00DB33BF"/>
    <w:rsid w:val="00DB4C0C"/>
    <w:rsid w:val="00DC58E9"/>
    <w:rsid w:val="00DC6F7E"/>
    <w:rsid w:val="00DD6230"/>
    <w:rsid w:val="00DD69EF"/>
    <w:rsid w:val="00DE0778"/>
    <w:rsid w:val="00DE195C"/>
    <w:rsid w:val="00DE407C"/>
    <w:rsid w:val="00DE4400"/>
    <w:rsid w:val="00DE7152"/>
    <w:rsid w:val="00DF5924"/>
    <w:rsid w:val="00E0043F"/>
    <w:rsid w:val="00E0137F"/>
    <w:rsid w:val="00E01666"/>
    <w:rsid w:val="00E0211B"/>
    <w:rsid w:val="00E07FE9"/>
    <w:rsid w:val="00E10F23"/>
    <w:rsid w:val="00E21192"/>
    <w:rsid w:val="00E21B00"/>
    <w:rsid w:val="00E334EF"/>
    <w:rsid w:val="00E3748E"/>
    <w:rsid w:val="00E44DE7"/>
    <w:rsid w:val="00E503E6"/>
    <w:rsid w:val="00E51364"/>
    <w:rsid w:val="00E521C2"/>
    <w:rsid w:val="00E5603B"/>
    <w:rsid w:val="00E659E9"/>
    <w:rsid w:val="00E66AE5"/>
    <w:rsid w:val="00E676E3"/>
    <w:rsid w:val="00E71616"/>
    <w:rsid w:val="00E8073D"/>
    <w:rsid w:val="00E80E61"/>
    <w:rsid w:val="00E819AD"/>
    <w:rsid w:val="00E8678F"/>
    <w:rsid w:val="00E86EA7"/>
    <w:rsid w:val="00E8749B"/>
    <w:rsid w:val="00E92A67"/>
    <w:rsid w:val="00EA658C"/>
    <w:rsid w:val="00EB3BCD"/>
    <w:rsid w:val="00EB454C"/>
    <w:rsid w:val="00EB48A4"/>
    <w:rsid w:val="00EC4EC8"/>
    <w:rsid w:val="00EC58A0"/>
    <w:rsid w:val="00ED1595"/>
    <w:rsid w:val="00ED7B67"/>
    <w:rsid w:val="00EE6722"/>
    <w:rsid w:val="00EF2222"/>
    <w:rsid w:val="00EF2836"/>
    <w:rsid w:val="00F00E37"/>
    <w:rsid w:val="00F025A2"/>
    <w:rsid w:val="00F02C0D"/>
    <w:rsid w:val="00F07243"/>
    <w:rsid w:val="00F1202F"/>
    <w:rsid w:val="00F14FF6"/>
    <w:rsid w:val="00F15880"/>
    <w:rsid w:val="00F228C5"/>
    <w:rsid w:val="00F40474"/>
    <w:rsid w:val="00F40EE1"/>
    <w:rsid w:val="00F45FC4"/>
    <w:rsid w:val="00F52A69"/>
    <w:rsid w:val="00F5488E"/>
    <w:rsid w:val="00F639ED"/>
    <w:rsid w:val="00F7025E"/>
    <w:rsid w:val="00F735B5"/>
    <w:rsid w:val="00F7551F"/>
    <w:rsid w:val="00F7716B"/>
    <w:rsid w:val="00F80823"/>
    <w:rsid w:val="00F842F6"/>
    <w:rsid w:val="00FB7485"/>
    <w:rsid w:val="00FC2844"/>
    <w:rsid w:val="00FC61F4"/>
    <w:rsid w:val="00FF28D8"/>
    <w:rsid w:val="00FF30F2"/>
    <w:rsid w:val="00FF3758"/>
    <w:rsid w:val="00FF52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E068"/>
  <w15:docId w15:val="{109B4083-8DFB-EF4E-9868-97795BAB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361"/>
  </w:style>
  <w:style w:type="paragraph" w:styleId="Heading1">
    <w:name w:val="heading 1"/>
    <w:basedOn w:val="Normal"/>
    <w:next w:val="nobreak"/>
    <w:link w:val="Heading1Char"/>
    <w:uiPriority w:val="9"/>
    <w:qFormat/>
    <w:rsid w:val="00445504"/>
    <w:pPr>
      <w:keepNext/>
      <w:numPr>
        <w:numId w:val="1"/>
      </w:numPr>
      <w:spacing w:before="120" w:after="60"/>
      <w:outlineLvl w:val="0"/>
    </w:pPr>
    <w:rPr>
      <w:b/>
      <w:kern w:val="32"/>
    </w:rPr>
  </w:style>
  <w:style w:type="paragraph" w:styleId="Heading2">
    <w:name w:val="heading 2"/>
    <w:basedOn w:val="Normal"/>
    <w:next w:val="nobreak"/>
    <w:link w:val="Heading2Char"/>
    <w:uiPriority w:val="9"/>
    <w:unhideWhenUsed/>
    <w:qFormat/>
    <w:rsid w:val="002430BC"/>
    <w:pPr>
      <w:keepNext/>
      <w:numPr>
        <w:ilvl w:val="1"/>
        <w:numId w:val="1"/>
      </w:numPr>
      <w:outlineLvl w:val="1"/>
    </w:pPr>
    <w:rPr>
      <w:bCs/>
      <w:lang w:val="en-US"/>
    </w:rPr>
  </w:style>
  <w:style w:type="paragraph" w:styleId="Heading3">
    <w:name w:val="heading 3"/>
    <w:basedOn w:val="Normal"/>
    <w:next w:val="nobreak"/>
    <w:uiPriority w:val="9"/>
    <w:unhideWhenUsed/>
    <w:qFormat/>
    <w:rsid w:val="002430BC"/>
    <w:pPr>
      <w:keepNext/>
      <w:numPr>
        <w:ilvl w:val="2"/>
        <w:numId w:val="1"/>
      </w:numPr>
      <w:outlineLvl w:val="2"/>
    </w:pPr>
    <w:rPr>
      <w:bCs/>
      <w:lang w:val="en-US"/>
    </w:rPr>
  </w:style>
  <w:style w:type="paragraph" w:styleId="Heading4">
    <w:name w:val="heading 4"/>
    <w:basedOn w:val="Normal"/>
    <w:next w:val="Normal"/>
    <w:uiPriority w:val="9"/>
    <w:semiHidden/>
    <w:unhideWhenUsed/>
    <w:qFormat/>
    <w:rsid w:val="00445504"/>
    <w:pPr>
      <w:keepNext/>
      <w:numPr>
        <w:ilvl w:val="3"/>
        <w:numId w:val="1"/>
      </w:numPr>
      <w:spacing w:before="240" w:after="60"/>
      <w:outlineLvl w:val="3"/>
    </w:pPr>
    <w:rPr>
      <w:b/>
      <w:sz w:val="28"/>
      <w:szCs w:val="28"/>
    </w:rPr>
  </w:style>
  <w:style w:type="paragraph" w:styleId="Heading5">
    <w:name w:val="heading 5"/>
    <w:basedOn w:val="Normal"/>
    <w:next w:val="Normal"/>
    <w:uiPriority w:val="9"/>
    <w:semiHidden/>
    <w:unhideWhenUsed/>
    <w:qFormat/>
    <w:rsid w:val="00445504"/>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rsid w:val="00445504"/>
    <w:pPr>
      <w:numPr>
        <w:ilvl w:val="5"/>
        <w:numId w:val="1"/>
      </w:numPr>
      <w:spacing w:before="240" w:after="60"/>
      <w:outlineLvl w:val="5"/>
    </w:pPr>
    <w:rPr>
      <w:b/>
      <w:sz w:val="22"/>
      <w:szCs w:val="22"/>
    </w:rPr>
  </w:style>
  <w:style w:type="paragraph" w:styleId="Heading7">
    <w:name w:val="heading 7"/>
    <w:basedOn w:val="Normal"/>
    <w:next w:val="Normal"/>
    <w:qFormat/>
    <w:rsid w:val="00445504"/>
    <w:pPr>
      <w:numPr>
        <w:ilvl w:val="6"/>
        <w:numId w:val="1"/>
      </w:numPr>
      <w:spacing w:before="240" w:after="60"/>
      <w:outlineLvl w:val="6"/>
    </w:pPr>
  </w:style>
  <w:style w:type="paragraph" w:styleId="Heading8">
    <w:name w:val="heading 8"/>
    <w:basedOn w:val="Normal"/>
    <w:next w:val="Normal"/>
    <w:qFormat/>
    <w:rsid w:val="00445504"/>
    <w:pPr>
      <w:numPr>
        <w:ilvl w:val="7"/>
        <w:numId w:val="1"/>
      </w:numPr>
      <w:spacing w:before="240" w:after="60"/>
      <w:outlineLvl w:val="7"/>
    </w:pPr>
    <w:rPr>
      <w:i/>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445504"/>
    <w:pPr>
      <w:spacing w:before="240" w:after="60"/>
      <w:jc w:val="center"/>
      <w:outlineLvl w:val="0"/>
    </w:pPr>
    <w:rPr>
      <w:b/>
      <w:kern w:val="28"/>
      <w:sz w:val="32"/>
      <w:szCs w:val="32"/>
    </w:rPr>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uiPriority w:val="99"/>
    <w:rsid w:val="00445504"/>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link w:val="CommentTextChar"/>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9265B9"/>
    <w:pPr>
      <w:numPr>
        <w:numId w:val="5"/>
      </w:numPr>
      <w:pPrChange w:id="0" w:author="Eric Deutsch" w:date="2023-01-10T18:42:00Z">
        <w:pPr>
          <w:numPr>
            <w:numId w:val="5"/>
          </w:numPr>
          <w:ind w:left="720" w:hanging="360"/>
        </w:pPr>
      </w:pPrChange>
    </w:pPr>
    <w:rPr>
      <w:rPrChange w:id="0" w:author="Eric Deutsch" w:date="2023-01-10T18:42:00Z">
        <w:rPr>
          <w:sz w:val="24"/>
          <w:szCs w:val="24"/>
          <w:lang w:val="en-GB" w:eastAsia="en-GB" w:bidi="ar-SA"/>
        </w:rPr>
      </w:rPrChange>
    </w:r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tabs>
        <w:tab w:val="num" w:pos="720"/>
      </w:tabs>
      <w:ind w:left="720" w:hanging="720"/>
    </w:pPr>
  </w:style>
  <w:style w:type="paragraph" w:styleId="ListNumber2">
    <w:name w:val="List Number 2"/>
    <w:basedOn w:val="Normal"/>
    <w:rsid w:val="00445504"/>
    <w:pPr>
      <w:tabs>
        <w:tab w:val="num" w:pos="720"/>
      </w:tabs>
      <w:ind w:left="720" w:hanging="720"/>
    </w:pPr>
  </w:style>
  <w:style w:type="paragraph" w:styleId="ListNumber3">
    <w:name w:val="List Number 3"/>
    <w:basedOn w:val="Normal"/>
    <w:rsid w:val="00445504"/>
    <w:pPr>
      <w:tabs>
        <w:tab w:val="num" w:pos="720"/>
      </w:tabs>
      <w:ind w:left="720" w:hanging="720"/>
    </w:pPr>
  </w:style>
  <w:style w:type="paragraph" w:styleId="ListNumber4">
    <w:name w:val="List Number 4"/>
    <w:basedOn w:val="Normal"/>
    <w:rsid w:val="00445504"/>
    <w:pPr>
      <w:tabs>
        <w:tab w:val="num" w:pos="720"/>
      </w:tabs>
      <w:ind w:left="720" w:hanging="720"/>
    </w:pPr>
  </w:style>
  <w:style w:type="paragraph" w:styleId="ListNumber5">
    <w:name w:val="List Number 5"/>
    <w:basedOn w:val="Normal"/>
    <w:rsid w:val="00445504"/>
    <w:pPr>
      <w:tabs>
        <w:tab w:val="num" w:pos="720"/>
      </w:tabs>
      <w:ind w:left="720" w:hanging="720"/>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next w:val="Normal"/>
    <w:uiPriority w:val="11"/>
    <w:qFormat/>
    <w:pPr>
      <w:spacing w:after="60"/>
      <w:jc w:val="center"/>
    </w:p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OAHeading">
    <w:name w:val="toa heading"/>
    <w:basedOn w:val="Normal"/>
    <w:next w:val="Normal"/>
    <w:semiHidden/>
    <w:rsid w:val="00445504"/>
    <w:pPr>
      <w:spacing w:before="120"/>
    </w:pPr>
    <w:rPr>
      <w:b/>
    </w:rPr>
  </w:style>
  <w:style w:type="paragraph" w:styleId="TOC1">
    <w:name w:val="toc 1"/>
    <w:basedOn w:val="Normal"/>
    <w:next w:val="Normal"/>
    <w:autoRedefine/>
    <w:uiPriority w:val="39"/>
    <w:rsid w:val="00882817"/>
    <w:pPr>
      <w:tabs>
        <w:tab w:val="left" w:pos="600"/>
        <w:tab w:val="right" w:pos="8630"/>
      </w:tabs>
    </w:pPr>
  </w:style>
  <w:style w:type="paragraph" w:styleId="TOC2">
    <w:name w:val="toc 2"/>
    <w:basedOn w:val="Normal"/>
    <w:next w:val="Normal"/>
    <w:autoRedefine/>
    <w:uiPriority w:val="39"/>
    <w:rsid w:val="00C632AC"/>
    <w:pPr>
      <w:tabs>
        <w:tab w:val="left" w:pos="800"/>
        <w:tab w:val="right" w:pos="8630"/>
      </w:tabs>
      <w:ind w:left="200"/>
    </w:pPr>
    <w:rPr>
      <w:b/>
      <w:bCs/>
      <w:noProof/>
    </w:r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uiPriority w:val="39"/>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rsid w:val="003633AF"/>
    <w:rPr>
      <w:sz w:val="16"/>
      <w:szCs w:val="16"/>
    </w:rPr>
  </w:style>
  <w:style w:type="character" w:styleId="Strong">
    <w:name w:val="Strong"/>
    <w:uiPriority w:val="22"/>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 w:type="character" w:customStyle="1" w:styleId="UnresolvedMention1">
    <w:name w:val="Unresolved Mention1"/>
    <w:basedOn w:val="DefaultParagraphFont"/>
    <w:uiPriority w:val="99"/>
    <w:semiHidden/>
    <w:unhideWhenUsed/>
    <w:rsid w:val="006815CB"/>
    <w:rPr>
      <w:color w:val="605E5C"/>
      <w:shd w:val="clear" w:color="auto" w:fill="E1DFDD"/>
    </w:rPr>
  </w:style>
  <w:style w:type="character" w:customStyle="1" w:styleId="Onopgelostemelding1">
    <w:name w:val="Onopgeloste melding1"/>
    <w:basedOn w:val="DefaultParagraphFont"/>
    <w:uiPriority w:val="99"/>
    <w:semiHidden/>
    <w:unhideWhenUsed/>
    <w:rsid w:val="009223C1"/>
    <w:rPr>
      <w:color w:val="605E5C"/>
      <w:shd w:val="clear" w:color="auto" w:fill="E1DFDD"/>
    </w:rPr>
  </w:style>
  <w:style w:type="character" w:customStyle="1" w:styleId="UnresolvedMention2">
    <w:name w:val="Unresolved Mention2"/>
    <w:basedOn w:val="DefaultParagraphFont"/>
    <w:uiPriority w:val="99"/>
    <w:semiHidden/>
    <w:unhideWhenUsed/>
    <w:rsid w:val="0091156A"/>
    <w:rPr>
      <w:color w:val="605E5C"/>
      <w:shd w:val="clear" w:color="auto" w:fill="E1DFDD"/>
    </w:rPr>
  </w:style>
  <w:style w:type="character" w:customStyle="1" w:styleId="Onopgelostemelding2">
    <w:name w:val="Onopgeloste melding2"/>
    <w:basedOn w:val="DefaultParagraphFont"/>
    <w:uiPriority w:val="99"/>
    <w:semiHidden/>
    <w:unhideWhenUsed/>
    <w:rsid w:val="00164C05"/>
    <w:rPr>
      <w:color w:val="605E5C"/>
      <w:shd w:val="clear" w:color="auto" w:fill="E1DFDD"/>
    </w:rPr>
  </w:style>
  <w:style w:type="character" w:customStyle="1" w:styleId="UnresolvedMention3">
    <w:name w:val="Unresolved Mention3"/>
    <w:basedOn w:val="DefaultParagraphFont"/>
    <w:uiPriority w:val="99"/>
    <w:semiHidden/>
    <w:unhideWhenUsed/>
    <w:rsid w:val="007155B4"/>
    <w:rPr>
      <w:color w:val="605E5C"/>
      <w:shd w:val="clear" w:color="auto" w:fill="E1DFDD"/>
    </w:rPr>
  </w:style>
  <w:style w:type="paragraph" w:customStyle="1" w:styleId="EndNoteBibliographyTitle">
    <w:name w:val="EndNote Bibliography Title"/>
    <w:basedOn w:val="Normal"/>
    <w:link w:val="EndNoteBibliographyTitleChar"/>
    <w:rsid w:val="00B36482"/>
    <w:pPr>
      <w:jc w:val="center"/>
    </w:pPr>
  </w:style>
  <w:style w:type="character" w:customStyle="1" w:styleId="EndNoteBibliographyTitleChar">
    <w:name w:val="EndNote Bibliography Title Char"/>
    <w:basedOn w:val="DefaultParagraphFont"/>
    <w:link w:val="EndNoteBibliographyTitle"/>
    <w:rsid w:val="00B36482"/>
  </w:style>
  <w:style w:type="paragraph" w:customStyle="1" w:styleId="EndNoteBibliography">
    <w:name w:val="EndNote Bibliography"/>
    <w:basedOn w:val="Normal"/>
    <w:link w:val="EndNoteBibliographyChar"/>
    <w:rsid w:val="00B36482"/>
    <w:pPr>
      <w:jc w:val="both"/>
    </w:pPr>
  </w:style>
  <w:style w:type="character" w:customStyle="1" w:styleId="EndNoteBibliographyChar">
    <w:name w:val="EndNote Bibliography Char"/>
    <w:basedOn w:val="DefaultParagraphFont"/>
    <w:link w:val="EndNoteBibliography"/>
    <w:rsid w:val="00B36482"/>
  </w:style>
  <w:style w:type="character" w:customStyle="1" w:styleId="UnresolvedMention4">
    <w:name w:val="Unresolved Mention4"/>
    <w:basedOn w:val="DefaultParagraphFont"/>
    <w:uiPriority w:val="99"/>
    <w:semiHidden/>
    <w:unhideWhenUsed/>
    <w:rsid w:val="00E819AD"/>
    <w:rPr>
      <w:color w:val="605E5C"/>
      <w:shd w:val="clear" w:color="auto" w:fill="E1DFDD"/>
    </w:rPr>
  </w:style>
  <w:style w:type="character" w:customStyle="1" w:styleId="UnresolvedMention5">
    <w:name w:val="Unresolved Mention5"/>
    <w:basedOn w:val="DefaultParagraphFont"/>
    <w:uiPriority w:val="99"/>
    <w:semiHidden/>
    <w:unhideWhenUsed/>
    <w:rsid w:val="00ED7B67"/>
    <w:rPr>
      <w:color w:val="605E5C"/>
      <w:shd w:val="clear" w:color="auto" w:fill="E1DFDD"/>
    </w:rPr>
  </w:style>
  <w:style w:type="character" w:customStyle="1" w:styleId="id-label">
    <w:name w:val="id-label"/>
    <w:basedOn w:val="DefaultParagraphFont"/>
    <w:rsid w:val="00A57815"/>
  </w:style>
  <w:style w:type="character" w:customStyle="1" w:styleId="CommentTextChar">
    <w:name w:val="Comment Text Char"/>
    <w:basedOn w:val="DefaultParagraphFont"/>
    <w:link w:val="CommentText"/>
    <w:rsid w:val="008268D6"/>
  </w:style>
  <w:style w:type="character" w:customStyle="1" w:styleId="Heading2Char">
    <w:name w:val="Heading 2 Char"/>
    <w:basedOn w:val="DefaultParagraphFont"/>
    <w:link w:val="Heading2"/>
    <w:uiPriority w:val="9"/>
    <w:rsid w:val="002430BC"/>
    <w:rPr>
      <w:bCs/>
      <w:lang w:val="en-US"/>
    </w:rPr>
  </w:style>
  <w:style w:type="character" w:styleId="HTMLCode">
    <w:name w:val="HTML Code"/>
    <w:basedOn w:val="DefaultParagraphFont"/>
    <w:uiPriority w:val="99"/>
    <w:semiHidden/>
    <w:unhideWhenUsed/>
    <w:rsid w:val="008906B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E195C"/>
    <w:rPr>
      <w:b/>
      <w:kern w:val="32"/>
    </w:rPr>
  </w:style>
  <w:style w:type="paragraph" w:styleId="Bibliography">
    <w:name w:val="Bibliography"/>
    <w:basedOn w:val="Normal"/>
    <w:next w:val="Normal"/>
    <w:uiPriority w:val="37"/>
    <w:unhideWhenUsed/>
    <w:rsid w:val="00695E76"/>
    <w:pPr>
      <w:tabs>
        <w:tab w:val="left" w:pos="384"/>
      </w:tabs>
      <w:spacing w:after="240"/>
      <w:ind w:left="384" w:hanging="384"/>
    </w:pPr>
  </w:style>
  <w:style w:type="character" w:styleId="UnresolvedMention">
    <w:name w:val="Unresolved Mention"/>
    <w:basedOn w:val="DefaultParagraphFont"/>
    <w:uiPriority w:val="99"/>
    <w:semiHidden/>
    <w:unhideWhenUsed/>
    <w:rsid w:val="00CB7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41449">
      <w:bodyDiv w:val="1"/>
      <w:marLeft w:val="0"/>
      <w:marRight w:val="0"/>
      <w:marTop w:val="0"/>
      <w:marBottom w:val="0"/>
      <w:divBdr>
        <w:top w:val="none" w:sz="0" w:space="0" w:color="auto"/>
        <w:left w:val="none" w:sz="0" w:space="0" w:color="auto"/>
        <w:bottom w:val="none" w:sz="0" w:space="0" w:color="auto"/>
        <w:right w:val="none" w:sz="0" w:space="0" w:color="auto"/>
      </w:divBdr>
    </w:div>
    <w:div w:id="212893425">
      <w:bodyDiv w:val="1"/>
      <w:marLeft w:val="0"/>
      <w:marRight w:val="0"/>
      <w:marTop w:val="0"/>
      <w:marBottom w:val="0"/>
      <w:divBdr>
        <w:top w:val="none" w:sz="0" w:space="0" w:color="auto"/>
        <w:left w:val="none" w:sz="0" w:space="0" w:color="auto"/>
        <w:bottom w:val="none" w:sz="0" w:space="0" w:color="auto"/>
        <w:right w:val="none" w:sz="0" w:space="0" w:color="auto"/>
      </w:divBdr>
      <w:divsChild>
        <w:div w:id="564030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7976858">
              <w:marLeft w:val="0"/>
              <w:marRight w:val="0"/>
              <w:marTop w:val="0"/>
              <w:marBottom w:val="0"/>
              <w:divBdr>
                <w:top w:val="none" w:sz="0" w:space="0" w:color="auto"/>
                <w:left w:val="none" w:sz="0" w:space="0" w:color="auto"/>
                <w:bottom w:val="none" w:sz="0" w:space="0" w:color="auto"/>
                <w:right w:val="none" w:sz="0" w:space="0" w:color="auto"/>
              </w:divBdr>
              <w:divsChild>
                <w:div w:id="4737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8653">
      <w:bodyDiv w:val="1"/>
      <w:marLeft w:val="0"/>
      <w:marRight w:val="0"/>
      <w:marTop w:val="0"/>
      <w:marBottom w:val="0"/>
      <w:divBdr>
        <w:top w:val="none" w:sz="0" w:space="0" w:color="auto"/>
        <w:left w:val="none" w:sz="0" w:space="0" w:color="auto"/>
        <w:bottom w:val="none" w:sz="0" w:space="0" w:color="auto"/>
        <w:right w:val="none" w:sz="0" w:space="0" w:color="auto"/>
      </w:divBdr>
    </w:div>
    <w:div w:id="355816006">
      <w:bodyDiv w:val="1"/>
      <w:marLeft w:val="0"/>
      <w:marRight w:val="0"/>
      <w:marTop w:val="0"/>
      <w:marBottom w:val="0"/>
      <w:divBdr>
        <w:top w:val="none" w:sz="0" w:space="0" w:color="auto"/>
        <w:left w:val="none" w:sz="0" w:space="0" w:color="auto"/>
        <w:bottom w:val="none" w:sz="0" w:space="0" w:color="auto"/>
        <w:right w:val="none" w:sz="0" w:space="0" w:color="auto"/>
      </w:divBdr>
    </w:div>
    <w:div w:id="608240786">
      <w:bodyDiv w:val="1"/>
      <w:marLeft w:val="0"/>
      <w:marRight w:val="0"/>
      <w:marTop w:val="0"/>
      <w:marBottom w:val="0"/>
      <w:divBdr>
        <w:top w:val="none" w:sz="0" w:space="0" w:color="auto"/>
        <w:left w:val="none" w:sz="0" w:space="0" w:color="auto"/>
        <w:bottom w:val="none" w:sz="0" w:space="0" w:color="auto"/>
        <w:right w:val="none" w:sz="0" w:space="0" w:color="auto"/>
      </w:divBdr>
    </w:div>
    <w:div w:id="666326338">
      <w:bodyDiv w:val="1"/>
      <w:marLeft w:val="0"/>
      <w:marRight w:val="0"/>
      <w:marTop w:val="0"/>
      <w:marBottom w:val="0"/>
      <w:divBdr>
        <w:top w:val="none" w:sz="0" w:space="0" w:color="auto"/>
        <w:left w:val="none" w:sz="0" w:space="0" w:color="auto"/>
        <w:bottom w:val="none" w:sz="0" w:space="0" w:color="auto"/>
        <w:right w:val="none" w:sz="0" w:space="0" w:color="auto"/>
      </w:divBdr>
    </w:div>
    <w:div w:id="1030955623">
      <w:bodyDiv w:val="1"/>
      <w:marLeft w:val="0"/>
      <w:marRight w:val="0"/>
      <w:marTop w:val="0"/>
      <w:marBottom w:val="0"/>
      <w:divBdr>
        <w:top w:val="none" w:sz="0" w:space="0" w:color="auto"/>
        <w:left w:val="none" w:sz="0" w:space="0" w:color="auto"/>
        <w:bottom w:val="none" w:sz="0" w:space="0" w:color="auto"/>
        <w:right w:val="none" w:sz="0" w:space="0" w:color="auto"/>
      </w:divBdr>
    </w:div>
    <w:div w:id="1051728620">
      <w:bodyDiv w:val="1"/>
      <w:marLeft w:val="0"/>
      <w:marRight w:val="0"/>
      <w:marTop w:val="0"/>
      <w:marBottom w:val="0"/>
      <w:divBdr>
        <w:top w:val="none" w:sz="0" w:space="0" w:color="auto"/>
        <w:left w:val="none" w:sz="0" w:space="0" w:color="auto"/>
        <w:bottom w:val="none" w:sz="0" w:space="0" w:color="auto"/>
        <w:right w:val="none" w:sz="0" w:space="0" w:color="auto"/>
      </w:divBdr>
    </w:div>
    <w:div w:id="1419595198">
      <w:bodyDiv w:val="1"/>
      <w:marLeft w:val="0"/>
      <w:marRight w:val="0"/>
      <w:marTop w:val="0"/>
      <w:marBottom w:val="0"/>
      <w:divBdr>
        <w:top w:val="none" w:sz="0" w:space="0" w:color="auto"/>
        <w:left w:val="none" w:sz="0" w:space="0" w:color="auto"/>
        <w:bottom w:val="none" w:sz="0" w:space="0" w:color="auto"/>
        <w:right w:val="none" w:sz="0" w:space="0" w:color="auto"/>
      </w:divBdr>
    </w:div>
    <w:div w:id="1548375656">
      <w:bodyDiv w:val="1"/>
      <w:marLeft w:val="0"/>
      <w:marRight w:val="0"/>
      <w:marTop w:val="0"/>
      <w:marBottom w:val="0"/>
      <w:divBdr>
        <w:top w:val="none" w:sz="0" w:space="0" w:color="auto"/>
        <w:left w:val="none" w:sz="0" w:space="0" w:color="auto"/>
        <w:bottom w:val="none" w:sz="0" w:space="0" w:color="auto"/>
        <w:right w:val="none" w:sz="0" w:space="0" w:color="auto"/>
      </w:divBdr>
    </w:div>
    <w:div w:id="1573001167">
      <w:bodyDiv w:val="1"/>
      <w:marLeft w:val="0"/>
      <w:marRight w:val="0"/>
      <w:marTop w:val="0"/>
      <w:marBottom w:val="0"/>
      <w:divBdr>
        <w:top w:val="none" w:sz="0" w:space="0" w:color="auto"/>
        <w:left w:val="none" w:sz="0" w:space="0" w:color="auto"/>
        <w:bottom w:val="none" w:sz="0" w:space="0" w:color="auto"/>
        <w:right w:val="none" w:sz="0" w:space="0" w:color="auto"/>
      </w:divBdr>
      <w:divsChild>
        <w:div w:id="18218504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582962">
              <w:marLeft w:val="0"/>
              <w:marRight w:val="0"/>
              <w:marTop w:val="0"/>
              <w:marBottom w:val="0"/>
              <w:divBdr>
                <w:top w:val="none" w:sz="0" w:space="0" w:color="auto"/>
                <w:left w:val="none" w:sz="0" w:space="0" w:color="auto"/>
                <w:bottom w:val="none" w:sz="0" w:space="0" w:color="auto"/>
                <w:right w:val="none" w:sz="0" w:space="0" w:color="auto"/>
              </w:divBdr>
              <w:divsChild>
                <w:div w:id="1976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4035">
      <w:bodyDiv w:val="1"/>
      <w:marLeft w:val="0"/>
      <w:marRight w:val="0"/>
      <w:marTop w:val="0"/>
      <w:marBottom w:val="0"/>
      <w:divBdr>
        <w:top w:val="none" w:sz="0" w:space="0" w:color="auto"/>
        <w:left w:val="none" w:sz="0" w:space="0" w:color="auto"/>
        <w:bottom w:val="none" w:sz="0" w:space="0" w:color="auto"/>
        <w:right w:val="none" w:sz="0" w:space="0" w:color="auto"/>
      </w:divBdr>
    </w:div>
    <w:div w:id="1650010531">
      <w:bodyDiv w:val="1"/>
      <w:marLeft w:val="0"/>
      <w:marRight w:val="0"/>
      <w:marTop w:val="0"/>
      <w:marBottom w:val="0"/>
      <w:divBdr>
        <w:top w:val="none" w:sz="0" w:space="0" w:color="auto"/>
        <w:left w:val="none" w:sz="0" w:space="0" w:color="auto"/>
        <w:bottom w:val="none" w:sz="0" w:space="0" w:color="auto"/>
        <w:right w:val="none" w:sz="0" w:space="0" w:color="auto"/>
      </w:divBdr>
    </w:div>
    <w:div w:id="1680544094">
      <w:bodyDiv w:val="1"/>
      <w:marLeft w:val="0"/>
      <w:marRight w:val="0"/>
      <w:marTop w:val="0"/>
      <w:marBottom w:val="0"/>
      <w:divBdr>
        <w:top w:val="none" w:sz="0" w:space="0" w:color="auto"/>
        <w:left w:val="none" w:sz="0" w:space="0" w:color="auto"/>
        <w:bottom w:val="none" w:sz="0" w:space="0" w:color="auto"/>
        <w:right w:val="none" w:sz="0" w:space="0" w:color="auto"/>
      </w:divBdr>
    </w:div>
    <w:div w:id="1752046619">
      <w:bodyDiv w:val="1"/>
      <w:marLeft w:val="0"/>
      <w:marRight w:val="0"/>
      <w:marTop w:val="0"/>
      <w:marBottom w:val="0"/>
      <w:divBdr>
        <w:top w:val="none" w:sz="0" w:space="0" w:color="auto"/>
        <w:left w:val="none" w:sz="0" w:space="0" w:color="auto"/>
        <w:bottom w:val="none" w:sz="0" w:space="0" w:color="auto"/>
        <w:right w:val="none" w:sz="0" w:space="0" w:color="auto"/>
      </w:divBdr>
    </w:div>
    <w:div w:id="1961305419">
      <w:bodyDiv w:val="1"/>
      <w:marLeft w:val="0"/>
      <w:marRight w:val="0"/>
      <w:marTop w:val="0"/>
      <w:marBottom w:val="0"/>
      <w:divBdr>
        <w:top w:val="none" w:sz="0" w:space="0" w:color="auto"/>
        <w:left w:val="none" w:sz="0" w:space="0" w:color="auto"/>
        <w:bottom w:val="none" w:sz="0" w:space="0" w:color="auto"/>
        <w:right w:val="none" w:sz="0" w:space="0" w:color="auto"/>
      </w:divBdr>
    </w:div>
    <w:div w:id="2106536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github.com/HUPO-PSI/SpectralLibraryFormat/blob/master/specification/IsobaricLabelIons.json" TargetMode="External"/><Relationship Id="rId26" Type="http://schemas.openxmlformats.org/officeDocument/2006/relationships/hyperlink" Target="https://github.com/HUPO-PSI/SpectralLibraryFormat/blob/master/specification/NeutralLossGroups.md" TargetMode="External"/><Relationship Id="rId3" Type="http://schemas.openxmlformats.org/officeDocument/2006/relationships/numbering" Target="numbering.xml"/><Relationship Id="rId21" Type="http://schemas.openxmlformats.org/officeDocument/2006/relationships/hyperlink" Target="https://fiehnlab.ucdavis.edu/staff/kind/Metabolomics/MS-Adduct-Calculator/"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github.com/HUPO-PSI/SpectralLibraryFormat/blob/master/specification/IsobaricLabelIons.md" TargetMode="External"/><Relationship Id="rId25" Type="http://schemas.openxmlformats.org/officeDocument/2006/relationships/hyperlink" Target="https://github.com/HUPO-PSI/SpectralLibraryFormat/blob/master/specification/IsobaricLabelIons.jso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unimod.org/obo/unimod.obo" TargetMode="External"/><Relationship Id="rId20" Type="http://schemas.openxmlformats.org/officeDocument/2006/relationships/hyperlink" Target="https://github.com/HUPO-PSI/mzSpecLib/tree/master/specificati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sidev.info/mzSpecLib" TargetMode="External"/><Relationship Id="rId24" Type="http://schemas.openxmlformats.org/officeDocument/2006/relationships/hyperlink" Target="https://github.com/HUPO-PSI/SpectralLibraryFormat/blob/master/specification/IsobaricLabelIons.md" TargetMode="External"/><Relationship Id="rId32" Type="http://schemas.openxmlformats.org/officeDocument/2006/relationships/header" Target="header2.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yperlink" Target="https://github.com/HUPO-PSI/mzSpecLib/blob/master/specification/peak-annotation-format/annotation.lark" TargetMode="External"/><Relationship Id="rId28" Type="http://schemas.openxmlformats.org/officeDocument/2006/relationships/hyperlink" Target="mailto:edeutsch@systemsbiology.org" TargetMode="External"/><Relationship Id="rId10" Type="http://schemas.openxmlformats.org/officeDocument/2006/relationships/hyperlink" Target="http://psidev.info/mzPAF/" TargetMode="External"/><Relationship Id="rId19" Type="http://schemas.openxmlformats.org/officeDocument/2006/relationships/hyperlink" Target="https://massbank.eu/MassBank/RecordDisplay.jsp?id=SM858102"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psidev.info/mzPAF/" TargetMode="External"/><Relationship Id="rId14" Type="http://schemas.microsoft.com/office/2016/09/relationships/commentsIds" Target="commentsIds.xml"/><Relationship Id="rId22" Type="http://schemas.openxmlformats.org/officeDocument/2006/relationships/hyperlink" Target="https://github.com/HUPO-PSI/mzSpecLib/blob/master/specification/peak-annotation-format/grammar.md" TargetMode="External"/><Relationship Id="rId27" Type="http://schemas.openxmlformats.org/officeDocument/2006/relationships/hyperlink" Target="https://github.com/HUPO-PSI/SpectralLibraryFormat/blob/master/specification/NeutralLossGroups.json"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psidev.info/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BMz5XxPvQr9spEKNgJcrW7v7lyQ==">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</go:docsCustomData>
</go:gDocsCustomXmlDataStorage>
</file>

<file path=customXml/itemProps1.xml><?xml version="1.0" encoding="utf-8"?>
<ds:datastoreItem xmlns:ds="http://schemas.openxmlformats.org/officeDocument/2006/customXml" ds:itemID="{81952D75-07EB-4BDF-BAB0-1B386BD2F6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Pages>
  <Words>10818</Words>
  <Characters>61665</Characters>
  <Application>Microsoft Office Word</Application>
  <DocSecurity>0</DocSecurity>
  <Lines>513</Lines>
  <Paragraphs>144</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EMBL-EBI</Company>
  <LinksUpToDate>false</LinksUpToDate>
  <CharactersWithSpaces>72339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dc:creator>
  <cp:lastModifiedBy>Eric Deutsch</cp:lastModifiedBy>
  <cp:revision>13</cp:revision>
  <dcterms:created xsi:type="dcterms:W3CDTF">2023-01-06T16:53:00Z</dcterms:created>
  <dcterms:modified xsi:type="dcterms:W3CDTF">2023-01-11T02:42:00Z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property>
  <property fmtid="{D5CDD505-2E9C-101B-9397-08002B2CF9AE}" pid="9" name="ZOTERO_PREF_1">
    <vt:lpwstr>&lt;data data-version="3" zotero-version="6.0.18"&gt;&lt;session id="2cHuRCbA"/&gt;&lt;style id="http://www.zotero.org/styles/national-library-of-medicine-grant-proposals" hasBibliography="1" bibliographyStyleHasBeenSet="1"/&gt;&lt;prefs&gt;&lt;pref name="fieldType" value="Field"/&gt;</vt:lpwstr>
  </property>
  <property fmtid="{D5CDD505-2E9C-101B-9397-08002B2CF9AE}" pid="10" name="ZOTERO_PREF_2">
    <vt:lpwstr>&lt;pref name="automaticJournalAbbreviations" value="true"/&gt;&lt;/prefs&gt;&lt;/data&gt;</vt:lpwstr>
  </property>
</Properties>
</file>